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8EC" w:rsidRDefault="006169BF" w:rsidP="006169BF">
      <w:pPr>
        <w:pStyle w:val="Heading1"/>
      </w:pPr>
      <w:r>
        <w:t>Математическая модель функционирования котлоагрегатов</w:t>
      </w:r>
    </w:p>
    <w:p w:rsidR="0013168B" w:rsidRDefault="00665BE7" w:rsidP="006169BF">
      <w:pPr>
        <w:pStyle w:val="Heading2"/>
        <w:rPr>
          <w:lang w:val="ru-RU"/>
        </w:rPr>
      </w:pPr>
      <w:r>
        <w:rPr>
          <w:lang w:val="ru-RU"/>
        </w:rPr>
        <w:t>Энергетические характеристики</w:t>
      </w:r>
      <w:r w:rsidR="0013168B">
        <w:rPr>
          <w:lang w:val="ru-RU"/>
        </w:rPr>
        <w:t xml:space="preserve"> для математической модели</w:t>
      </w:r>
    </w:p>
    <w:p w:rsidR="0013168B" w:rsidRDefault="0013168B" w:rsidP="0013168B">
      <w:r>
        <w:t xml:space="preserve">Для построения математической модели функционирования котлоагрегатов и проведения расчетов, необходимо учесть энергетические характеристики </w:t>
      </w:r>
      <w:commentRangeStart w:id="0"/>
      <w:r w:rsidRPr="0013168B">
        <w:t>[1]</w:t>
      </w:r>
      <w:r>
        <w:t xml:space="preserve">, </w:t>
      </w:r>
      <w:commentRangeEnd w:id="0"/>
      <w:r>
        <w:rPr>
          <w:rStyle w:val="CommentReference"/>
        </w:rPr>
        <w:commentReference w:id="0"/>
      </w:r>
      <w:r>
        <w:t xml:space="preserve">представленные в </w:t>
      </w:r>
      <w:commentRangeStart w:id="1"/>
      <w:r>
        <w:t xml:space="preserve">таблице 1 </w:t>
      </w:r>
      <w:commentRangeEnd w:id="1"/>
      <w:r>
        <w:rPr>
          <w:rStyle w:val="CommentReference"/>
        </w:rPr>
        <w:commentReference w:id="1"/>
      </w:r>
      <w:r>
        <w:t>ниже.</w:t>
      </w:r>
    </w:p>
    <w:p w:rsidR="0025263B" w:rsidRDefault="0025263B" w:rsidP="0013168B">
      <w:proofErr w:type="gramStart"/>
      <w:r>
        <w:t xml:space="preserve">Данные энергетические характеристики были взяты из </w:t>
      </w:r>
      <w:commentRangeStart w:id="2"/>
      <w:r w:rsidRPr="0025263B">
        <w:t xml:space="preserve">[1], </w:t>
      </w:r>
      <w:commentRangeEnd w:id="2"/>
      <w:r w:rsidR="006B20F1">
        <w:rPr>
          <w:rStyle w:val="CommentReference"/>
        </w:rPr>
        <w:commentReference w:id="2"/>
      </w:r>
      <w:r>
        <w:t xml:space="preserve">где рассматривалась модель функционирования Могилевской </w:t>
      </w:r>
      <w:commentRangeStart w:id="3"/>
      <w:r>
        <w:t>ТЭЦ-2</w:t>
      </w:r>
      <w:commentRangeEnd w:id="3"/>
      <w:r w:rsidR="00604FCE">
        <w:rPr>
          <w:rStyle w:val="CommentReference"/>
        </w:rPr>
        <w:commentReference w:id="3"/>
      </w:r>
      <w:r>
        <w:t xml:space="preserve">. Построенная в </w:t>
      </w:r>
      <w:commentRangeStart w:id="4"/>
      <w:r w:rsidRPr="0025263B">
        <w:t xml:space="preserve">[1] </w:t>
      </w:r>
      <w:commentRangeEnd w:id="4"/>
      <w:r w:rsidR="006B20F1">
        <w:rPr>
          <w:rStyle w:val="CommentReference"/>
        </w:rPr>
        <w:commentReference w:id="4"/>
      </w:r>
      <w:r>
        <w:t xml:space="preserve">математическая модель была успешно внедрена на Могилевской ТЭЦ-2 </w:t>
      </w:r>
      <w:commentRangeStart w:id="5"/>
      <w:r w:rsidRPr="0025263B">
        <w:t xml:space="preserve">[1], </w:t>
      </w:r>
      <w:commentRangeEnd w:id="5"/>
      <w:r w:rsidR="006B20F1">
        <w:rPr>
          <w:rStyle w:val="CommentReference"/>
        </w:rPr>
        <w:commentReference w:id="5"/>
      </w:r>
      <w:r>
        <w:t>которая является типичным энергетическим предприятием, в состав которого входят турбинное и котельное отделение.</w:t>
      </w:r>
      <w:proofErr w:type="gramEnd"/>
      <w:r>
        <w:t xml:space="preserve"> Это позволяет использовать описанные энергетические характеристики для построения математической модели поставленной в данной работе задачи.</w:t>
      </w:r>
    </w:p>
    <w:p w:rsidR="00E71F06" w:rsidRPr="0025263B" w:rsidRDefault="00E71F06" w:rsidP="0013168B"/>
    <w:p w:rsidR="0013168B" w:rsidRPr="00E047D5" w:rsidRDefault="00E71F06" w:rsidP="00E71F06">
      <w:pPr>
        <w:jc w:val="center"/>
        <w:rPr>
          <w:b/>
          <w:lang w:val="en-US"/>
        </w:rPr>
      </w:pPr>
      <w:r w:rsidRPr="00E047D5">
        <w:rPr>
          <w:b/>
        </w:rPr>
        <w:t>Таблица 1. Энергетические характеристики, необходимые для построения математической модели</w:t>
      </w:r>
    </w:p>
    <w:p w:rsidR="008C3F1F" w:rsidRPr="008C3F1F" w:rsidRDefault="008C3F1F" w:rsidP="00E71F06">
      <w:pPr>
        <w:jc w:val="center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20"/>
        <w:gridCol w:w="2796"/>
        <w:gridCol w:w="2248"/>
        <w:gridCol w:w="2207"/>
      </w:tblGrid>
      <w:tr w:rsidR="008C3F1F" w:rsidTr="008C3F1F">
        <w:trPr>
          <w:jc w:val="center"/>
        </w:trPr>
        <w:tc>
          <w:tcPr>
            <w:tcW w:w="2336" w:type="dxa"/>
          </w:tcPr>
          <w:p w:rsidR="008C3F1F" w:rsidRPr="00B73835" w:rsidRDefault="008C3F1F" w:rsidP="00862A9A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Группа</w:t>
            </w:r>
          </w:p>
        </w:tc>
        <w:tc>
          <w:tcPr>
            <w:tcW w:w="2630" w:type="dxa"/>
          </w:tcPr>
          <w:p w:rsidR="008C3F1F" w:rsidRPr="00B73835" w:rsidRDefault="008C3F1F" w:rsidP="00862A9A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Название</w:t>
            </w:r>
          </w:p>
        </w:tc>
        <w:tc>
          <w:tcPr>
            <w:tcW w:w="2312" w:type="dxa"/>
          </w:tcPr>
          <w:p w:rsidR="008C3F1F" w:rsidRPr="00B73835" w:rsidRDefault="008C3F1F" w:rsidP="00862A9A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Обозначение</w:t>
            </w:r>
          </w:p>
        </w:tc>
        <w:tc>
          <w:tcPr>
            <w:tcW w:w="2293" w:type="dxa"/>
          </w:tcPr>
          <w:p w:rsidR="008C3F1F" w:rsidRPr="00B73835" w:rsidRDefault="008C3F1F" w:rsidP="00862A9A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Единица измерения</w:t>
            </w:r>
          </w:p>
        </w:tc>
      </w:tr>
      <w:tr w:rsidR="008C3F1F" w:rsidTr="008C3F1F">
        <w:trPr>
          <w:jc w:val="center"/>
        </w:trPr>
        <w:tc>
          <w:tcPr>
            <w:tcW w:w="2336" w:type="dxa"/>
          </w:tcPr>
          <w:p w:rsidR="008C3F1F" w:rsidRPr="00B73835" w:rsidRDefault="00862A9A" w:rsidP="00862A9A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Вид,</w:t>
            </w:r>
            <w:r w:rsidRPr="00862A9A">
              <w:rPr>
                <w:b/>
              </w:rPr>
              <w:t xml:space="preserve"> </w:t>
            </w:r>
            <w:r w:rsidR="008C3F1F" w:rsidRPr="00B73835">
              <w:rPr>
                <w:b/>
              </w:rPr>
              <w:t>марка, характеристики сжигаемого топлива</w:t>
            </w:r>
          </w:p>
        </w:tc>
        <w:tc>
          <w:tcPr>
            <w:tcW w:w="2630" w:type="dxa"/>
          </w:tcPr>
          <w:p w:rsidR="008C3F1F" w:rsidRDefault="008C3F1F" w:rsidP="008C3F1F"/>
        </w:tc>
        <w:tc>
          <w:tcPr>
            <w:tcW w:w="2312" w:type="dxa"/>
          </w:tcPr>
          <w:p w:rsidR="008C3F1F" w:rsidRDefault="008C3F1F" w:rsidP="00862A9A">
            <w:pPr>
              <w:jc w:val="center"/>
            </w:pPr>
          </w:p>
        </w:tc>
        <w:tc>
          <w:tcPr>
            <w:tcW w:w="2293" w:type="dxa"/>
          </w:tcPr>
          <w:p w:rsidR="008C3F1F" w:rsidRDefault="008C3F1F" w:rsidP="00862A9A">
            <w:pPr>
              <w:jc w:val="center"/>
            </w:pPr>
          </w:p>
        </w:tc>
      </w:tr>
      <w:tr w:rsidR="008C3F1F" w:rsidTr="008C3F1F">
        <w:trPr>
          <w:jc w:val="center"/>
        </w:trPr>
        <w:tc>
          <w:tcPr>
            <w:tcW w:w="2336" w:type="dxa"/>
          </w:tcPr>
          <w:p w:rsidR="008C3F1F" w:rsidRPr="00B73835" w:rsidRDefault="008C3F1F" w:rsidP="00862A9A">
            <w:pPr>
              <w:jc w:val="left"/>
              <w:rPr>
                <w:b/>
              </w:rPr>
            </w:pPr>
          </w:p>
        </w:tc>
        <w:tc>
          <w:tcPr>
            <w:tcW w:w="2630" w:type="dxa"/>
          </w:tcPr>
          <w:p w:rsidR="008C3F1F" w:rsidRDefault="008C3F1F" w:rsidP="00862A9A">
            <w:pPr>
              <w:ind w:firstLine="0"/>
            </w:pPr>
            <w:r>
              <w:t>Низшая теплота сгорания</w:t>
            </w:r>
          </w:p>
        </w:tc>
        <w:tc>
          <w:tcPr>
            <w:tcW w:w="2312" w:type="dxa"/>
          </w:tcPr>
          <w:p w:rsidR="008C3F1F" w:rsidRDefault="008C3F1F" w:rsidP="00862A9A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2293" w:type="dxa"/>
          </w:tcPr>
          <w:p w:rsidR="008C3F1F" w:rsidRDefault="008C3F1F" w:rsidP="00862A9A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 (кДж/кг);</w:t>
            </w:r>
          </w:p>
          <w:p w:rsidR="008C3F1F" w:rsidRPr="002B6321" w:rsidRDefault="008C3F1F" w:rsidP="00862A9A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/м</w:t>
            </w:r>
            <w:r w:rsidRPr="002B6321">
              <w:rPr>
                <w:vertAlign w:val="superscript"/>
              </w:rPr>
              <w:t>3</w:t>
            </w:r>
            <w:r>
              <w:t xml:space="preserve"> (кДж/м</w:t>
            </w:r>
            <w:r w:rsidRPr="002B6321">
              <w:rPr>
                <w:vertAlign w:val="superscript"/>
              </w:rPr>
              <w:t>3</w:t>
            </w:r>
            <w:r>
              <w:t>)</w:t>
            </w:r>
          </w:p>
        </w:tc>
      </w:tr>
      <w:tr w:rsidR="008C3F1F" w:rsidTr="008C3F1F">
        <w:trPr>
          <w:jc w:val="center"/>
        </w:trPr>
        <w:tc>
          <w:tcPr>
            <w:tcW w:w="2336" w:type="dxa"/>
          </w:tcPr>
          <w:p w:rsidR="008C3F1F" w:rsidRPr="00B73835" w:rsidRDefault="008C3F1F" w:rsidP="00862A9A">
            <w:pPr>
              <w:jc w:val="left"/>
              <w:rPr>
                <w:b/>
              </w:rPr>
            </w:pPr>
          </w:p>
        </w:tc>
        <w:tc>
          <w:tcPr>
            <w:tcW w:w="2630" w:type="dxa"/>
          </w:tcPr>
          <w:p w:rsidR="008C3F1F" w:rsidRDefault="008C3F1F" w:rsidP="00862A9A">
            <w:pPr>
              <w:ind w:firstLine="0"/>
            </w:pPr>
            <w:r>
              <w:t>Влажность на рабочую массу</w:t>
            </w:r>
          </w:p>
        </w:tc>
        <w:tc>
          <w:tcPr>
            <w:tcW w:w="2312" w:type="dxa"/>
          </w:tcPr>
          <w:p w:rsidR="008C3F1F" w:rsidRDefault="008C3F1F" w:rsidP="00862A9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293" w:type="dxa"/>
          </w:tcPr>
          <w:p w:rsidR="008C3F1F" w:rsidRDefault="008C3F1F" w:rsidP="00862A9A">
            <w:pPr>
              <w:ind w:firstLine="0"/>
              <w:jc w:val="center"/>
            </w:pPr>
            <w:r>
              <w:t>%</w:t>
            </w:r>
          </w:p>
        </w:tc>
      </w:tr>
      <w:tr w:rsidR="008C3F1F" w:rsidTr="008C3F1F">
        <w:trPr>
          <w:jc w:val="center"/>
        </w:trPr>
        <w:tc>
          <w:tcPr>
            <w:tcW w:w="2336" w:type="dxa"/>
          </w:tcPr>
          <w:p w:rsidR="008C3F1F" w:rsidRPr="00B73835" w:rsidRDefault="008C3F1F" w:rsidP="00862A9A">
            <w:pPr>
              <w:jc w:val="left"/>
              <w:rPr>
                <w:b/>
              </w:rPr>
            </w:pPr>
          </w:p>
        </w:tc>
        <w:tc>
          <w:tcPr>
            <w:tcW w:w="2630" w:type="dxa"/>
          </w:tcPr>
          <w:p w:rsidR="008C3F1F" w:rsidRDefault="008C3F1F" w:rsidP="00862A9A">
            <w:pPr>
              <w:ind w:firstLine="0"/>
            </w:pPr>
            <w:r>
              <w:t>Температура мазута, подаваемого в топку котла</w:t>
            </w:r>
          </w:p>
        </w:tc>
        <w:tc>
          <w:tcPr>
            <w:tcW w:w="2312" w:type="dxa"/>
          </w:tcPr>
          <w:p w:rsidR="008C3F1F" w:rsidRDefault="008C3F1F" w:rsidP="00862A9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л</m:t>
                    </m:r>
                  </m:sub>
                </m:sSub>
              </m:oMath>
            </m:oMathPara>
          </w:p>
        </w:tc>
        <w:tc>
          <w:tcPr>
            <w:tcW w:w="2293" w:type="dxa"/>
          </w:tcPr>
          <w:p w:rsidR="008C3F1F" w:rsidRPr="00A85051" w:rsidRDefault="008C3F1F" w:rsidP="00862A9A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8C3F1F" w:rsidTr="008C3F1F">
        <w:trPr>
          <w:jc w:val="center"/>
        </w:trPr>
        <w:tc>
          <w:tcPr>
            <w:tcW w:w="2336" w:type="dxa"/>
          </w:tcPr>
          <w:p w:rsidR="008C3F1F" w:rsidRPr="00B73835" w:rsidRDefault="008C3F1F" w:rsidP="00862A9A">
            <w:pPr>
              <w:jc w:val="left"/>
              <w:rPr>
                <w:b/>
              </w:rPr>
            </w:pPr>
          </w:p>
        </w:tc>
        <w:tc>
          <w:tcPr>
            <w:tcW w:w="2630" w:type="dxa"/>
          </w:tcPr>
          <w:p w:rsidR="008C3F1F" w:rsidRDefault="008C3F1F" w:rsidP="00862A9A">
            <w:pPr>
              <w:ind w:firstLine="0"/>
            </w:pPr>
            <w:r>
              <w:t>Цена единицы топлива</w:t>
            </w:r>
          </w:p>
        </w:tc>
        <w:tc>
          <w:tcPr>
            <w:tcW w:w="2312" w:type="dxa"/>
          </w:tcPr>
          <w:p w:rsidR="008C3F1F" w:rsidRDefault="008C3F1F" w:rsidP="00862A9A">
            <w:pPr>
              <w:jc w:val="center"/>
            </w:pPr>
          </w:p>
        </w:tc>
        <w:tc>
          <w:tcPr>
            <w:tcW w:w="2293" w:type="dxa"/>
          </w:tcPr>
          <w:p w:rsidR="008C3F1F" w:rsidRDefault="008C3F1F" w:rsidP="00862A9A">
            <w:pPr>
              <w:ind w:firstLine="0"/>
              <w:jc w:val="center"/>
            </w:pPr>
            <w:r>
              <w:t>у.е./</w:t>
            </w:r>
            <w:proofErr w:type="gramStart"/>
            <w:r>
              <w:t>т</w:t>
            </w:r>
            <w:proofErr w:type="gramEnd"/>
            <w:r>
              <w:t>;</w:t>
            </w:r>
          </w:p>
          <w:p w:rsidR="008C3F1F" w:rsidRDefault="008C3F1F" w:rsidP="00862A9A">
            <w:pPr>
              <w:ind w:firstLine="0"/>
              <w:jc w:val="center"/>
            </w:pPr>
            <w:r>
              <w:t>у.е./тыс</w:t>
            </w:r>
            <w:proofErr w:type="gramStart"/>
            <w:r>
              <w:t>.м</w:t>
            </w:r>
            <w:proofErr w:type="gramEnd"/>
            <w:r w:rsidRPr="00561718">
              <w:rPr>
                <w:vertAlign w:val="superscript"/>
              </w:rPr>
              <w:t>3</w:t>
            </w:r>
          </w:p>
        </w:tc>
      </w:tr>
      <w:tr w:rsidR="008C3F1F" w:rsidTr="008C3F1F">
        <w:trPr>
          <w:jc w:val="center"/>
        </w:trPr>
        <w:tc>
          <w:tcPr>
            <w:tcW w:w="2336" w:type="dxa"/>
          </w:tcPr>
          <w:p w:rsidR="008C3F1F" w:rsidRPr="00B73835" w:rsidRDefault="008C3F1F" w:rsidP="00862A9A">
            <w:pPr>
              <w:ind w:firstLine="0"/>
              <w:jc w:val="left"/>
              <w:rPr>
                <w:b/>
              </w:rPr>
            </w:pPr>
            <w:r w:rsidRPr="00B73835">
              <w:rPr>
                <w:b/>
              </w:rPr>
              <w:t xml:space="preserve">Параметры, определяемые при тепловом расчете котельных </w:t>
            </w:r>
            <w:r w:rsidRPr="00B73835">
              <w:rPr>
                <w:b/>
              </w:rPr>
              <w:lastRenderedPageBreak/>
              <w:t>агрегатов</w:t>
            </w:r>
          </w:p>
        </w:tc>
        <w:tc>
          <w:tcPr>
            <w:tcW w:w="2630" w:type="dxa"/>
          </w:tcPr>
          <w:p w:rsidR="008C3F1F" w:rsidRDefault="008C3F1F" w:rsidP="008C3F1F"/>
        </w:tc>
        <w:tc>
          <w:tcPr>
            <w:tcW w:w="2312" w:type="dxa"/>
          </w:tcPr>
          <w:p w:rsidR="008C3F1F" w:rsidRDefault="008C3F1F" w:rsidP="00862A9A">
            <w:pPr>
              <w:jc w:val="center"/>
            </w:pPr>
          </w:p>
        </w:tc>
        <w:tc>
          <w:tcPr>
            <w:tcW w:w="2293" w:type="dxa"/>
          </w:tcPr>
          <w:p w:rsidR="008C3F1F" w:rsidRDefault="008C3F1F" w:rsidP="00862A9A">
            <w:pPr>
              <w:jc w:val="center"/>
            </w:pPr>
          </w:p>
        </w:tc>
      </w:tr>
      <w:tr w:rsidR="008C3F1F" w:rsidTr="008C3F1F">
        <w:trPr>
          <w:jc w:val="center"/>
        </w:trPr>
        <w:tc>
          <w:tcPr>
            <w:tcW w:w="2336" w:type="dxa"/>
          </w:tcPr>
          <w:p w:rsidR="008C3F1F" w:rsidRPr="00B73835" w:rsidRDefault="008C3F1F" w:rsidP="00862A9A">
            <w:pPr>
              <w:jc w:val="left"/>
              <w:rPr>
                <w:b/>
              </w:rPr>
            </w:pPr>
          </w:p>
        </w:tc>
        <w:tc>
          <w:tcPr>
            <w:tcW w:w="2630" w:type="dxa"/>
          </w:tcPr>
          <w:p w:rsidR="008C3F1F" w:rsidRDefault="008C3F1F" w:rsidP="00862A9A">
            <w:pPr>
              <w:ind w:firstLine="0"/>
            </w:pPr>
            <w:r>
              <w:t>Теоретический объем сухого воздуха, необходимый для полного сгорания топлива</w:t>
            </w:r>
          </w:p>
        </w:tc>
        <w:tc>
          <w:tcPr>
            <w:tcW w:w="2312" w:type="dxa"/>
          </w:tcPr>
          <w:p w:rsidR="008C3F1F" w:rsidRDefault="008C3F1F" w:rsidP="00862A9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2293" w:type="dxa"/>
          </w:tcPr>
          <w:p w:rsidR="008C3F1F" w:rsidRDefault="008C3F1F" w:rsidP="00862A9A">
            <w:pPr>
              <w:ind w:firstLine="0"/>
              <w:jc w:val="center"/>
            </w:pPr>
            <w:r>
              <w:t>н</w:t>
            </w:r>
            <w:proofErr w:type="gramStart"/>
            <w:r>
              <w:t>.м</w:t>
            </w:r>
            <w:proofErr w:type="gramEnd"/>
            <w:r w:rsidRPr="00982DF1">
              <w:rPr>
                <w:vertAlign w:val="superscript"/>
              </w:rPr>
              <w:t>3</w:t>
            </w:r>
            <w:r>
              <w:t>/кг</w:t>
            </w:r>
          </w:p>
        </w:tc>
      </w:tr>
      <w:tr w:rsidR="008C3F1F" w:rsidTr="008C3F1F">
        <w:trPr>
          <w:jc w:val="center"/>
        </w:trPr>
        <w:tc>
          <w:tcPr>
            <w:tcW w:w="2336" w:type="dxa"/>
          </w:tcPr>
          <w:p w:rsidR="008C3F1F" w:rsidRPr="00B73835" w:rsidRDefault="008C3F1F" w:rsidP="00862A9A">
            <w:pPr>
              <w:jc w:val="left"/>
              <w:rPr>
                <w:b/>
              </w:rPr>
            </w:pPr>
          </w:p>
        </w:tc>
        <w:tc>
          <w:tcPr>
            <w:tcW w:w="2630" w:type="dxa"/>
          </w:tcPr>
          <w:p w:rsidR="008C3F1F" w:rsidRPr="001F0D3C" w:rsidRDefault="008C3F1F" w:rsidP="00862A9A">
            <w:pPr>
              <w:ind w:firstLine="0"/>
            </w:pPr>
            <w:r>
              <w:t>Нормативная температура холодного воздуха</w:t>
            </w:r>
          </w:p>
        </w:tc>
        <w:tc>
          <w:tcPr>
            <w:tcW w:w="2312" w:type="dxa"/>
          </w:tcPr>
          <w:p w:rsidR="008C3F1F" w:rsidRPr="00126EDE" w:rsidRDefault="008C3F1F" w:rsidP="00862A9A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х.в</m:t>
                    </m:r>
                  </m:sub>
                </m:sSub>
              </m:oMath>
            </m:oMathPara>
          </w:p>
        </w:tc>
        <w:tc>
          <w:tcPr>
            <w:tcW w:w="2293" w:type="dxa"/>
          </w:tcPr>
          <w:p w:rsidR="008C3F1F" w:rsidRDefault="008C3F1F" w:rsidP="00862A9A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8C3F1F" w:rsidTr="008C3F1F">
        <w:trPr>
          <w:jc w:val="center"/>
        </w:trPr>
        <w:tc>
          <w:tcPr>
            <w:tcW w:w="2336" w:type="dxa"/>
          </w:tcPr>
          <w:p w:rsidR="008C3F1F" w:rsidRPr="00B73835" w:rsidRDefault="008C3F1F" w:rsidP="00862A9A">
            <w:pPr>
              <w:jc w:val="left"/>
              <w:rPr>
                <w:b/>
              </w:rPr>
            </w:pPr>
          </w:p>
        </w:tc>
        <w:tc>
          <w:tcPr>
            <w:tcW w:w="2630" w:type="dxa"/>
          </w:tcPr>
          <w:p w:rsidR="008C3F1F" w:rsidRDefault="008C3F1F" w:rsidP="00862A9A">
            <w:pPr>
              <w:ind w:firstLine="0"/>
            </w:pPr>
            <w:r>
              <w:t xml:space="preserve">Нормативные присосы воздуха в газовый тракт </w:t>
            </w:r>
          </w:p>
        </w:tc>
        <w:tc>
          <w:tcPr>
            <w:tcW w:w="2312" w:type="dxa"/>
          </w:tcPr>
          <w:p w:rsidR="008C3F1F" w:rsidRPr="00126EDE" w:rsidRDefault="008C3F1F" w:rsidP="00862A9A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2293" w:type="dxa"/>
          </w:tcPr>
          <w:p w:rsidR="008C3F1F" w:rsidRDefault="008C3F1F" w:rsidP="00862A9A">
            <w:pPr>
              <w:jc w:val="center"/>
            </w:pPr>
          </w:p>
        </w:tc>
      </w:tr>
      <w:tr w:rsidR="008C3F1F" w:rsidTr="008C3F1F">
        <w:trPr>
          <w:jc w:val="center"/>
        </w:trPr>
        <w:tc>
          <w:tcPr>
            <w:tcW w:w="2336" w:type="dxa"/>
          </w:tcPr>
          <w:p w:rsidR="008C3F1F" w:rsidRPr="00B73835" w:rsidRDefault="008C3F1F" w:rsidP="00862A9A">
            <w:pPr>
              <w:jc w:val="left"/>
              <w:rPr>
                <w:b/>
              </w:rPr>
            </w:pPr>
          </w:p>
        </w:tc>
        <w:tc>
          <w:tcPr>
            <w:tcW w:w="2630" w:type="dxa"/>
          </w:tcPr>
          <w:p w:rsidR="008C3F1F" w:rsidRDefault="008C3F1F" w:rsidP="00862A9A">
            <w:pPr>
              <w:ind w:firstLine="0"/>
            </w:pPr>
            <w:r>
              <w:t>Нормативные присосы воздуха в топку</w:t>
            </w:r>
          </w:p>
        </w:tc>
        <w:tc>
          <w:tcPr>
            <w:tcW w:w="2312" w:type="dxa"/>
          </w:tcPr>
          <w:p w:rsidR="008C3F1F" w:rsidRPr="00126EDE" w:rsidRDefault="008C3F1F" w:rsidP="00862A9A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2293" w:type="dxa"/>
          </w:tcPr>
          <w:p w:rsidR="008C3F1F" w:rsidRDefault="008C3F1F" w:rsidP="00862A9A">
            <w:pPr>
              <w:jc w:val="center"/>
            </w:pPr>
          </w:p>
        </w:tc>
      </w:tr>
      <w:tr w:rsidR="008C3F1F" w:rsidTr="008C3F1F">
        <w:trPr>
          <w:jc w:val="center"/>
        </w:trPr>
        <w:tc>
          <w:tcPr>
            <w:tcW w:w="2336" w:type="dxa"/>
          </w:tcPr>
          <w:p w:rsidR="008C3F1F" w:rsidRPr="00B73835" w:rsidRDefault="008C3F1F" w:rsidP="00862A9A">
            <w:pPr>
              <w:jc w:val="left"/>
              <w:rPr>
                <w:b/>
              </w:rPr>
            </w:pPr>
          </w:p>
        </w:tc>
        <w:tc>
          <w:tcPr>
            <w:tcW w:w="2630" w:type="dxa"/>
          </w:tcPr>
          <w:p w:rsidR="008C3F1F" w:rsidRDefault="008C3F1F" w:rsidP="00862A9A">
            <w:pPr>
              <w:ind w:firstLine="0"/>
            </w:pPr>
            <w:r>
              <w:t xml:space="preserve">Нормативные потери тепла корпусом котла в окружающую среду </w:t>
            </w:r>
            <w:proofErr w:type="gramStart"/>
            <w:r>
              <w:t>при</w:t>
            </w:r>
            <w:proofErr w:type="gramEnd"/>
            <w:r>
              <w:t xml:space="preserve"> номинальной часовой </w:t>
            </w:r>
            <w:proofErr w:type="spellStart"/>
            <w:r>
              <w:t>паропроизводительности</w:t>
            </w:r>
            <w:proofErr w:type="spellEnd"/>
          </w:p>
        </w:tc>
        <w:tc>
          <w:tcPr>
            <w:tcW w:w="2312" w:type="dxa"/>
          </w:tcPr>
          <w:p w:rsidR="008C3F1F" w:rsidRDefault="008C3F1F" w:rsidP="00862A9A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Н</m:t>
                    </m:r>
                  </m:sup>
                </m:sSubSup>
              </m:oMath>
            </m:oMathPara>
          </w:p>
        </w:tc>
        <w:tc>
          <w:tcPr>
            <w:tcW w:w="2293" w:type="dxa"/>
          </w:tcPr>
          <w:p w:rsidR="008C3F1F" w:rsidRDefault="008C3F1F" w:rsidP="00862A9A">
            <w:pPr>
              <w:jc w:val="center"/>
            </w:pPr>
          </w:p>
        </w:tc>
      </w:tr>
      <w:tr w:rsidR="008C3F1F" w:rsidTr="008C3F1F">
        <w:trPr>
          <w:jc w:val="center"/>
        </w:trPr>
        <w:tc>
          <w:tcPr>
            <w:tcW w:w="2336" w:type="dxa"/>
          </w:tcPr>
          <w:p w:rsidR="008C3F1F" w:rsidRPr="00B73835" w:rsidRDefault="008C3F1F" w:rsidP="00862A9A">
            <w:pPr>
              <w:jc w:val="left"/>
              <w:rPr>
                <w:b/>
              </w:rPr>
            </w:pPr>
          </w:p>
        </w:tc>
        <w:tc>
          <w:tcPr>
            <w:tcW w:w="2630" w:type="dxa"/>
          </w:tcPr>
          <w:p w:rsidR="008C3F1F" w:rsidRDefault="008C3F1F" w:rsidP="00862A9A">
            <w:pPr>
              <w:ind w:firstLine="0"/>
            </w:pPr>
            <w:r>
              <w:t>Теплосодержание (энтальпия) перегретого пара</w:t>
            </w:r>
          </w:p>
        </w:tc>
        <w:tc>
          <w:tcPr>
            <w:tcW w:w="2312" w:type="dxa"/>
          </w:tcPr>
          <w:p w:rsidR="008C3F1F" w:rsidRDefault="008C3F1F" w:rsidP="00862A9A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ne</m:t>
                    </m:r>
                  </m:sub>
                </m:sSub>
              </m:oMath>
            </m:oMathPara>
          </w:p>
        </w:tc>
        <w:tc>
          <w:tcPr>
            <w:tcW w:w="2293" w:type="dxa"/>
          </w:tcPr>
          <w:p w:rsidR="008C3F1F" w:rsidRDefault="008C3F1F" w:rsidP="00862A9A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8C3F1F" w:rsidTr="008C3F1F">
        <w:trPr>
          <w:jc w:val="center"/>
        </w:trPr>
        <w:tc>
          <w:tcPr>
            <w:tcW w:w="2336" w:type="dxa"/>
          </w:tcPr>
          <w:p w:rsidR="008C3F1F" w:rsidRPr="00B73835" w:rsidRDefault="008C3F1F" w:rsidP="00862A9A">
            <w:pPr>
              <w:jc w:val="left"/>
              <w:rPr>
                <w:b/>
              </w:rPr>
            </w:pPr>
          </w:p>
        </w:tc>
        <w:tc>
          <w:tcPr>
            <w:tcW w:w="2630" w:type="dxa"/>
          </w:tcPr>
          <w:p w:rsidR="008C3F1F" w:rsidRDefault="008C3F1F" w:rsidP="00862A9A">
            <w:pPr>
              <w:ind w:firstLine="0"/>
            </w:pPr>
            <w:r>
              <w:t>Теплосодержание (энтальпия) питательной воды</w:t>
            </w:r>
          </w:p>
        </w:tc>
        <w:tc>
          <w:tcPr>
            <w:tcW w:w="2312" w:type="dxa"/>
          </w:tcPr>
          <w:p w:rsidR="008C3F1F" w:rsidRDefault="008C3F1F" w:rsidP="00862A9A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nв</m:t>
                    </m:r>
                  </m:sub>
                </m:sSub>
              </m:oMath>
            </m:oMathPara>
          </w:p>
        </w:tc>
        <w:tc>
          <w:tcPr>
            <w:tcW w:w="2293" w:type="dxa"/>
          </w:tcPr>
          <w:p w:rsidR="008C3F1F" w:rsidRDefault="008C3F1F" w:rsidP="00862A9A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8C3F1F" w:rsidTr="008C3F1F">
        <w:trPr>
          <w:jc w:val="center"/>
        </w:trPr>
        <w:tc>
          <w:tcPr>
            <w:tcW w:w="2336" w:type="dxa"/>
          </w:tcPr>
          <w:p w:rsidR="008C3F1F" w:rsidRPr="00B73835" w:rsidRDefault="008C3F1F" w:rsidP="00862A9A">
            <w:pPr>
              <w:ind w:firstLine="0"/>
              <w:jc w:val="left"/>
              <w:rPr>
                <w:b/>
              </w:rPr>
            </w:pPr>
            <w:r w:rsidRPr="00B73835">
              <w:rPr>
                <w:b/>
              </w:rPr>
              <w:t xml:space="preserve">Нормативные характеристики и параметры, определяемые при режимно-наладочных испытаниях </w:t>
            </w:r>
            <w:proofErr w:type="spellStart"/>
            <w:r w:rsidRPr="00B73835">
              <w:rPr>
                <w:b/>
              </w:rPr>
              <w:t>энергоагрегатов</w:t>
            </w:r>
            <w:proofErr w:type="spellEnd"/>
          </w:p>
        </w:tc>
        <w:tc>
          <w:tcPr>
            <w:tcW w:w="2630" w:type="dxa"/>
          </w:tcPr>
          <w:p w:rsidR="008C3F1F" w:rsidRDefault="008C3F1F" w:rsidP="008C3F1F"/>
        </w:tc>
        <w:tc>
          <w:tcPr>
            <w:tcW w:w="2312" w:type="dxa"/>
          </w:tcPr>
          <w:p w:rsidR="008C3F1F" w:rsidRDefault="008C3F1F" w:rsidP="00862A9A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293" w:type="dxa"/>
          </w:tcPr>
          <w:p w:rsidR="008C3F1F" w:rsidRDefault="008C3F1F" w:rsidP="00862A9A">
            <w:pPr>
              <w:jc w:val="center"/>
            </w:pPr>
          </w:p>
        </w:tc>
      </w:tr>
      <w:tr w:rsidR="008C3F1F" w:rsidTr="008C3F1F">
        <w:trPr>
          <w:jc w:val="center"/>
        </w:trPr>
        <w:tc>
          <w:tcPr>
            <w:tcW w:w="2336" w:type="dxa"/>
          </w:tcPr>
          <w:p w:rsidR="008C3F1F" w:rsidRPr="00B73835" w:rsidRDefault="008C3F1F" w:rsidP="00862A9A">
            <w:pPr>
              <w:jc w:val="left"/>
              <w:rPr>
                <w:b/>
              </w:rPr>
            </w:pPr>
          </w:p>
        </w:tc>
        <w:tc>
          <w:tcPr>
            <w:tcW w:w="2630" w:type="dxa"/>
          </w:tcPr>
          <w:p w:rsidR="008C3F1F" w:rsidRDefault="008C3F1F" w:rsidP="00862A9A">
            <w:pPr>
              <w:ind w:firstLine="0"/>
            </w:pPr>
            <w:r>
              <w:t>Теплосодержания (энтальпия) котловой воды</w:t>
            </w:r>
          </w:p>
        </w:tc>
        <w:tc>
          <w:tcPr>
            <w:tcW w:w="2312" w:type="dxa"/>
          </w:tcPr>
          <w:p w:rsidR="008C3F1F" w:rsidRDefault="008C3F1F" w:rsidP="00862A9A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2293" w:type="dxa"/>
          </w:tcPr>
          <w:p w:rsidR="008C3F1F" w:rsidRDefault="008C3F1F" w:rsidP="00862A9A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8C3F1F" w:rsidTr="008C3F1F">
        <w:trPr>
          <w:jc w:val="center"/>
        </w:trPr>
        <w:tc>
          <w:tcPr>
            <w:tcW w:w="2336" w:type="dxa"/>
          </w:tcPr>
          <w:p w:rsidR="008C3F1F" w:rsidRPr="00B73835" w:rsidRDefault="008C3F1F" w:rsidP="00862A9A">
            <w:pPr>
              <w:jc w:val="left"/>
              <w:rPr>
                <w:b/>
              </w:rPr>
            </w:pPr>
          </w:p>
        </w:tc>
        <w:tc>
          <w:tcPr>
            <w:tcW w:w="2630" w:type="dxa"/>
          </w:tcPr>
          <w:p w:rsidR="008C3F1F" w:rsidRDefault="008C3F1F" w:rsidP="00862A9A">
            <w:pPr>
              <w:ind w:firstLine="0"/>
            </w:pPr>
            <w:r>
              <w:t>Температура воздуха после воздухоподогревателей</w:t>
            </w:r>
          </w:p>
        </w:tc>
        <w:tc>
          <w:tcPr>
            <w:tcW w:w="2312" w:type="dxa"/>
          </w:tcPr>
          <w:p w:rsidR="008C3F1F" w:rsidRDefault="008C3F1F" w:rsidP="00862A9A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кф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||</m:t>
                    </m:r>
                  </m:sup>
                </m:sSubSup>
              </m:oMath>
            </m:oMathPara>
          </w:p>
        </w:tc>
        <w:tc>
          <w:tcPr>
            <w:tcW w:w="2293" w:type="dxa"/>
          </w:tcPr>
          <w:p w:rsidR="008C3F1F" w:rsidRDefault="008C3F1F" w:rsidP="00862A9A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8C3F1F" w:rsidTr="008C3F1F">
        <w:trPr>
          <w:jc w:val="center"/>
        </w:trPr>
        <w:tc>
          <w:tcPr>
            <w:tcW w:w="2336" w:type="dxa"/>
          </w:tcPr>
          <w:p w:rsidR="008C3F1F" w:rsidRPr="00B73835" w:rsidRDefault="008C3F1F" w:rsidP="00862A9A">
            <w:pPr>
              <w:jc w:val="left"/>
              <w:rPr>
                <w:b/>
              </w:rPr>
            </w:pPr>
          </w:p>
        </w:tc>
        <w:tc>
          <w:tcPr>
            <w:tcW w:w="2630" w:type="dxa"/>
          </w:tcPr>
          <w:p w:rsidR="008C3F1F" w:rsidRDefault="008C3F1F" w:rsidP="00862A9A">
            <w:pPr>
              <w:ind w:firstLine="0"/>
            </w:pPr>
            <w:r>
              <w:t xml:space="preserve">Температура уходящих </w:t>
            </w:r>
            <w:r>
              <w:lastRenderedPageBreak/>
              <w:t>газов</w:t>
            </w:r>
          </w:p>
        </w:tc>
        <w:tc>
          <w:tcPr>
            <w:tcW w:w="2312" w:type="dxa"/>
          </w:tcPr>
          <w:p w:rsidR="008C3F1F" w:rsidRDefault="008C3F1F" w:rsidP="00862A9A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2293" w:type="dxa"/>
          </w:tcPr>
          <w:p w:rsidR="008C3F1F" w:rsidRDefault="008C3F1F" w:rsidP="00862A9A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8C3F1F" w:rsidTr="008C3F1F">
        <w:trPr>
          <w:jc w:val="center"/>
        </w:trPr>
        <w:tc>
          <w:tcPr>
            <w:tcW w:w="2336" w:type="dxa"/>
          </w:tcPr>
          <w:p w:rsidR="008C3F1F" w:rsidRPr="00B73835" w:rsidRDefault="008C3F1F" w:rsidP="00862A9A">
            <w:pPr>
              <w:jc w:val="left"/>
              <w:rPr>
                <w:b/>
              </w:rPr>
            </w:pPr>
          </w:p>
        </w:tc>
        <w:tc>
          <w:tcPr>
            <w:tcW w:w="2630" w:type="dxa"/>
          </w:tcPr>
          <w:p w:rsidR="008C3F1F" w:rsidRDefault="008C3F1F" w:rsidP="00862A9A">
            <w:pPr>
              <w:ind w:firstLine="0"/>
            </w:pPr>
            <w:r>
              <w:t xml:space="preserve">Коэффициент избытка воздуха в режимном сечении </w:t>
            </w:r>
          </w:p>
        </w:tc>
        <w:tc>
          <w:tcPr>
            <w:tcW w:w="2312" w:type="dxa"/>
          </w:tcPr>
          <w:p w:rsidR="008C3F1F" w:rsidRDefault="008C3F1F" w:rsidP="00862A9A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2293" w:type="dxa"/>
          </w:tcPr>
          <w:p w:rsidR="008C3F1F" w:rsidRDefault="008C3F1F" w:rsidP="00862A9A">
            <w:pPr>
              <w:jc w:val="center"/>
            </w:pPr>
          </w:p>
        </w:tc>
      </w:tr>
      <w:tr w:rsidR="008C3F1F" w:rsidTr="008C3F1F">
        <w:trPr>
          <w:jc w:val="center"/>
        </w:trPr>
        <w:tc>
          <w:tcPr>
            <w:tcW w:w="2336" w:type="dxa"/>
          </w:tcPr>
          <w:p w:rsidR="008C3F1F" w:rsidRPr="00B73835" w:rsidRDefault="008C3F1F" w:rsidP="00862A9A">
            <w:pPr>
              <w:jc w:val="left"/>
              <w:rPr>
                <w:b/>
              </w:rPr>
            </w:pPr>
          </w:p>
        </w:tc>
        <w:tc>
          <w:tcPr>
            <w:tcW w:w="2630" w:type="dxa"/>
          </w:tcPr>
          <w:p w:rsidR="008C3F1F" w:rsidRPr="00281D01" w:rsidRDefault="008C3F1F" w:rsidP="00862A9A">
            <w:pPr>
              <w:ind w:firstLine="0"/>
            </w:pPr>
            <w:r>
              <w:t>Потери тепла с химическим недожогом топлива</w:t>
            </w:r>
          </w:p>
        </w:tc>
        <w:tc>
          <w:tcPr>
            <w:tcW w:w="2312" w:type="dxa"/>
          </w:tcPr>
          <w:p w:rsidR="008C3F1F" w:rsidRDefault="008C3F1F" w:rsidP="00862A9A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293" w:type="dxa"/>
          </w:tcPr>
          <w:p w:rsidR="008C3F1F" w:rsidRPr="00281D01" w:rsidRDefault="008C3F1F" w:rsidP="00862A9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8C3F1F" w:rsidTr="008C3F1F">
        <w:trPr>
          <w:jc w:val="center"/>
        </w:trPr>
        <w:tc>
          <w:tcPr>
            <w:tcW w:w="2336" w:type="dxa"/>
          </w:tcPr>
          <w:p w:rsidR="008C3F1F" w:rsidRPr="00B73835" w:rsidRDefault="008C3F1F" w:rsidP="00862A9A">
            <w:pPr>
              <w:ind w:firstLine="0"/>
              <w:jc w:val="left"/>
              <w:rPr>
                <w:b/>
              </w:rPr>
            </w:pPr>
            <w:r w:rsidRPr="00B73835">
              <w:rPr>
                <w:b/>
              </w:rPr>
              <w:t>Корректирующие параметры, замеряемые в процессе эксплуатации при текущем режиме работы</w:t>
            </w:r>
          </w:p>
        </w:tc>
        <w:tc>
          <w:tcPr>
            <w:tcW w:w="2630" w:type="dxa"/>
          </w:tcPr>
          <w:p w:rsidR="008C3F1F" w:rsidRPr="003A6938" w:rsidRDefault="008C3F1F" w:rsidP="008C3F1F"/>
        </w:tc>
        <w:tc>
          <w:tcPr>
            <w:tcW w:w="2312" w:type="dxa"/>
          </w:tcPr>
          <w:p w:rsidR="008C3F1F" w:rsidRDefault="008C3F1F" w:rsidP="00862A9A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293" w:type="dxa"/>
          </w:tcPr>
          <w:p w:rsidR="008C3F1F" w:rsidRDefault="008C3F1F" w:rsidP="00862A9A">
            <w:pPr>
              <w:jc w:val="center"/>
            </w:pPr>
          </w:p>
        </w:tc>
      </w:tr>
      <w:tr w:rsidR="008C3F1F" w:rsidTr="008C3F1F">
        <w:trPr>
          <w:jc w:val="center"/>
        </w:trPr>
        <w:tc>
          <w:tcPr>
            <w:tcW w:w="2336" w:type="dxa"/>
          </w:tcPr>
          <w:p w:rsidR="008C3F1F" w:rsidRPr="00B73835" w:rsidRDefault="008C3F1F" w:rsidP="00862A9A">
            <w:pPr>
              <w:jc w:val="left"/>
              <w:rPr>
                <w:b/>
              </w:rPr>
            </w:pPr>
          </w:p>
        </w:tc>
        <w:tc>
          <w:tcPr>
            <w:tcW w:w="2630" w:type="dxa"/>
          </w:tcPr>
          <w:p w:rsidR="008C3F1F" w:rsidRDefault="008C3F1F" w:rsidP="00862A9A">
            <w:pPr>
              <w:ind w:firstLine="0"/>
            </w:pPr>
            <w:r>
              <w:t>Теплосодержания (энтальпия) котловой воды</w:t>
            </w:r>
          </w:p>
        </w:tc>
        <w:tc>
          <w:tcPr>
            <w:tcW w:w="2312" w:type="dxa"/>
          </w:tcPr>
          <w:p w:rsidR="008C3F1F" w:rsidRDefault="008C3F1F" w:rsidP="00862A9A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2293" w:type="dxa"/>
          </w:tcPr>
          <w:p w:rsidR="008C3F1F" w:rsidRDefault="008C3F1F" w:rsidP="00862A9A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8C3F1F" w:rsidTr="008C3F1F">
        <w:trPr>
          <w:jc w:val="center"/>
        </w:trPr>
        <w:tc>
          <w:tcPr>
            <w:tcW w:w="2336" w:type="dxa"/>
          </w:tcPr>
          <w:p w:rsidR="008C3F1F" w:rsidRPr="00B73835" w:rsidRDefault="008C3F1F" w:rsidP="00862A9A">
            <w:pPr>
              <w:jc w:val="left"/>
              <w:rPr>
                <w:b/>
              </w:rPr>
            </w:pPr>
          </w:p>
        </w:tc>
        <w:tc>
          <w:tcPr>
            <w:tcW w:w="2630" w:type="dxa"/>
          </w:tcPr>
          <w:p w:rsidR="008C3F1F" w:rsidRDefault="008C3F1F" w:rsidP="00862A9A">
            <w:pPr>
              <w:ind w:firstLine="0"/>
            </w:pPr>
            <w:r>
              <w:t>Температура воздуха после воздухоподогревателей</w:t>
            </w:r>
          </w:p>
        </w:tc>
        <w:tc>
          <w:tcPr>
            <w:tcW w:w="2312" w:type="dxa"/>
          </w:tcPr>
          <w:p w:rsidR="008C3F1F" w:rsidRDefault="008C3F1F" w:rsidP="00862A9A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кф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||</m:t>
                    </m:r>
                  </m:sup>
                </m:sSubSup>
              </m:oMath>
            </m:oMathPara>
          </w:p>
        </w:tc>
        <w:tc>
          <w:tcPr>
            <w:tcW w:w="2293" w:type="dxa"/>
          </w:tcPr>
          <w:p w:rsidR="008C3F1F" w:rsidRDefault="008C3F1F" w:rsidP="00862A9A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8C3F1F" w:rsidTr="008C3F1F">
        <w:trPr>
          <w:jc w:val="center"/>
        </w:trPr>
        <w:tc>
          <w:tcPr>
            <w:tcW w:w="2336" w:type="dxa"/>
          </w:tcPr>
          <w:p w:rsidR="008C3F1F" w:rsidRPr="00B73835" w:rsidRDefault="008C3F1F" w:rsidP="00862A9A">
            <w:pPr>
              <w:jc w:val="left"/>
              <w:rPr>
                <w:b/>
              </w:rPr>
            </w:pPr>
          </w:p>
        </w:tc>
        <w:tc>
          <w:tcPr>
            <w:tcW w:w="2630" w:type="dxa"/>
          </w:tcPr>
          <w:p w:rsidR="008C3F1F" w:rsidRDefault="008C3F1F" w:rsidP="00862A9A">
            <w:pPr>
              <w:ind w:firstLine="0"/>
            </w:pPr>
            <w:r>
              <w:t>Температура уходящих газов</w:t>
            </w:r>
          </w:p>
        </w:tc>
        <w:tc>
          <w:tcPr>
            <w:tcW w:w="2312" w:type="dxa"/>
          </w:tcPr>
          <w:p w:rsidR="008C3F1F" w:rsidRDefault="008C3F1F" w:rsidP="00862A9A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2293" w:type="dxa"/>
          </w:tcPr>
          <w:p w:rsidR="008C3F1F" w:rsidRDefault="008C3F1F" w:rsidP="00862A9A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8C3F1F" w:rsidTr="008C3F1F">
        <w:trPr>
          <w:jc w:val="center"/>
        </w:trPr>
        <w:tc>
          <w:tcPr>
            <w:tcW w:w="2336" w:type="dxa"/>
          </w:tcPr>
          <w:p w:rsidR="008C3F1F" w:rsidRPr="00B73835" w:rsidRDefault="008C3F1F" w:rsidP="00862A9A">
            <w:pPr>
              <w:jc w:val="left"/>
              <w:rPr>
                <w:b/>
              </w:rPr>
            </w:pPr>
          </w:p>
        </w:tc>
        <w:tc>
          <w:tcPr>
            <w:tcW w:w="2630" w:type="dxa"/>
          </w:tcPr>
          <w:p w:rsidR="008C3F1F" w:rsidRDefault="008C3F1F" w:rsidP="00862A9A">
            <w:pPr>
              <w:ind w:firstLine="0"/>
            </w:pPr>
            <w:r>
              <w:t xml:space="preserve">Коэффициент избытка воздуха в режимном сечении </w:t>
            </w:r>
          </w:p>
        </w:tc>
        <w:tc>
          <w:tcPr>
            <w:tcW w:w="2312" w:type="dxa"/>
          </w:tcPr>
          <w:p w:rsidR="008C3F1F" w:rsidRDefault="008C3F1F" w:rsidP="00862A9A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2293" w:type="dxa"/>
          </w:tcPr>
          <w:p w:rsidR="008C3F1F" w:rsidRDefault="008C3F1F" w:rsidP="00862A9A">
            <w:pPr>
              <w:jc w:val="center"/>
            </w:pPr>
          </w:p>
        </w:tc>
      </w:tr>
      <w:tr w:rsidR="008C3F1F" w:rsidTr="008C3F1F">
        <w:trPr>
          <w:jc w:val="center"/>
        </w:trPr>
        <w:tc>
          <w:tcPr>
            <w:tcW w:w="2336" w:type="dxa"/>
          </w:tcPr>
          <w:p w:rsidR="008C3F1F" w:rsidRPr="00B73835" w:rsidRDefault="008C3F1F" w:rsidP="00862A9A">
            <w:pPr>
              <w:jc w:val="left"/>
              <w:rPr>
                <w:b/>
              </w:rPr>
            </w:pPr>
          </w:p>
        </w:tc>
        <w:tc>
          <w:tcPr>
            <w:tcW w:w="2630" w:type="dxa"/>
          </w:tcPr>
          <w:p w:rsidR="008C3F1F" w:rsidRPr="00281D01" w:rsidRDefault="008C3F1F" w:rsidP="008C3F1F">
            <w:r>
              <w:t>Потери тепла с химическим недожогом топлива</w:t>
            </w:r>
          </w:p>
        </w:tc>
        <w:tc>
          <w:tcPr>
            <w:tcW w:w="2312" w:type="dxa"/>
          </w:tcPr>
          <w:p w:rsidR="008C3F1F" w:rsidRDefault="008C3F1F" w:rsidP="00862A9A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293" w:type="dxa"/>
          </w:tcPr>
          <w:p w:rsidR="008C3F1F" w:rsidRPr="00281D01" w:rsidRDefault="008C3F1F" w:rsidP="00862A9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8C3F1F" w:rsidTr="008C3F1F">
        <w:trPr>
          <w:jc w:val="center"/>
        </w:trPr>
        <w:tc>
          <w:tcPr>
            <w:tcW w:w="2336" w:type="dxa"/>
          </w:tcPr>
          <w:p w:rsidR="008C3F1F" w:rsidRPr="00B73835" w:rsidRDefault="008C3F1F" w:rsidP="00862A9A">
            <w:pPr>
              <w:jc w:val="left"/>
              <w:rPr>
                <w:b/>
              </w:rPr>
            </w:pPr>
          </w:p>
        </w:tc>
        <w:tc>
          <w:tcPr>
            <w:tcW w:w="2630" w:type="dxa"/>
          </w:tcPr>
          <w:p w:rsidR="008C3F1F" w:rsidRDefault="008C3F1F" w:rsidP="00862A9A">
            <w:pPr>
              <w:ind w:firstLine="0"/>
            </w:pPr>
            <w:r>
              <w:t xml:space="preserve">Присосы воздуха в газовый тракт </w:t>
            </w:r>
          </w:p>
        </w:tc>
        <w:tc>
          <w:tcPr>
            <w:tcW w:w="2312" w:type="dxa"/>
          </w:tcPr>
          <w:p w:rsidR="008C3F1F" w:rsidRPr="00126EDE" w:rsidRDefault="008C3F1F" w:rsidP="00862A9A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2293" w:type="dxa"/>
          </w:tcPr>
          <w:p w:rsidR="008C3F1F" w:rsidRDefault="008C3F1F" w:rsidP="00862A9A">
            <w:pPr>
              <w:jc w:val="center"/>
            </w:pPr>
          </w:p>
        </w:tc>
      </w:tr>
      <w:tr w:rsidR="008C3F1F" w:rsidTr="008C3F1F">
        <w:trPr>
          <w:jc w:val="center"/>
        </w:trPr>
        <w:tc>
          <w:tcPr>
            <w:tcW w:w="2336" w:type="dxa"/>
          </w:tcPr>
          <w:p w:rsidR="008C3F1F" w:rsidRPr="00B73835" w:rsidRDefault="008C3F1F" w:rsidP="00862A9A">
            <w:pPr>
              <w:jc w:val="left"/>
              <w:rPr>
                <w:b/>
              </w:rPr>
            </w:pPr>
          </w:p>
        </w:tc>
        <w:tc>
          <w:tcPr>
            <w:tcW w:w="2630" w:type="dxa"/>
          </w:tcPr>
          <w:p w:rsidR="008C3F1F" w:rsidRDefault="008C3F1F" w:rsidP="00862A9A">
            <w:pPr>
              <w:ind w:firstLine="0"/>
            </w:pPr>
            <w:r>
              <w:t>Присосы воздуха в топку</w:t>
            </w:r>
          </w:p>
        </w:tc>
        <w:tc>
          <w:tcPr>
            <w:tcW w:w="2312" w:type="dxa"/>
          </w:tcPr>
          <w:p w:rsidR="008C3F1F" w:rsidRPr="00126EDE" w:rsidRDefault="008C3F1F" w:rsidP="00862A9A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2293" w:type="dxa"/>
          </w:tcPr>
          <w:p w:rsidR="008C3F1F" w:rsidRDefault="008C3F1F" w:rsidP="00862A9A">
            <w:pPr>
              <w:jc w:val="center"/>
            </w:pPr>
          </w:p>
        </w:tc>
      </w:tr>
      <w:tr w:rsidR="008C3F1F" w:rsidTr="008C3F1F">
        <w:trPr>
          <w:jc w:val="center"/>
        </w:trPr>
        <w:tc>
          <w:tcPr>
            <w:tcW w:w="2336" w:type="dxa"/>
          </w:tcPr>
          <w:p w:rsidR="008C3F1F" w:rsidRPr="00B73835" w:rsidRDefault="008C3F1F" w:rsidP="00862A9A">
            <w:pPr>
              <w:jc w:val="left"/>
              <w:rPr>
                <w:b/>
              </w:rPr>
            </w:pPr>
          </w:p>
        </w:tc>
        <w:tc>
          <w:tcPr>
            <w:tcW w:w="2630" w:type="dxa"/>
          </w:tcPr>
          <w:p w:rsidR="008C3F1F" w:rsidRPr="001F0D3C" w:rsidRDefault="008C3F1F" w:rsidP="00862A9A">
            <w:pPr>
              <w:ind w:firstLine="0"/>
            </w:pPr>
            <w:r>
              <w:t>Нормативная температура холодного воздуха</w:t>
            </w:r>
          </w:p>
        </w:tc>
        <w:tc>
          <w:tcPr>
            <w:tcW w:w="2312" w:type="dxa"/>
          </w:tcPr>
          <w:p w:rsidR="008C3F1F" w:rsidRPr="00126EDE" w:rsidRDefault="008C3F1F" w:rsidP="00862A9A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х.в</m:t>
                    </m:r>
                  </m:sub>
                </m:sSub>
              </m:oMath>
            </m:oMathPara>
          </w:p>
        </w:tc>
        <w:tc>
          <w:tcPr>
            <w:tcW w:w="2293" w:type="dxa"/>
          </w:tcPr>
          <w:p w:rsidR="008C3F1F" w:rsidRDefault="008C3F1F" w:rsidP="00862A9A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</w:tbl>
    <w:p w:rsidR="0013168B" w:rsidRDefault="0013168B" w:rsidP="0013168B">
      <w:pPr>
        <w:rPr>
          <w:lang w:val="en-US"/>
        </w:rPr>
      </w:pPr>
    </w:p>
    <w:p w:rsidR="00665BE7" w:rsidRDefault="00665BE7" w:rsidP="0013168B"/>
    <w:p w:rsidR="00665BE7" w:rsidRDefault="00665BE7" w:rsidP="0013168B"/>
    <w:p w:rsidR="00665BE7" w:rsidRDefault="00665BE7" w:rsidP="00665BE7">
      <w:pPr>
        <w:pStyle w:val="Heading2"/>
      </w:pPr>
      <w:r>
        <w:lastRenderedPageBreak/>
        <w:t>Входные управляемые переменные математической модели</w:t>
      </w:r>
    </w:p>
    <w:p w:rsidR="00575FBD" w:rsidRDefault="00575FBD" w:rsidP="0013168B">
      <w:r>
        <w:t xml:space="preserve">В поставленной задаче рассматривается группа котлоагрегатов, </w:t>
      </w:r>
      <w:proofErr w:type="gramStart"/>
      <w:r>
        <w:t>работающих</w:t>
      </w:r>
      <w:proofErr w:type="gramEnd"/>
      <w:r>
        <w:t xml:space="preserve"> на газе или на жидком топливе (мазуте). При этом каждый из котлоагрегатов, входящий в состав группы, может работать только на одном из видов топлива. В поставленной задаче не рассматривается возможность работы котлоагрегата на смешанном топливе.</w:t>
      </w:r>
    </w:p>
    <w:p w:rsidR="007A3F9A" w:rsidRDefault="00575FBD" w:rsidP="007A3F9A">
      <w:r>
        <w:t xml:space="preserve">Исходя из этого, выделим входные управляемые переменные, описанные в </w:t>
      </w:r>
      <w:commentRangeStart w:id="6"/>
      <w:r>
        <w:t>таблице 2.</w:t>
      </w:r>
      <w:commentRangeEnd w:id="6"/>
      <w:r w:rsidR="00A431CE">
        <w:rPr>
          <w:rStyle w:val="CommentReference"/>
        </w:rPr>
        <w:commentReference w:id="6"/>
      </w:r>
      <w:r>
        <w:t xml:space="preserve"> Для этого скорректируем список управляемых переменных, используемых в </w:t>
      </w:r>
      <w:commentRangeStart w:id="7"/>
      <w:r w:rsidRPr="00A431CE">
        <w:t>[1]</w:t>
      </w:r>
      <w:ins w:id="8" w:author="Kuzmin Artem" w:date="2014-04-02T16:17:00Z">
        <w:r w:rsidR="007A6B27">
          <w:t>,</w:t>
        </w:r>
      </w:ins>
      <w:r w:rsidRPr="00A431CE">
        <w:t xml:space="preserve"> </w:t>
      </w:r>
      <w:commentRangeEnd w:id="7"/>
      <w:r w:rsidR="00A431CE">
        <w:rPr>
          <w:rStyle w:val="CommentReference"/>
        </w:rPr>
        <w:commentReference w:id="7"/>
      </w:r>
      <w:r>
        <w:t>в соответствии с требованиями поставленной задачи.</w:t>
      </w:r>
    </w:p>
    <w:p w:rsidR="00B836AC" w:rsidRDefault="00B836AC" w:rsidP="007A3F9A"/>
    <w:p w:rsidR="00B836AC" w:rsidRDefault="00B836AC" w:rsidP="00B836AC">
      <w:pPr>
        <w:jc w:val="center"/>
        <w:rPr>
          <w:b/>
        </w:rPr>
      </w:pPr>
      <w:r w:rsidRPr="00B836AC">
        <w:rPr>
          <w:b/>
        </w:rPr>
        <w:t>Таблица 2. Входные управляемые переменные математической 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86510" w:rsidTr="00886510">
        <w:tc>
          <w:tcPr>
            <w:tcW w:w="4785" w:type="dxa"/>
          </w:tcPr>
          <w:p w:rsidR="00886510" w:rsidRDefault="00886510" w:rsidP="00B836A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4786" w:type="dxa"/>
          </w:tcPr>
          <w:p w:rsidR="00886510" w:rsidRDefault="00886510" w:rsidP="00B836A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886510" w:rsidRPr="00886510" w:rsidTr="00886510">
        <w:tc>
          <w:tcPr>
            <w:tcW w:w="4785" w:type="dxa"/>
          </w:tcPr>
          <w:p w:rsidR="00886510" w:rsidRPr="00886510" w:rsidRDefault="00886510" w:rsidP="00886510">
            <w:pPr>
              <w:ind w:firstLine="0"/>
            </w:pPr>
            <w:r w:rsidRPr="00886510">
              <w:t xml:space="preserve">Состав </w:t>
            </w:r>
            <w:proofErr w:type="gramStart"/>
            <w:r w:rsidRPr="00886510">
              <w:t>загружаемых</w:t>
            </w:r>
            <w:proofErr w:type="gramEnd"/>
            <w:r w:rsidRPr="00886510">
              <w:t xml:space="preserve"> котлоагрегатов</w:t>
            </w:r>
          </w:p>
        </w:tc>
        <w:tc>
          <w:tcPr>
            <w:tcW w:w="4786" w:type="dxa"/>
          </w:tcPr>
          <w:p w:rsidR="00886510" w:rsidRPr="00886510" w:rsidRDefault="00886510" w:rsidP="00886510">
            <w:pPr>
              <w:ind w:firstLine="0"/>
            </w:pPr>
          </w:p>
        </w:tc>
      </w:tr>
      <w:tr w:rsidR="00886510" w:rsidRPr="00886510" w:rsidTr="00886510">
        <w:tc>
          <w:tcPr>
            <w:tcW w:w="4785" w:type="dxa"/>
          </w:tcPr>
          <w:p w:rsidR="00886510" w:rsidRPr="00886510" w:rsidRDefault="00886510" w:rsidP="00886510">
            <w:pPr>
              <w:ind w:firstLine="0"/>
            </w:pPr>
            <w:r w:rsidRPr="00886510">
              <w:t>Паровая нагрузка для каждого котлоагрегата</w:t>
            </w:r>
          </w:p>
        </w:tc>
        <w:tc>
          <w:tcPr>
            <w:tcW w:w="4786" w:type="dxa"/>
          </w:tcPr>
          <w:p w:rsidR="00886510" w:rsidRPr="00886510" w:rsidRDefault="00886510" w:rsidP="00886510">
            <w:pPr>
              <w:ind w:firstLine="0"/>
            </w:pPr>
          </w:p>
        </w:tc>
      </w:tr>
    </w:tbl>
    <w:p w:rsidR="00B836AC" w:rsidRDefault="00B836AC" w:rsidP="00886510"/>
    <w:p w:rsidR="00665BE7" w:rsidRPr="00886510" w:rsidRDefault="00665BE7" w:rsidP="00886510"/>
    <w:p w:rsidR="007A3F9A" w:rsidRDefault="00A60D1D" w:rsidP="00A60D1D">
      <w:pPr>
        <w:pStyle w:val="Heading2"/>
        <w:rPr>
          <w:rFonts w:eastAsiaTheme="minorHAnsi"/>
          <w:lang w:val="ru-RU"/>
        </w:rPr>
      </w:pPr>
      <w:r>
        <w:rPr>
          <w:rFonts w:eastAsiaTheme="minorHAnsi"/>
        </w:rPr>
        <w:t>Выходные параметры математической модели</w:t>
      </w:r>
    </w:p>
    <w:p w:rsidR="00A60D1D" w:rsidRPr="00A60D1D" w:rsidRDefault="007234E5" w:rsidP="00A60D1D">
      <w:pPr>
        <w:rPr>
          <w:rFonts w:eastAsiaTheme="minorHAnsi"/>
        </w:rPr>
      </w:pPr>
      <w:r>
        <w:rPr>
          <w:rFonts w:eastAsiaTheme="minorHAnsi"/>
        </w:rPr>
        <w:t xml:space="preserve">Выделим выходные параметры, получаемые при расчете построенной математической модели. Данные параметры представлены ниже, в </w:t>
      </w:r>
      <w:commentRangeStart w:id="9"/>
      <w:r>
        <w:rPr>
          <w:rFonts w:eastAsiaTheme="minorHAnsi"/>
        </w:rPr>
        <w:t>таблице 3</w:t>
      </w:r>
      <w:commentRangeEnd w:id="9"/>
      <w:r>
        <w:rPr>
          <w:rStyle w:val="CommentReference"/>
        </w:rPr>
        <w:commentReference w:id="9"/>
      </w:r>
      <w:r>
        <w:rPr>
          <w:rFonts w:eastAsiaTheme="minorHAnsi"/>
        </w:rPr>
        <w:t xml:space="preserve">. Выделенные параметры позволяют получить оптимальное решение построенной целевой функции, описанной в </w:t>
      </w:r>
      <w:commentRangeStart w:id="10"/>
      <w:r>
        <w:rPr>
          <w:rFonts w:eastAsiaTheme="minorHAnsi"/>
        </w:rPr>
        <w:t>п.1</w:t>
      </w:r>
      <w:commentRangeEnd w:id="10"/>
      <w:r>
        <w:rPr>
          <w:rStyle w:val="CommentReference"/>
        </w:rPr>
        <w:commentReference w:id="10"/>
      </w:r>
      <w:r>
        <w:rPr>
          <w:rFonts w:eastAsiaTheme="minorHAnsi"/>
        </w:rPr>
        <w:t xml:space="preserve">. при учете критериев, описанных в </w:t>
      </w:r>
      <w:commentRangeStart w:id="11"/>
      <w:r>
        <w:rPr>
          <w:rFonts w:eastAsiaTheme="minorHAnsi"/>
        </w:rPr>
        <w:t>п.1</w:t>
      </w:r>
      <w:commentRangeEnd w:id="11"/>
      <w:r>
        <w:rPr>
          <w:rStyle w:val="CommentReference"/>
        </w:rPr>
        <w:commentReference w:id="11"/>
      </w:r>
      <w:r>
        <w:rPr>
          <w:rFonts w:eastAsiaTheme="minorHAnsi"/>
        </w:rPr>
        <w:t>.</w:t>
      </w:r>
    </w:p>
    <w:p w:rsidR="00575FBD" w:rsidRDefault="00575FBD" w:rsidP="00575FBD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p w:rsidR="003C6AAA" w:rsidRPr="003C6AAA" w:rsidRDefault="003C6AAA" w:rsidP="003C6AAA">
      <w:pPr>
        <w:keepLines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Theme="minorHAnsi" w:eastAsiaTheme="minorHAnsi" w:hAnsiTheme="minorHAnsi" w:cs="TimesNewRoman"/>
          <w:b/>
        </w:rPr>
      </w:pPr>
      <w:r w:rsidRPr="003C6AAA">
        <w:rPr>
          <w:rFonts w:asciiTheme="minorHAnsi" w:eastAsiaTheme="minorHAnsi" w:hAnsiTheme="minorHAnsi" w:cs="TimesNewRoman"/>
          <w:b/>
        </w:rPr>
        <w:t>Таблица 3.  Выходные параметры математической модели</w:t>
      </w:r>
    </w:p>
    <w:p w:rsidR="00575FBD" w:rsidRPr="00575FBD" w:rsidRDefault="00575FBD" w:rsidP="00575FBD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C6AAA" w:rsidTr="003C6AAA">
        <w:tc>
          <w:tcPr>
            <w:tcW w:w="4785" w:type="dxa"/>
          </w:tcPr>
          <w:p w:rsidR="003C6AAA" w:rsidRPr="003C6AAA" w:rsidRDefault="003C6AAA" w:rsidP="003C6AAA">
            <w:pPr>
              <w:keepLines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Theme="minorHAnsi" w:eastAsiaTheme="minorHAnsi" w:hAnsiTheme="minorHAnsi" w:cs="TimesNewRoman"/>
                <w:b/>
              </w:rPr>
            </w:pPr>
            <w:r w:rsidRPr="003C6AAA">
              <w:rPr>
                <w:rFonts w:asciiTheme="minorHAnsi" w:eastAsiaTheme="minorHAnsi" w:hAnsiTheme="minorHAnsi" w:cs="TimesNewRoman"/>
                <w:b/>
              </w:rPr>
              <w:t>Название</w:t>
            </w:r>
          </w:p>
        </w:tc>
        <w:tc>
          <w:tcPr>
            <w:tcW w:w="4786" w:type="dxa"/>
          </w:tcPr>
          <w:p w:rsidR="003C6AAA" w:rsidRPr="003C6AAA" w:rsidRDefault="003C6AAA" w:rsidP="003C6AAA">
            <w:pPr>
              <w:keepLines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Theme="minorHAnsi" w:eastAsiaTheme="minorHAnsi" w:hAnsiTheme="minorHAnsi" w:cs="TimesNewRoman"/>
                <w:b/>
              </w:rPr>
            </w:pPr>
            <w:r w:rsidRPr="003C6AAA">
              <w:rPr>
                <w:rFonts w:asciiTheme="minorHAnsi" w:eastAsiaTheme="minorHAnsi" w:hAnsiTheme="minorHAnsi" w:cs="TimesNewRoman"/>
                <w:b/>
              </w:rPr>
              <w:t>Описание</w:t>
            </w:r>
          </w:p>
        </w:tc>
      </w:tr>
      <w:tr w:rsidR="003C6AAA" w:rsidTr="003C6AAA">
        <w:tc>
          <w:tcPr>
            <w:tcW w:w="4785" w:type="dxa"/>
          </w:tcPr>
          <w:p w:rsidR="003C6AAA" w:rsidRDefault="003C6AAA" w:rsidP="00575FBD">
            <w:pPr>
              <w:keepLines w:val="0"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Theme="minorHAnsi" w:eastAsiaTheme="minorHAnsi" w:hAnsiTheme="minorHAnsi" w:cs="TimesNewRoman"/>
              </w:rPr>
            </w:pPr>
            <w:r>
              <w:rPr>
                <w:rFonts w:asciiTheme="minorHAnsi" w:eastAsiaTheme="minorHAnsi" w:hAnsiTheme="minorHAnsi" w:cs="TimesNewRoman"/>
              </w:rPr>
              <w:t xml:space="preserve">Оптимальный состав </w:t>
            </w:r>
            <w:proofErr w:type="gramStart"/>
            <w:r>
              <w:rPr>
                <w:rFonts w:asciiTheme="minorHAnsi" w:eastAsiaTheme="minorHAnsi" w:hAnsiTheme="minorHAnsi" w:cs="TimesNewRoman"/>
              </w:rPr>
              <w:t>загружаемых</w:t>
            </w:r>
            <w:proofErr w:type="gramEnd"/>
            <w:r>
              <w:rPr>
                <w:rFonts w:asciiTheme="minorHAnsi" w:eastAsiaTheme="minorHAnsi" w:hAnsiTheme="minorHAnsi" w:cs="TimesNewRoman"/>
              </w:rPr>
              <w:t xml:space="preserve"> котлоагрегатов</w:t>
            </w:r>
          </w:p>
        </w:tc>
        <w:tc>
          <w:tcPr>
            <w:tcW w:w="4786" w:type="dxa"/>
          </w:tcPr>
          <w:p w:rsidR="003C6AAA" w:rsidRDefault="003C6AAA" w:rsidP="00575FBD">
            <w:pPr>
              <w:keepLines w:val="0"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Theme="minorHAnsi" w:eastAsiaTheme="minorHAnsi" w:hAnsiTheme="minorHAnsi" w:cs="TimesNewRoman"/>
              </w:rPr>
            </w:pPr>
          </w:p>
        </w:tc>
      </w:tr>
      <w:tr w:rsidR="003C6AAA" w:rsidTr="003C6AAA">
        <w:tc>
          <w:tcPr>
            <w:tcW w:w="4785" w:type="dxa"/>
          </w:tcPr>
          <w:p w:rsidR="003C6AAA" w:rsidRDefault="003C6AAA" w:rsidP="00575FBD">
            <w:pPr>
              <w:keepLines w:val="0"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Theme="minorHAnsi" w:eastAsiaTheme="minorHAnsi" w:hAnsiTheme="minorHAnsi" w:cs="TimesNewRoman"/>
              </w:rPr>
            </w:pPr>
            <w:r>
              <w:rPr>
                <w:rFonts w:asciiTheme="minorHAnsi" w:eastAsiaTheme="minorHAnsi" w:hAnsiTheme="minorHAnsi" w:cs="TimesNewRoman"/>
              </w:rPr>
              <w:t>Оптимальная паровая нагрузка для каждого котлоагрегата</w:t>
            </w:r>
          </w:p>
        </w:tc>
        <w:tc>
          <w:tcPr>
            <w:tcW w:w="4786" w:type="dxa"/>
          </w:tcPr>
          <w:p w:rsidR="003C6AAA" w:rsidRDefault="003C6AAA" w:rsidP="00575FBD">
            <w:pPr>
              <w:keepLines w:val="0"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Theme="minorHAnsi" w:eastAsiaTheme="minorHAnsi" w:hAnsiTheme="minorHAnsi" w:cs="TimesNewRoman"/>
              </w:rPr>
            </w:pPr>
          </w:p>
        </w:tc>
      </w:tr>
    </w:tbl>
    <w:p w:rsidR="00575FBD" w:rsidRPr="00575FBD" w:rsidRDefault="00575FBD" w:rsidP="00575FBD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p w:rsidR="006169BF" w:rsidRDefault="006169BF" w:rsidP="006169BF">
      <w:pPr>
        <w:pStyle w:val="Heading2"/>
        <w:rPr>
          <w:lang w:val="ru-RU"/>
        </w:rPr>
      </w:pPr>
      <w:r>
        <w:rPr>
          <w:lang w:val="ru-RU"/>
        </w:rPr>
        <w:t>Расход топлива котлоагрегатами</w:t>
      </w:r>
    </w:p>
    <w:p w:rsidR="005646A4" w:rsidRDefault="00F97D35" w:rsidP="009D44E5">
      <w:r>
        <w:t>Модель расхода топлива</w:t>
      </w:r>
      <w:r w:rsidR="00CB341E">
        <w:t xml:space="preserve"> одним</w:t>
      </w:r>
      <w:r>
        <w:t xml:space="preserve"> котлоагрегатом удобно представить в виде древовидной структуры</w:t>
      </w:r>
      <w:r w:rsidR="00CB341E">
        <w:t xml:space="preserve">, </w:t>
      </w:r>
      <w:commentRangeStart w:id="12"/>
      <w:r w:rsidR="00CB341E">
        <w:t>рис.1</w:t>
      </w:r>
      <w:commentRangeEnd w:id="12"/>
      <w:r w:rsidR="00846C50">
        <w:rPr>
          <w:rStyle w:val="CommentReference"/>
        </w:rPr>
        <w:commentReference w:id="12"/>
      </w:r>
      <w:r w:rsidR="00CB341E">
        <w:t xml:space="preserve">. В узлах данной структуры находятся энергетические характеристики и исходные данные, представленные в </w:t>
      </w:r>
      <w:commentRangeStart w:id="13"/>
      <w:r w:rsidR="00CB341E">
        <w:t>таблице 1</w:t>
      </w:r>
      <w:commentRangeEnd w:id="13"/>
      <w:r w:rsidR="00846C50">
        <w:rPr>
          <w:rStyle w:val="CommentReference"/>
        </w:rPr>
        <w:commentReference w:id="13"/>
      </w:r>
      <w:r w:rsidR="00CB341E">
        <w:t xml:space="preserve">, необходимые для построения математической модели. </w:t>
      </w:r>
    </w:p>
    <w:p w:rsidR="005646A4" w:rsidRDefault="005646A4" w:rsidP="00CB341E">
      <w:r>
        <w:br w:type="page"/>
      </w:r>
      <w:r w:rsidR="00952445" w:rsidRPr="00952445">
        <w:rPr>
          <w:highlight w:val="yellow"/>
        </w:rPr>
        <w:lastRenderedPageBreak/>
        <w:t>Тут рисунок 1.</w:t>
      </w:r>
    </w:p>
    <w:p w:rsidR="00952445" w:rsidRDefault="00952445" w:rsidP="00CB341E"/>
    <w:p w:rsidR="00952445" w:rsidRPr="009E6904" w:rsidRDefault="00952445" w:rsidP="0095244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бр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бр</m:t>
                  </m:r>
                </m:sup>
              </m:sSubSup>
            </m:den>
          </m:f>
        </m:oMath>
      </m:oMathPara>
    </w:p>
    <w:p w:rsidR="00952445" w:rsidRPr="009E6904" w:rsidRDefault="00952445" w:rsidP="00952445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л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</m:oMath>
      </m:oMathPara>
    </w:p>
    <w:p w:rsidR="00952445" w:rsidRPr="006C023B" w:rsidRDefault="00952445" w:rsidP="00952445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вп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952445" w:rsidRPr="001B0512" w:rsidRDefault="00952445" w:rsidP="00952445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вп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pc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+0.85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:rsidR="00952445" w:rsidRPr="001B0512" w:rsidRDefault="00952445" w:rsidP="00952445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</m:oMath>
      </m:oMathPara>
      <w:bookmarkStart w:id="14" w:name="_GoBack"/>
      <w:bookmarkEnd w:id="14"/>
    </w:p>
    <w:p w:rsidR="00952445" w:rsidRPr="00522D95" w:rsidRDefault="00952445" w:rsidP="00952445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 xml:space="preserve">a=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</m:oMath>
      </m:oMathPara>
    </w:p>
    <w:p w:rsidR="00952445" w:rsidRPr="00522D95" w:rsidRDefault="00952445" w:rsidP="0095244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х.в.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</m:oMath>
      </m:oMathPara>
    </w:p>
    <w:p w:rsidR="00952445" w:rsidRPr="008648B0" w:rsidRDefault="00952445" w:rsidP="0095244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л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mл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mл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0.415+0.0006*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mл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mл</m:t>
              </m:r>
            </m:sub>
          </m:sSub>
        </m:oMath>
      </m:oMathPara>
    </w:p>
    <w:p w:rsidR="00952445" w:rsidRPr="008648B0" w:rsidRDefault="00952445" w:rsidP="00952445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=d*(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952445" w:rsidRPr="00C874CF" w:rsidRDefault="00952445" w:rsidP="00952445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бр</m:t>
              </m:r>
            </m:sup>
          </m:sSubSup>
          <m:r>
            <w:rPr>
              <w:rFonts w:ascii="Cambria Math" w:hAnsi="Cambria Math"/>
            </w:rPr>
            <m:t xml:space="preserve">=100-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:rsidR="00952445" w:rsidRPr="006E3D13" w:rsidRDefault="00952445" w:rsidP="0095244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ух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ух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+b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</m:sup>
          </m:sSup>
        </m:oMath>
      </m:oMathPara>
    </w:p>
    <w:p w:rsidR="00952445" w:rsidRPr="004B1E6D" w:rsidRDefault="00952445" w:rsidP="00952445">
      <w:pPr>
        <w:jc w:val="center"/>
        <w:rPr>
          <w:rFonts w:eastAsiaTheme="minorEastAsia"/>
          <w:i/>
        </w:rPr>
      </w:pPr>
      <w:r w:rsidRPr="00C30EC4">
        <w:rPr>
          <w:rFonts w:eastAsiaTheme="minorEastAsia"/>
          <w:b/>
          <w:i/>
        </w:rPr>
        <w:t>Мазут</w:t>
      </w:r>
      <w:r>
        <w:rPr>
          <w:rFonts w:eastAsiaTheme="minorEastAsia"/>
          <w:i/>
        </w:rPr>
        <w:t xml:space="preserve">: </w:t>
      </w:r>
      <m:oMath>
        <m:r>
          <w:rPr>
            <w:rFonts w:ascii="Cambria Math" w:hAnsi="Cambria Math"/>
          </w:rPr>
          <m:t>K=3.494+0.02*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</m:sSubSup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952445" w:rsidRPr="00C30EC4" w:rsidRDefault="00952445" w:rsidP="00952445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C=0.437+0.04*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952445" w:rsidRPr="00C30EC4" w:rsidRDefault="00952445" w:rsidP="00952445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b=0.13</m:t>
          </m:r>
        </m:oMath>
      </m:oMathPara>
    </w:p>
    <w:p w:rsidR="00952445" w:rsidRDefault="00952445" w:rsidP="00952445">
      <w:pPr>
        <w:jc w:val="center"/>
        <w:rPr>
          <w:rFonts w:eastAsiaTheme="minorEastAsia"/>
          <w:i/>
        </w:rPr>
      </w:pPr>
      <w:r w:rsidRPr="00C30EC4">
        <w:rPr>
          <w:rFonts w:eastAsiaTheme="minorEastAsia"/>
          <w:b/>
          <w:i/>
        </w:rPr>
        <w:t>Газ:</w:t>
      </w:r>
      <m:oMath>
        <m:r>
          <w:rPr>
            <w:rFonts w:ascii="Cambria Math" w:hAnsi="Cambria Math"/>
          </w:rPr>
          <m:t xml:space="preserve"> K=3.53</m:t>
        </m:r>
      </m:oMath>
    </w:p>
    <w:p w:rsidR="00952445" w:rsidRPr="00C30EC4" w:rsidRDefault="00952445" w:rsidP="00952445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C=0.6</m:t>
          </m:r>
        </m:oMath>
      </m:oMathPara>
    </w:p>
    <w:p w:rsidR="00952445" w:rsidRPr="003A0228" w:rsidRDefault="00952445" w:rsidP="00952445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b=0.18</m:t>
          </m:r>
        </m:oMath>
      </m:oMathPara>
    </w:p>
    <w:p w:rsidR="00952445" w:rsidRPr="007020A1" w:rsidRDefault="00952445" w:rsidP="00952445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=1+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-150</m:t>
              </m:r>
            </m:e>
          </m:d>
          <m:r>
            <w:rPr>
              <w:rFonts w:ascii="Cambria Math" w:hAnsi="Cambria Math"/>
              <w:lang w:val="en-US"/>
            </w:rPr>
            <m:t>*13*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:rsidR="00952445" w:rsidRDefault="00952445" w:rsidP="00952445">
      <w:pPr>
        <w:jc w:val="center"/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ух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pc</m:t>
            </m:r>
          </m:sub>
        </m:sSub>
        <m:r>
          <w:rPr>
            <w:rFonts w:ascii="Cambria Math" w:hAnsi="Cambria Math"/>
          </w:rPr>
          <m:t xml:space="preserve">- 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a</m:t>
        </m:r>
      </m:oMath>
      <w:r>
        <w:rPr>
          <w:rFonts w:eastAsiaTheme="minorEastAsia"/>
          <w:i/>
          <w:lang w:val="en-US"/>
        </w:rPr>
        <w:t xml:space="preserve"> </w:t>
      </w:r>
    </w:p>
    <w:p w:rsidR="00952445" w:rsidRPr="00CC486B" w:rsidRDefault="00952445" w:rsidP="00952445">
      <w:pPr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den>
          </m:f>
        </m:oMath>
      </m:oMathPara>
    </w:p>
    <w:p w:rsidR="00952445" w:rsidRPr="00822BE1" w:rsidRDefault="00952445" w:rsidP="00952445">
      <w:pPr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:rsidR="00952445" w:rsidRDefault="00952445" w:rsidP="00952445">
      <w:pPr>
        <w:jc w:val="center"/>
        <w:rPr>
          <w:rFonts w:eastAsiaTheme="minorEastAsia"/>
          <w:i/>
          <w:lang w:val="en-US"/>
        </w:rPr>
      </w:pPr>
    </w:p>
    <w:p w:rsidR="00952445" w:rsidRDefault="00952445" w:rsidP="00952445">
      <w:pPr>
        <w:jc w:val="center"/>
        <w:rPr>
          <w:rFonts w:eastAsiaTheme="minorEastAsia"/>
          <w:i/>
          <w:lang w:val="en-US"/>
        </w:rPr>
      </w:pPr>
    </w:p>
    <w:p w:rsidR="00952445" w:rsidRPr="00822BE1" w:rsidRDefault="00952445" w:rsidP="00952445">
      <w:pPr>
        <w:jc w:val="center"/>
        <w:rPr>
          <w:rFonts w:eastAsiaTheme="minorEastAsia"/>
          <w:b/>
          <w:i/>
        </w:rPr>
      </w:pPr>
      <w:r w:rsidRPr="00822BE1">
        <w:rPr>
          <w:rFonts w:eastAsiaTheme="minorEastAsia"/>
          <w:b/>
          <w:i/>
        </w:rPr>
        <w:t>Для мазута</w:t>
      </w:r>
    </w:p>
    <w:p w:rsidR="00952445" w:rsidRPr="007020A1" w:rsidRDefault="00952445" w:rsidP="00952445">
      <w:pPr>
        <w:jc w:val="center"/>
        <w:rPr>
          <w:rFonts w:eastAsiaTheme="minorEastAsia"/>
          <w:i/>
          <w:lang w:val="en-US"/>
        </w:rPr>
      </w:pPr>
    </w:p>
    <w:p w:rsidR="00952445" w:rsidRPr="00D410FF" w:rsidRDefault="00952445" w:rsidP="00952445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бр</m:t>
              </m:r>
            </m:sup>
          </m:sSubSup>
          <m:r>
            <w:rPr>
              <w:rFonts w:ascii="Cambria Math" w:hAnsi="Cambria Math"/>
            </w:rPr>
            <m:t xml:space="preserve">=100-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3.494+0.02*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pc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a)+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0.437+0.04*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n-US"/>
                    </w:rPr>
                    <m:t>)+0.13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ух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-150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*13*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</m:sup>
          </m:sSup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:rsidR="00952445" w:rsidRPr="00D410FF" w:rsidRDefault="00952445" w:rsidP="00952445">
      <w:pPr>
        <w:rPr>
          <w:rFonts w:eastAsiaTheme="minorEastAsia"/>
          <w:i/>
        </w:rPr>
      </w:pPr>
    </w:p>
    <w:p w:rsidR="00952445" w:rsidRPr="004B1E6D" w:rsidRDefault="00952445" w:rsidP="0095244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+0.85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e>
          </m:d>
          <m:r>
            <w:rPr>
              <w:rFonts w:ascii="Cambria Math" w:hAnsi="Cambria Math"/>
              <w:lang w:val="en-US"/>
            </w:rPr>
            <m:t>*(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-(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х.в.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r>
            <w:rPr>
              <w:rFonts w:ascii="Cambria Math" w:hAnsi="Cambria Math"/>
              <w:lang w:val="en-US"/>
            </w:rPr>
            <m:t>))+(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0.415+0.0006*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mл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mл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eastAsiaTheme="minorEastAsia" w:hAnsi="Cambria Math"/>
              <w:lang w:val="en-US"/>
            </w:rPr>
            <m:t>+(d*(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))</m:t>
          </m:r>
        </m:oMath>
      </m:oMathPara>
    </w:p>
    <w:p w:rsidR="00952445" w:rsidRDefault="00952445" w:rsidP="00952445">
      <w:pPr>
        <w:rPr>
          <w:rFonts w:eastAsiaTheme="minorEastAsia"/>
        </w:rPr>
      </w:pPr>
    </w:p>
    <w:p w:rsidR="00952445" w:rsidRPr="004B1E6D" w:rsidRDefault="00952445" w:rsidP="00952445">
      <w:pPr>
        <w:rPr>
          <w:rFonts w:eastAsiaTheme="minorEastAsia"/>
        </w:rPr>
      </w:pPr>
    </w:p>
    <w:p w:rsidR="00952445" w:rsidRDefault="00952445" w:rsidP="00952445">
      <w:pPr>
        <w:rPr>
          <w:rFonts w:eastAsiaTheme="minorEastAsia"/>
        </w:rPr>
      </w:pPr>
    </w:p>
    <w:p w:rsidR="00952445" w:rsidRPr="0047532F" w:rsidRDefault="00952445" w:rsidP="00952445">
      <w:pPr>
        <w:rPr>
          <w:rFonts w:eastAsiaTheme="minorEastAsia"/>
          <w:sz w:val="12"/>
          <w:szCs w:val="12"/>
        </w:rPr>
      </w:pPr>
    </w:p>
    <w:p w:rsidR="00952445" w:rsidRPr="00C874CF" w:rsidRDefault="00952445" w:rsidP="00952445">
      <w:pPr>
        <w:rPr>
          <w:rFonts w:eastAsiaTheme="minorEastAsia"/>
          <w:i/>
          <w:lang w:val="en-US"/>
        </w:rPr>
      </w:pPr>
    </w:p>
    <w:p w:rsidR="00952445" w:rsidRPr="003A0228" w:rsidRDefault="00952445" w:rsidP="00952445">
      <w:pPr>
        <w:jc w:val="center"/>
        <w:rPr>
          <w:b/>
          <w:i/>
        </w:rPr>
      </w:pPr>
    </w:p>
    <w:p w:rsidR="00952445" w:rsidRPr="00F97D35" w:rsidRDefault="00952445" w:rsidP="00CB341E"/>
    <w:sectPr w:rsidR="00952445" w:rsidRPr="00F97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uzmin Artem" w:date="2014-04-02T15:21:00Z" w:initials="KA">
    <w:p w:rsidR="0013168B" w:rsidRPr="0013168B" w:rsidRDefault="0013168B">
      <w:pPr>
        <w:pStyle w:val="CommentText"/>
      </w:pPr>
      <w:r>
        <w:rPr>
          <w:rStyle w:val="CommentReference"/>
        </w:rPr>
        <w:annotationRef/>
      </w:r>
      <w:r>
        <w:t>Ссылка на источник</w:t>
      </w:r>
    </w:p>
  </w:comment>
  <w:comment w:id="1" w:author="Kuzmin Artem" w:date="2014-04-02T15:22:00Z" w:initials="KA">
    <w:p w:rsidR="0013168B" w:rsidRDefault="0013168B">
      <w:pPr>
        <w:pStyle w:val="CommentText"/>
      </w:pPr>
      <w:r>
        <w:rPr>
          <w:rStyle w:val="CommentReference"/>
        </w:rPr>
        <w:annotationRef/>
      </w:r>
      <w:r>
        <w:t>Номер таблицы</w:t>
      </w:r>
    </w:p>
  </w:comment>
  <w:comment w:id="2" w:author="Kuzmin Artem" w:date="2014-04-02T15:32:00Z" w:initials="KA">
    <w:p w:rsidR="006B20F1" w:rsidRDefault="006B20F1">
      <w:pPr>
        <w:pStyle w:val="CommentText"/>
      </w:pPr>
      <w:r>
        <w:rPr>
          <w:rStyle w:val="CommentReference"/>
        </w:rPr>
        <w:annotationRef/>
      </w:r>
      <w:r>
        <w:t>Ссылки на источник</w:t>
      </w:r>
    </w:p>
  </w:comment>
  <w:comment w:id="3" w:author="Kuzmin Artem" w:date="2014-04-02T15:32:00Z" w:initials="KA">
    <w:p w:rsidR="00604FCE" w:rsidRDefault="00604FCE">
      <w:pPr>
        <w:pStyle w:val="CommentText"/>
      </w:pPr>
      <w:r>
        <w:rPr>
          <w:rStyle w:val="CommentReference"/>
        </w:rPr>
        <w:annotationRef/>
      </w:r>
      <w:r>
        <w:t>Должна быть расшифровка всяких аббревиатур</w:t>
      </w:r>
    </w:p>
  </w:comment>
  <w:comment w:id="4" w:author="Kuzmin Artem" w:date="2014-04-02T15:32:00Z" w:initials="KA">
    <w:p w:rsidR="006B20F1" w:rsidRDefault="006B20F1">
      <w:pPr>
        <w:pStyle w:val="CommentText"/>
      </w:pPr>
      <w:r>
        <w:rPr>
          <w:rStyle w:val="CommentReference"/>
        </w:rPr>
        <w:annotationRef/>
      </w:r>
      <w:r>
        <w:t>Ссылки на источник</w:t>
      </w:r>
    </w:p>
  </w:comment>
  <w:comment w:id="5" w:author="Kuzmin Artem" w:date="2014-04-02T15:32:00Z" w:initials="KA">
    <w:p w:rsidR="006B20F1" w:rsidRDefault="006B20F1">
      <w:pPr>
        <w:pStyle w:val="CommentText"/>
      </w:pPr>
      <w:r>
        <w:rPr>
          <w:rStyle w:val="CommentReference"/>
        </w:rPr>
        <w:annotationRef/>
      </w:r>
      <w:r>
        <w:t>Ссылки на источник</w:t>
      </w:r>
    </w:p>
  </w:comment>
  <w:comment w:id="6" w:author="Kuzmin Artem" w:date="2014-04-02T16:17:00Z" w:initials="KA">
    <w:p w:rsidR="00A431CE" w:rsidRDefault="00A431CE">
      <w:pPr>
        <w:pStyle w:val="CommentText"/>
      </w:pPr>
      <w:r>
        <w:rPr>
          <w:rStyle w:val="CommentReference"/>
        </w:rPr>
        <w:annotationRef/>
      </w:r>
      <w:r>
        <w:t>Номер таблицы</w:t>
      </w:r>
    </w:p>
  </w:comment>
  <w:comment w:id="7" w:author="Kuzmin Artem" w:date="2014-04-02T16:17:00Z" w:initials="KA">
    <w:p w:rsidR="00A431CE" w:rsidRDefault="00A431CE" w:rsidP="00A431CE">
      <w:pPr>
        <w:pStyle w:val="CommentText"/>
      </w:pPr>
      <w:r>
        <w:rPr>
          <w:rStyle w:val="CommentReference"/>
        </w:rPr>
        <w:annotationRef/>
      </w:r>
      <w:r>
        <w:t>Ссылка на литературу</w:t>
      </w:r>
    </w:p>
  </w:comment>
  <w:comment w:id="9" w:author="Kuzmin Artem" w:date="2014-04-02T16:26:00Z" w:initials="KA">
    <w:p w:rsidR="007234E5" w:rsidRDefault="007234E5">
      <w:pPr>
        <w:pStyle w:val="CommentText"/>
      </w:pPr>
      <w:r>
        <w:rPr>
          <w:rStyle w:val="CommentReference"/>
        </w:rPr>
        <w:annotationRef/>
      </w:r>
    </w:p>
  </w:comment>
  <w:comment w:id="10" w:author="Kuzmin Artem" w:date="2014-04-02T16:26:00Z" w:initials="KA">
    <w:p w:rsidR="007234E5" w:rsidRDefault="007234E5">
      <w:pPr>
        <w:pStyle w:val="CommentText"/>
      </w:pPr>
      <w:r>
        <w:rPr>
          <w:rStyle w:val="CommentReference"/>
        </w:rPr>
        <w:annotationRef/>
      </w:r>
    </w:p>
  </w:comment>
  <w:comment w:id="11" w:author="Kuzmin Artem" w:date="2014-04-02T16:26:00Z" w:initials="KA">
    <w:p w:rsidR="007234E5" w:rsidRDefault="007234E5">
      <w:pPr>
        <w:pStyle w:val="CommentText"/>
      </w:pPr>
      <w:r>
        <w:rPr>
          <w:rStyle w:val="CommentReference"/>
        </w:rPr>
        <w:annotationRef/>
      </w:r>
    </w:p>
  </w:comment>
  <w:comment w:id="12" w:author="Kuzmin Artem" w:date="2014-04-02T15:14:00Z" w:initials="KA">
    <w:p w:rsidR="00846C50" w:rsidRDefault="00846C50">
      <w:pPr>
        <w:pStyle w:val="CommentText"/>
      </w:pPr>
      <w:r>
        <w:rPr>
          <w:rStyle w:val="CommentReference"/>
        </w:rPr>
        <w:annotationRef/>
      </w:r>
      <w:r>
        <w:t>Номер рисунка</w:t>
      </w:r>
    </w:p>
  </w:comment>
  <w:comment w:id="13" w:author="Kuzmin Artem" w:date="2014-04-02T15:14:00Z" w:initials="KA">
    <w:p w:rsidR="00846C50" w:rsidRDefault="00846C50">
      <w:pPr>
        <w:pStyle w:val="CommentText"/>
      </w:pPr>
      <w:r>
        <w:rPr>
          <w:rStyle w:val="CommentReference"/>
        </w:rPr>
        <w:annotationRef/>
      </w:r>
      <w:r>
        <w:t>Номер таблицы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43E" w:rsidRDefault="003C343E" w:rsidP="00144FBB">
      <w:pPr>
        <w:spacing w:after="0" w:line="240" w:lineRule="auto"/>
      </w:pPr>
      <w:r>
        <w:separator/>
      </w:r>
    </w:p>
  </w:endnote>
  <w:endnote w:type="continuationSeparator" w:id="0">
    <w:p w:rsidR="003C343E" w:rsidRDefault="003C343E" w:rsidP="00144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43E" w:rsidRDefault="003C343E" w:rsidP="00144FBB">
      <w:pPr>
        <w:spacing w:after="0" w:line="240" w:lineRule="auto"/>
      </w:pPr>
      <w:r>
        <w:separator/>
      </w:r>
    </w:p>
  </w:footnote>
  <w:footnote w:type="continuationSeparator" w:id="0">
    <w:p w:rsidR="003C343E" w:rsidRDefault="003C343E" w:rsidP="00144F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50AB1"/>
    <w:multiLevelType w:val="hybridMultilevel"/>
    <w:tmpl w:val="FCE8D45A"/>
    <w:lvl w:ilvl="0" w:tplc="19BCB90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1363E6"/>
    <w:multiLevelType w:val="hybridMultilevel"/>
    <w:tmpl w:val="8406406E"/>
    <w:lvl w:ilvl="0" w:tplc="6938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C85A02"/>
    <w:multiLevelType w:val="multilevel"/>
    <w:tmpl w:val="0D84D782"/>
    <w:lvl w:ilvl="0">
      <w:start w:val="1"/>
      <w:numFmt w:val="decimal"/>
      <w:pStyle w:val="Heading1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31" w:firstLine="720"/>
      </w:pPr>
      <w:rPr>
        <w:rFonts w:hint="default"/>
        <w:b w:val="0"/>
        <w:i w:val="0"/>
        <w:color w:val="auto"/>
        <w:sz w:val="24"/>
        <w:szCs w:val="26"/>
        <w:u w:val="none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-578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">
    <w:nsid w:val="76277D9A"/>
    <w:multiLevelType w:val="hybridMultilevel"/>
    <w:tmpl w:val="4AD8CA08"/>
    <w:lvl w:ilvl="0" w:tplc="301AD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FA"/>
    <w:rsid w:val="00001CCC"/>
    <w:rsid w:val="00006F73"/>
    <w:rsid w:val="00070BE5"/>
    <w:rsid w:val="000C57FA"/>
    <w:rsid w:val="0013168B"/>
    <w:rsid w:val="00144FBB"/>
    <w:rsid w:val="0025263B"/>
    <w:rsid w:val="002B064C"/>
    <w:rsid w:val="00377AA4"/>
    <w:rsid w:val="003C343E"/>
    <w:rsid w:val="003C6AAA"/>
    <w:rsid w:val="003E6005"/>
    <w:rsid w:val="00462F46"/>
    <w:rsid w:val="005357D4"/>
    <w:rsid w:val="005528EC"/>
    <w:rsid w:val="005646A4"/>
    <w:rsid w:val="00575FBD"/>
    <w:rsid w:val="0060433A"/>
    <w:rsid w:val="00604FCE"/>
    <w:rsid w:val="006169BF"/>
    <w:rsid w:val="00665BE7"/>
    <w:rsid w:val="006B20F1"/>
    <w:rsid w:val="006B76D5"/>
    <w:rsid w:val="007234E5"/>
    <w:rsid w:val="0075208A"/>
    <w:rsid w:val="007A3F9A"/>
    <w:rsid w:val="007A6B27"/>
    <w:rsid w:val="00846C50"/>
    <w:rsid w:val="00862A9A"/>
    <w:rsid w:val="00886510"/>
    <w:rsid w:val="008B0BBC"/>
    <w:rsid w:val="008C3F1F"/>
    <w:rsid w:val="00930058"/>
    <w:rsid w:val="009463D7"/>
    <w:rsid w:val="00952445"/>
    <w:rsid w:val="009B2668"/>
    <w:rsid w:val="009D44E5"/>
    <w:rsid w:val="009E6C12"/>
    <w:rsid w:val="00A431CE"/>
    <w:rsid w:val="00A560E1"/>
    <w:rsid w:val="00A60D1D"/>
    <w:rsid w:val="00A85664"/>
    <w:rsid w:val="00B836AC"/>
    <w:rsid w:val="00BB5DFF"/>
    <w:rsid w:val="00CB341E"/>
    <w:rsid w:val="00E047D5"/>
    <w:rsid w:val="00E16BD2"/>
    <w:rsid w:val="00E37A19"/>
    <w:rsid w:val="00E71F06"/>
    <w:rsid w:val="00F84467"/>
    <w:rsid w:val="00F8460B"/>
    <w:rsid w:val="00F9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8EC"/>
    <w:pPr>
      <w:keepLines/>
      <w:spacing w:after="120" w:line="288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Section,H1"/>
    <w:next w:val="Normal"/>
    <w:link w:val="Heading1Char"/>
    <w:uiPriority w:val="9"/>
    <w:qFormat/>
    <w:rsid w:val="00F97D35"/>
    <w:pPr>
      <w:keepNext/>
      <w:keepLines/>
      <w:pageBreakBefore/>
      <w:numPr>
        <w:numId w:val="1"/>
      </w:numPr>
      <w:spacing w:before="600" w:after="360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Heading2">
    <w:name w:val="heading 2"/>
    <w:aliases w:val="Заголовок Подраздела,H2,H21,Самостоятельный раздел,h2,Numbered text 3,heading 2,Heading 2 Hidden"/>
    <w:basedOn w:val="Heading1"/>
    <w:next w:val="Normal"/>
    <w:link w:val="Heading2Char"/>
    <w:uiPriority w:val="9"/>
    <w:qFormat/>
    <w:rsid w:val="00F97D35"/>
    <w:pPr>
      <w:pageBreakBefore w:val="0"/>
      <w:numPr>
        <w:ilvl w:val="1"/>
      </w:numPr>
      <w:spacing w:before="480"/>
      <w:ind w:firstLine="0"/>
      <w:outlineLvl w:val="1"/>
    </w:pPr>
    <w:rPr>
      <w:bCs w:val="0"/>
      <w:iCs/>
      <w:sz w:val="28"/>
      <w:szCs w:val="28"/>
      <w:lang w:val="x-none"/>
    </w:rPr>
  </w:style>
  <w:style w:type="paragraph" w:styleId="Heading3">
    <w:name w:val="heading 3"/>
    <w:aliases w:val="Heading 3 Char Char Знак,Heading 3 Char Char Знак Char,Заголовок Пункта,Подраздела Знак,Подраздела,H3"/>
    <w:basedOn w:val="Heading1"/>
    <w:next w:val="Normal"/>
    <w:link w:val="Heading3Char"/>
    <w:uiPriority w:val="9"/>
    <w:qFormat/>
    <w:rsid w:val="005528EC"/>
    <w:pPr>
      <w:pageBreakBefore w:val="0"/>
      <w:numPr>
        <w:ilvl w:val="2"/>
      </w:numPr>
      <w:spacing w:before="360" w:after="240" w:line="240" w:lineRule="atLeast"/>
      <w:outlineLvl w:val="2"/>
    </w:pPr>
    <w:rPr>
      <w:sz w:val="26"/>
      <w:szCs w:val="26"/>
    </w:rPr>
  </w:style>
  <w:style w:type="paragraph" w:styleId="Heading4">
    <w:name w:val="heading 4"/>
    <w:basedOn w:val="Heading1"/>
    <w:next w:val="Normal"/>
    <w:link w:val="Heading4Char"/>
    <w:uiPriority w:val="9"/>
    <w:qFormat/>
    <w:rsid w:val="005528EC"/>
    <w:pPr>
      <w:keepNext w:val="0"/>
      <w:pageBreakBefore w:val="0"/>
      <w:numPr>
        <w:ilvl w:val="3"/>
      </w:numPr>
      <w:spacing w:before="0" w:after="120" w:line="288" w:lineRule="auto"/>
      <w:jc w:val="both"/>
      <w:outlineLvl w:val="3"/>
    </w:pPr>
    <w:rPr>
      <w:b w:val="0"/>
      <w:sz w:val="24"/>
      <w:szCs w:val="24"/>
      <w:lang w:val="x-none"/>
    </w:rPr>
  </w:style>
  <w:style w:type="paragraph" w:styleId="Heading5">
    <w:name w:val="heading 5"/>
    <w:aliases w:val="h5"/>
    <w:basedOn w:val="Heading1"/>
    <w:link w:val="Heading5Char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Heading6">
    <w:name w:val="heading 6"/>
    <w:basedOn w:val="Heading1"/>
    <w:next w:val="Normal"/>
    <w:link w:val="Heading6Char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Heading7">
    <w:name w:val="heading 7"/>
    <w:basedOn w:val="Heading1"/>
    <w:next w:val="Normal"/>
    <w:link w:val="Heading7Char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Heading8">
    <w:name w:val="heading 8"/>
    <w:basedOn w:val="Heading1"/>
    <w:next w:val="Normal"/>
    <w:link w:val="Heading8Char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Heading9">
    <w:name w:val="heading 9"/>
    <w:basedOn w:val="Heading1"/>
    <w:next w:val="Normal"/>
    <w:link w:val="Heading9Char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,H1 Char"/>
    <w:basedOn w:val="DefaultParagraphFont"/>
    <w:link w:val="Heading1"/>
    <w:uiPriority w:val="9"/>
    <w:rsid w:val="00F97D3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Заголовок Подраздела Char,H2 Char,H21 Char,Самостоятельный раздел Char,h2 Char,Numbered text 3 Char,heading 2 Char,Heading 2 Hidden Char"/>
    <w:basedOn w:val="DefaultParagraphFont"/>
    <w:link w:val="Heading2"/>
    <w:uiPriority w:val="9"/>
    <w:rsid w:val="00F97D35"/>
    <w:rPr>
      <w:rFonts w:ascii="Times New Roman" w:eastAsia="Times New Roman" w:hAnsi="Times New Roman" w:cs="Times New Roman"/>
      <w:b/>
      <w:iCs/>
      <w:kern w:val="32"/>
      <w:sz w:val="28"/>
      <w:szCs w:val="28"/>
      <w:lang w:val="x-none"/>
    </w:rPr>
  </w:style>
  <w:style w:type="character" w:customStyle="1" w:styleId="Heading3Char">
    <w:name w:val="Heading 3 Char"/>
    <w:aliases w:val="Heading 3 Char Char Знак Char1,Heading 3 Char Char Знак Char Char,Заголовок Пункта Char,Подраздела Знак Char,Подраздела Char,H3 Char"/>
    <w:basedOn w:val="DefaultParagraphFont"/>
    <w:link w:val="Heading3"/>
    <w:uiPriority w:val="9"/>
    <w:rsid w:val="005528EC"/>
    <w:rPr>
      <w:rFonts w:ascii="Times New Roman" w:eastAsia="Times New Roman" w:hAnsi="Times New Roman" w:cs="Times New Roman"/>
      <w:b/>
      <w:bCs/>
      <w:kern w:val="32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528EC"/>
    <w:rPr>
      <w:rFonts w:ascii="Times New Roman" w:eastAsia="Times New Roman" w:hAnsi="Times New Roman" w:cs="Times New Roman"/>
      <w:bCs/>
      <w:kern w:val="32"/>
      <w:sz w:val="24"/>
      <w:szCs w:val="24"/>
      <w:lang w:val="x-none"/>
    </w:rPr>
  </w:style>
  <w:style w:type="character" w:customStyle="1" w:styleId="Heading5Char">
    <w:name w:val="Heading 5 Char"/>
    <w:aliases w:val="h5 Char"/>
    <w:basedOn w:val="DefaultParagraphFont"/>
    <w:link w:val="Heading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ListParagraph">
    <w:name w:val="List Paragraph"/>
    <w:basedOn w:val="Normal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Normal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TOC2">
    <w:name w:val="toc 2"/>
    <w:basedOn w:val="Normal"/>
    <w:next w:val="Normal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Heading1"/>
    <w:next w:val="Normal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TableGrid">
    <w:name w:val="Table Grid"/>
    <w:basedOn w:val="TableNormal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4FB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16B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B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Revision">
    <w:name w:val="Revision"/>
    <w:hidden/>
    <w:uiPriority w:val="99"/>
    <w:semiHidden/>
    <w:rsid w:val="00131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8EC"/>
    <w:pPr>
      <w:keepLines/>
      <w:spacing w:after="120" w:line="288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Section,H1"/>
    <w:next w:val="Normal"/>
    <w:link w:val="Heading1Char"/>
    <w:uiPriority w:val="9"/>
    <w:qFormat/>
    <w:rsid w:val="00F97D35"/>
    <w:pPr>
      <w:keepNext/>
      <w:keepLines/>
      <w:pageBreakBefore/>
      <w:numPr>
        <w:numId w:val="1"/>
      </w:numPr>
      <w:spacing w:before="600" w:after="360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Heading2">
    <w:name w:val="heading 2"/>
    <w:aliases w:val="Заголовок Подраздела,H2,H21,Самостоятельный раздел,h2,Numbered text 3,heading 2,Heading 2 Hidden"/>
    <w:basedOn w:val="Heading1"/>
    <w:next w:val="Normal"/>
    <w:link w:val="Heading2Char"/>
    <w:uiPriority w:val="9"/>
    <w:qFormat/>
    <w:rsid w:val="00F97D35"/>
    <w:pPr>
      <w:pageBreakBefore w:val="0"/>
      <w:numPr>
        <w:ilvl w:val="1"/>
      </w:numPr>
      <w:spacing w:before="480"/>
      <w:ind w:firstLine="0"/>
      <w:outlineLvl w:val="1"/>
    </w:pPr>
    <w:rPr>
      <w:bCs w:val="0"/>
      <w:iCs/>
      <w:sz w:val="28"/>
      <w:szCs w:val="28"/>
      <w:lang w:val="x-none"/>
    </w:rPr>
  </w:style>
  <w:style w:type="paragraph" w:styleId="Heading3">
    <w:name w:val="heading 3"/>
    <w:aliases w:val="Heading 3 Char Char Знак,Heading 3 Char Char Знак Char,Заголовок Пункта,Подраздела Знак,Подраздела,H3"/>
    <w:basedOn w:val="Heading1"/>
    <w:next w:val="Normal"/>
    <w:link w:val="Heading3Char"/>
    <w:uiPriority w:val="9"/>
    <w:qFormat/>
    <w:rsid w:val="005528EC"/>
    <w:pPr>
      <w:pageBreakBefore w:val="0"/>
      <w:numPr>
        <w:ilvl w:val="2"/>
      </w:numPr>
      <w:spacing w:before="360" w:after="240" w:line="240" w:lineRule="atLeast"/>
      <w:outlineLvl w:val="2"/>
    </w:pPr>
    <w:rPr>
      <w:sz w:val="26"/>
      <w:szCs w:val="26"/>
    </w:rPr>
  </w:style>
  <w:style w:type="paragraph" w:styleId="Heading4">
    <w:name w:val="heading 4"/>
    <w:basedOn w:val="Heading1"/>
    <w:next w:val="Normal"/>
    <w:link w:val="Heading4Char"/>
    <w:uiPriority w:val="9"/>
    <w:qFormat/>
    <w:rsid w:val="005528EC"/>
    <w:pPr>
      <w:keepNext w:val="0"/>
      <w:pageBreakBefore w:val="0"/>
      <w:numPr>
        <w:ilvl w:val="3"/>
      </w:numPr>
      <w:spacing w:before="0" w:after="120" w:line="288" w:lineRule="auto"/>
      <w:jc w:val="both"/>
      <w:outlineLvl w:val="3"/>
    </w:pPr>
    <w:rPr>
      <w:b w:val="0"/>
      <w:sz w:val="24"/>
      <w:szCs w:val="24"/>
      <w:lang w:val="x-none"/>
    </w:rPr>
  </w:style>
  <w:style w:type="paragraph" w:styleId="Heading5">
    <w:name w:val="heading 5"/>
    <w:aliases w:val="h5"/>
    <w:basedOn w:val="Heading1"/>
    <w:link w:val="Heading5Char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Heading6">
    <w:name w:val="heading 6"/>
    <w:basedOn w:val="Heading1"/>
    <w:next w:val="Normal"/>
    <w:link w:val="Heading6Char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Heading7">
    <w:name w:val="heading 7"/>
    <w:basedOn w:val="Heading1"/>
    <w:next w:val="Normal"/>
    <w:link w:val="Heading7Char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Heading8">
    <w:name w:val="heading 8"/>
    <w:basedOn w:val="Heading1"/>
    <w:next w:val="Normal"/>
    <w:link w:val="Heading8Char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Heading9">
    <w:name w:val="heading 9"/>
    <w:basedOn w:val="Heading1"/>
    <w:next w:val="Normal"/>
    <w:link w:val="Heading9Char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,H1 Char"/>
    <w:basedOn w:val="DefaultParagraphFont"/>
    <w:link w:val="Heading1"/>
    <w:uiPriority w:val="9"/>
    <w:rsid w:val="00F97D3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Заголовок Подраздела Char,H2 Char,H21 Char,Самостоятельный раздел Char,h2 Char,Numbered text 3 Char,heading 2 Char,Heading 2 Hidden Char"/>
    <w:basedOn w:val="DefaultParagraphFont"/>
    <w:link w:val="Heading2"/>
    <w:uiPriority w:val="9"/>
    <w:rsid w:val="00F97D35"/>
    <w:rPr>
      <w:rFonts w:ascii="Times New Roman" w:eastAsia="Times New Roman" w:hAnsi="Times New Roman" w:cs="Times New Roman"/>
      <w:b/>
      <w:iCs/>
      <w:kern w:val="32"/>
      <w:sz w:val="28"/>
      <w:szCs w:val="28"/>
      <w:lang w:val="x-none"/>
    </w:rPr>
  </w:style>
  <w:style w:type="character" w:customStyle="1" w:styleId="Heading3Char">
    <w:name w:val="Heading 3 Char"/>
    <w:aliases w:val="Heading 3 Char Char Знак Char1,Heading 3 Char Char Знак Char Char,Заголовок Пункта Char,Подраздела Знак Char,Подраздела Char,H3 Char"/>
    <w:basedOn w:val="DefaultParagraphFont"/>
    <w:link w:val="Heading3"/>
    <w:uiPriority w:val="9"/>
    <w:rsid w:val="005528EC"/>
    <w:rPr>
      <w:rFonts w:ascii="Times New Roman" w:eastAsia="Times New Roman" w:hAnsi="Times New Roman" w:cs="Times New Roman"/>
      <w:b/>
      <w:bCs/>
      <w:kern w:val="32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528EC"/>
    <w:rPr>
      <w:rFonts w:ascii="Times New Roman" w:eastAsia="Times New Roman" w:hAnsi="Times New Roman" w:cs="Times New Roman"/>
      <w:bCs/>
      <w:kern w:val="32"/>
      <w:sz w:val="24"/>
      <w:szCs w:val="24"/>
      <w:lang w:val="x-none"/>
    </w:rPr>
  </w:style>
  <w:style w:type="character" w:customStyle="1" w:styleId="Heading5Char">
    <w:name w:val="Heading 5 Char"/>
    <w:aliases w:val="h5 Char"/>
    <w:basedOn w:val="DefaultParagraphFont"/>
    <w:link w:val="Heading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ListParagraph">
    <w:name w:val="List Paragraph"/>
    <w:basedOn w:val="Normal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Normal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TOC2">
    <w:name w:val="toc 2"/>
    <w:basedOn w:val="Normal"/>
    <w:next w:val="Normal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Heading1"/>
    <w:next w:val="Normal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TableGrid">
    <w:name w:val="Table Grid"/>
    <w:basedOn w:val="TableNormal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4FB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16B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B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Revision">
    <w:name w:val="Revision"/>
    <w:hidden/>
    <w:uiPriority w:val="99"/>
    <w:semiHidden/>
    <w:rsid w:val="00131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github\diplom\optimization\4%20&#1089;&#1077;&#1084;&#1077;&#1089;&#1090;&#1088;\&#1056;&#1055;&#1047;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05D50-C9BB-40D2-BED6-607E3B686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96</TotalTime>
  <Pages>6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Kuzmin Artem</dc:creator>
  <cp:lastModifiedBy>Kuzmin Artem</cp:lastModifiedBy>
  <cp:revision>35</cp:revision>
  <dcterms:created xsi:type="dcterms:W3CDTF">2014-04-02T11:01:00Z</dcterms:created>
  <dcterms:modified xsi:type="dcterms:W3CDTF">2014-04-02T12:40:00Z</dcterms:modified>
</cp:coreProperties>
</file>