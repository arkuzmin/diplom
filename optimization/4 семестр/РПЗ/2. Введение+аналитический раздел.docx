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03" w:rsidRDefault="00086603" w:rsidP="00086603">
      <w:pPr>
        <w:pStyle w:val="1"/>
        <w:numPr>
          <w:ilvl w:val="0"/>
          <w:numId w:val="0"/>
        </w:numPr>
      </w:pPr>
      <w:r w:rsidRPr="00086603">
        <w:t>Введение</w:t>
      </w:r>
    </w:p>
    <w:p w:rsidR="00670698" w:rsidRPr="00670698" w:rsidRDefault="00670698" w:rsidP="00670698">
      <w:r w:rsidRPr="00670698">
        <w:t>Проблема энергосбережения в настоящее время очень актуальна и представляет собой стратегическое направление деятельности, как отдельных предприятий, так и экономической политики государства в целом. Одним из основных важнейших направлений энергосбережения является оптимизация работы энергоагрегатов, а именно снижение затрат топливных и денежных ресурсов на производство энергии.</w:t>
      </w:r>
      <w:bookmarkStart w:id="0" w:name="_GoBack"/>
      <w:bookmarkEnd w:id="0"/>
    </w:p>
    <w:p w:rsidR="00070BE5" w:rsidRDefault="008D09E3" w:rsidP="0056527F">
      <w:pPr>
        <w:pStyle w:val="1"/>
      </w:pPr>
      <w:r>
        <w:lastRenderedPageBreak/>
        <w:t>Аналитический раздел</w:t>
      </w:r>
    </w:p>
    <w:p w:rsidR="008D09E3" w:rsidRDefault="008D09E3" w:rsidP="008D09E3">
      <w:pPr>
        <w:pStyle w:val="2"/>
        <w:rPr>
          <w:lang w:val="ru-RU"/>
        </w:rPr>
      </w:pPr>
      <w:r>
        <w:t>Постановка задачи</w:t>
      </w:r>
    </w:p>
    <w:p w:rsidR="008D09E3" w:rsidRDefault="008D09E3" w:rsidP="008D09E3">
      <w:r>
        <w:t xml:space="preserve">Целью данной работы является разработка </w:t>
      </w:r>
      <w:proofErr w:type="gramStart"/>
      <w:r>
        <w:t>метода многокритериальной оптимизации режимов работы котельного отделения электростанции</w:t>
      </w:r>
      <w:proofErr w:type="gramEnd"/>
      <w:r>
        <w:t xml:space="preserve"> и создание, на основе разработанного метода, программного продукта. Для достижения поставленной цели необходимо решить следующие основные задачи: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</w:t>
      </w:r>
      <w:r w:rsidRPr="00CD0F8C">
        <w:rPr>
          <w:lang w:val="ru-RU"/>
        </w:rPr>
        <w:t>нализ существующих оптимизационных продуктов и решений;</w:t>
      </w:r>
    </w:p>
    <w:p w:rsidR="00801B3A" w:rsidRPr="00801B3A" w:rsidRDefault="00801B3A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анализ существующих алгоритмов оптимизации;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выделение параметров</w:t>
      </w:r>
      <w:r w:rsidR="00AE02B1">
        <w:rPr>
          <w:lang w:val="ru-RU"/>
        </w:rPr>
        <w:t xml:space="preserve"> и ограничений</w:t>
      </w:r>
      <w:r>
        <w:rPr>
          <w:lang w:val="ru-RU"/>
        </w:rPr>
        <w:t>, необходимых для построения математической модели;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формулирование используемых критериев оптимизации;</w:t>
      </w:r>
    </w:p>
    <w:p w:rsidR="00CD0F8C" w:rsidRDefault="00CD0F8C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формулирование целевой функции многокритериальной оптимизации;</w:t>
      </w:r>
    </w:p>
    <w:p w:rsidR="00CD0F8C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выбор наиболее подходящего для решения поставленной задачи алгоритма оптимизации;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построение математической модели;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разработка </w:t>
      </w:r>
      <w:proofErr w:type="gramStart"/>
      <w:r>
        <w:rPr>
          <w:lang w:val="ru-RU"/>
        </w:rPr>
        <w:t>метода многокритериальной оптимизации режимов работы котельного отделения электростанции</w:t>
      </w:r>
      <w:proofErr w:type="gramEnd"/>
      <w:r>
        <w:rPr>
          <w:lang w:val="ru-RU"/>
        </w:rPr>
        <w:t>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>разработка программного продукта на основе данного метода;</w:t>
      </w:r>
    </w:p>
    <w:p w:rsidR="00041244" w:rsidRDefault="00041244" w:rsidP="00E91258">
      <w:pPr>
        <w:pStyle w:val="a3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 исследование разработанного метода и сравнение результатов с другими известными результатами.</w:t>
      </w:r>
    </w:p>
    <w:p w:rsidR="006250DB" w:rsidRDefault="006250DB" w:rsidP="00C327F1">
      <w:pPr>
        <w:ind w:firstLine="0"/>
        <w:rPr>
          <w:b/>
        </w:rPr>
      </w:pPr>
      <w:r w:rsidRPr="006250DB">
        <w:rPr>
          <w:b/>
        </w:rPr>
        <w:t>Входные данные:</w:t>
      </w:r>
    </w:p>
    <w:p w:rsidR="006250DB" w:rsidRDefault="006250DB" w:rsidP="006250DB">
      <w:r>
        <w:t xml:space="preserve">Входные данные для разработанного метода многокритериальной оптимизации представлены в таблице </w:t>
      </w:r>
      <w:r>
        <w:fldChar w:fldCharType="begin"/>
      </w:r>
      <w:r>
        <w:instrText xml:space="preserve"> REF tbl_input_params_anal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</w:p>
    <w:p w:rsidR="006250DB" w:rsidRDefault="006250DB" w:rsidP="006250DB">
      <w:pPr>
        <w:pStyle w:val="af"/>
        <w:keepNext/>
      </w:pPr>
      <w:r>
        <w:t xml:space="preserve">Таблица </w:t>
      </w:r>
      <w:bookmarkStart w:id="1" w:name="tbl_input_params_anal"/>
      <w:r w:rsidR="008A5513">
        <w:fldChar w:fldCharType="begin"/>
      </w:r>
      <w:r w:rsidR="008A5513">
        <w:instrText xml:space="preserve"> STYLEREF 1 \s </w:instrText>
      </w:r>
      <w:r w:rsidR="008A5513">
        <w:fldChar w:fldCharType="separate"/>
      </w:r>
      <w:r w:rsidR="008A5513">
        <w:rPr>
          <w:noProof/>
        </w:rPr>
        <w:t>1</w:t>
      </w:r>
      <w:r w:rsidR="008A5513">
        <w:fldChar w:fldCharType="end"/>
      </w:r>
      <w:r w:rsidR="008A5513">
        <w:t>.</w:t>
      </w:r>
      <w:fldSimple w:instr=" SEQ Таблица \* ARABIC \s 1 ">
        <w:r w:rsidR="008A5513">
          <w:rPr>
            <w:noProof/>
          </w:rPr>
          <w:t>1</w:t>
        </w:r>
      </w:fldSimple>
      <w:bookmarkEnd w:id="1"/>
      <w:r>
        <w:t xml:space="preserve"> Входные данные для разработанного метода оптимизации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6250DB" w:rsidTr="005C2F76">
        <w:tc>
          <w:tcPr>
            <w:tcW w:w="4503" w:type="dxa"/>
          </w:tcPr>
          <w:p w:rsidR="006250DB" w:rsidRPr="00E06FC2" w:rsidRDefault="00291153" w:rsidP="00E06FC2">
            <w:pPr>
              <w:spacing w:line="240" w:lineRule="auto"/>
              <w:ind w:firstLine="0"/>
              <w:rPr>
                <w:b/>
              </w:rPr>
            </w:pPr>
            <w:r w:rsidRPr="00E06FC2">
              <w:rPr>
                <w:b/>
              </w:rPr>
              <w:t xml:space="preserve">Название </w:t>
            </w:r>
          </w:p>
        </w:tc>
        <w:tc>
          <w:tcPr>
            <w:tcW w:w="5068" w:type="dxa"/>
          </w:tcPr>
          <w:p w:rsidR="006250DB" w:rsidRPr="00E06FC2" w:rsidRDefault="00291153" w:rsidP="00E06FC2">
            <w:pPr>
              <w:spacing w:line="240" w:lineRule="auto"/>
              <w:ind w:firstLine="0"/>
              <w:rPr>
                <w:b/>
              </w:rPr>
            </w:pPr>
            <w:r w:rsidRPr="00E06FC2">
              <w:rPr>
                <w:b/>
              </w:rPr>
              <w:t>Описание</w:t>
            </w:r>
          </w:p>
        </w:tc>
      </w:tr>
      <w:tr w:rsidR="006250DB" w:rsidTr="005C2F76">
        <w:tc>
          <w:tcPr>
            <w:tcW w:w="4503" w:type="dxa"/>
          </w:tcPr>
          <w:p w:rsidR="006250DB" w:rsidRDefault="00291153" w:rsidP="00E06FC2">
            <w:pPr>
              <w:spacing w:line="240" w:lineRule="auto"/>
              <w:ind w:firstLine="0"/>
            </w:pPr>
            <w:r>
              <w:t>Плановая паропроизводительность</w:t>
            </w:r>
          </w:p>
        </w:tc>
        <w:tc>
          <w:tcPr>
            <w:tcW w:w="5068" w:type="dxa"/>
          </w:tcPr>
          <w:p w:rsidR="006250DB" w:rsidRPr="002A23F9" w:rsidRDefault="002A23F9" w:rsidP="00E06FC2">
            <w:pPr>
              <w:spacing w:line="240" w:lineRule="auto"/>
              <w:ind w:firstLine="0"/>
            </w:pPr>
            <w:r>
              <w:t xml:space="preserve">Количество пара </w:t>
            </w:r>
            <w:r w:rsidRPr="002A23F9">
              <w:t>[</w:t>
            </w:r>
            <w:r>
              <w:t>тонн/час</w:t>
            </w:r>
            <w:r w:rsidRPr="002A23F9">
              <w:t>]</w:t>
            </w:r>
            <w:r>
              <w:t>, которое должна обеспечивать очередь котлоагрегатов</w:t>
            </w:r>
            <w:r w:rsidR="002A1104">
              <w:t>.</w:t>
            </w:r>
          </w:p>
        </w:tc>
      </w:tr>
      <w:tr w:rsidR="006250DB" w:rsidTr="005C2F76">
        <w:tc>
          <w:tcPr>
            <w:tcW w:w="4503" w:type="dxa"/>
          </w:tcPr>
          <w:p w:rsidR="006250DB" w:rsidRDefault="002A23F9" w:rsidP="00E06FC2">
            <w:pPr>
              <w:spacing w:line="240" w:lineRule="auto"/>
              <w:ind w:firstLine="0"/>
            </w:pPr>
            <w:r>
              <w:lastRenderedPageBreak/>
              <w:t>Цена на газ</w:t>
            </w:r>
          </w:p>
        </w:tc>
        <w:tc>
          <w:tcPr>
            <w:tcW w:w="5068" w:type="dxa"/>
          </w:tcPr>
          <w:p w:rsidR="006250DB" w:rsidRPr="002A23F9" w:rsidRDefault="002A23F9" w:rsidP="00E06FC2">
            <w:pPr>
              <w:spacing w:line="240" w:lineRule="auto"/>
              <w:ind w:firstLine="0"/>
            </w:pPr>
            <w:r>
              <w:t xml:space="preserve">Цена на газ на рынке электроэнергии, </w:t>
            </w:r>
            <w:r w:rsidRPr="002A23F9">
              <w:t>[</w:t>
            </w:r>
            <w:r>
              <w:t>руб./тыс</w:t>
            </w:r>
            <w:proofErr w:type="gramStart"/>
            <w:r>
              <w:t>.н</w:t>
            </w:r>
            <w:proofErr w:type="gramEnd"/>
            <w:r>
              <w:t>м</w:t>
            </w:r>
            <w:r w:rsidRPr="002A23F9">
              <w:rPr>
                <w:vertAlign w:val="superscript"/>
              </w:rPr>
              <w:t>3</w:t>
            </w:r>
            <w:r w:rsidRPr="002A23F9">
              <w:t>]</w:t>
            </w:r>
            <w:r w:rsidR="002A1104">
              <w:t>.</w:t>
            </w:r>
          </w:p>
        </w:tc>
      </w:tr>
      <w:tr w:rsidR="006250DB" w:rsidTr="005C2F76">
        <w:tc>
          <w:tcPr>
            <w:tcW w:w="4503" w:type="dxa"/>
          </w:tcPr>
          <w:p w:rsidR="006250DB" w:rsidRDefault="002A23F9" w:rsidP="00E06FC2">
            <w:pPr>
              <w:spacing w:line="240" w:lineRule="auto"/>
              <w:ind w:firstLine="0"/>
            </w:pPr>
            <w:r>
              <w:t>Цена на мазут</w:t>
            </w:r>
          </w:p>
        </w:tc>
        <w:tc>
          <w:tcPr>
            <w:tcW w:w="5068" w:type="dxa"/>
          </w:tcPr>
          <w:p w:rsidR="006250DB" w:rsidRPr="002A23F9" w:rsidRDefault="002A23F9" w:rsidP="00E06FC2">
            <w:pPr>
              <w:spacing w:line="240" w:lineRule="auto"/>
              <w:ind w:firstLine="0"/>
            </w:pPr>
            <w:r>
              <w:t xml:space="preserve">Цена на мазут на рынке электроэнергии, </w:t>
            </w:r>
            <w:r w:rsidRPr="002A23F9">
              <w:t>[</w:t>
            </w:r>
            <w:r>
              <w:t>руб./тонн</w:t>
            </w:r>
            <w:r w:rsidRPr="002A23F9">
              <w:t>]</w:t>
            </w:r>
            <w:r w:rsidR="002A1104">
              <w:t>.</w:t>
            </w:r>
          </w:p>
        </w:tc>
      </w:tr>
      <w:tr w:rsidR="009F0BA7" w:rsidTr="005C2F76">
        <w:tc>
          <w:tcPr>
            <w:tcW w:w="4503" w:type="dxa"/>
          </w:tcPr>
          <w:p w:rsidR="009F0BA7" w:rsidRDefault="009F0BA7" w:rsidP="00E06FC2">
            <w:pPr>
              <w:spacing w:line="240" w:lineRule="auto"/>
              <w:ind w:firstLine="0"/>
            </w:pPr>
            <w:r>
              <w:t>Коэффициенты относительной важности критериев оптимизации</w:t>
            </w:r>
            <w:r w:rsidR="002A1104">
              <w:t xml:space="preserve"> </w:t>
            </w:r>
            <w:r w:rsidR="002A1104" w:rsidRPr="002A1104">
              <w:rPr>
                <w:b/>
              </w:rPr>
              <w:t>(необязательный параметр)</w:t>
            </w:r>
          </w:p>
        </w:tc>
        <w:tc>
          <w:tcPr>
            <w:tcW w:w="5068" w:type="dxa"/>
          </w:tcPr>
          <w:p w:rsidR="009F0BA7" w:rsidRPr="004B48B1" w:rsidRDefault="009F0BA7" w:rsidP="00E06FC2">
            <w:pPr>
              <w:spacing w:line="240" w:lineRule="auto"/>
              <w:ind w:firstLine="0"/>
            </w:pPr>
            <w:r>
              <w:t xml:space="preserve">Задаются с помощью экспертного блока, могут принимать значения в диапазоне </w:t>
            </w:r>
            <w:r w:rsidRPr="009F0BA7">
              <w:t>(</w:t>
            </w:r>
            <w:r>
              <w:t>0%</w:t>
            </w:r>
            <w:r w:rsidRPr="009F0BA7">
              <w:t>; 100%)</w:t>
            </w:r>
            <w:r w:rsidRPr="004B48B1">
              <w:t>.</w:t>
            </w:r>
            <w:r w:rsidR="004B48B1" w:rsidRPr="004B48B1">
              <w:t xml:space="preserve"> </w:t>
            </w:r>
            <w:r w:rsidR="004B48B1">
              <w:t>Показывают на сколько, в процентном соотношении, один из критериев оптимизации важнее остальных критериев.</w:t>
            </w:r>
          </w:p>
        </w:tc>
      </w:tr>
    </w:tbl>
    <w:p w:rsidR="00083322" w:rsidRDefault="00083322" w:rsidP="00C327F1">
      <w:pPr>
        <w:ind w:firstLine="0"/>
      </w:pPr>
    </w:p>
    <w:p w:rsidR="00C327F1" w:rsidRPr="00C327F1" w:rsidRDefault="00C327F1" w:rsidP="00C327F1">
      <w:pPr>
        <w:ind w:firstLine="0"/>
        <w:rPr>
          <w:b/>
        </w:rPr>
      </w:pPr>
      <w:r w:rsidRPr="00C327F1">
        <w:rPr>
          <w:b/>
        </w:rPr>
        <w:t>Выходные данные:</w:t>
      </w:r>
    </w:p>
    <w:p w:rsidR="008D09E3" w:rsidRDefault="00C327F1" w:rsidP="00C327F1">
      <w:pPr>
        <w:ind w:firstLine="567"/>
      </w:pPr>
      <w:r>
        <w:t>Выходные данные разработанного метода многокритериальной оптимизации представлены в таблице</w:t>
      </w:r>
      <w:r w:rsidR="00271996" w:rsidRPr="00271996">
        <w:t xml:space="preserve"> </w:t>
      </w:r>
      <w:r w:rsidR="00271996">
        <w:fldChar w:fldCharType="begin"/>
      </w:r>
      <w:r w:rsidR="00271996">
        <w:instrText xml:space="preserve"> REF tbl_output_params_anal \h </w:instrText>
      </w:r>
      <w:r w:rsidR="00271996">
        <w:fldChar w:fldCharType="separate"/>
      </w:r>
      <w:r w:rsidR="00271996">
        <w:rPr>
          <w:noProof/>
        </w:rPr>
        <w:t>1</w:t>
      </w:r>
      <w:r w:rsidR="00271996">
        <w:t>.</w:t>
      </w:r>
      <w:r w:rsidR="00271996">
        <w:rPr>
          <w:noProof/>
        </w:rPr>
        <w:t>2</w:t>
      </w:r>
      <w:r w:rsidR="00271996">
        <w:fldChar w:fldCharType="end"/>
      </w:r>
      <w:r w:rsidR="00271996" w:rsidRPr="00271996">
        <w:t>.</w:t>
      </w:r>
      <w:r>
        <w:t xml:space="preserve"> </w:t>
      </w:r>
    </w:p>
    <w:p w:rsidR="00271996" w:rsidRDefault="00271996" w:rsidP="00271996">
      <w:pPr>
        <w:pStyle w:val="af"/>
        <w:keepNext/>
      </w:pPr>
      <w:r>
        <w:t xml:space="preserve">Таблица </w:t>
      </w:r>
      <w:bookmarkStart w:id="2" w:name="tbl_output_params_anal"/>
      <w:r w:rsidR="008A5513">
        <w:fldChar w:fldCharType="begin"/>
      </w:r>
      <w:r w:rsidR="008A5513">
        <w:instrText xml:space="preserve"> STYLEREF 1 \s </w:instrText>
      </w:r>
      <w:r w:rsidR="008A5513">
        <w:fldChar w:fldCharType="separate"/>
      </w:r>
      <w:r w:rsidR="008A5513">
        <w:rPr>
          <w:noProof/>
        </w:rPr>
        <w:t>1</w:t>
      </w:r>
      <w:r w:rsidR="008A5513">
        <w:fldChar w:fldCharType="end"/>
      </w:r>
      <w:r w:rsidR="008A5513">
        <w:t>.</w:t>
      </w:r>
      <w:fldSimple w:instr=" SEQ Таблица \* ARABIC \s 1 ">
        <w:r w:rsidR="008A5513">
          <w:rPr>
            <w:noProof/>
          </w:rPr>
          <w:t>2</w:t>
        </w:r>
      </w:fldSimple>
      <w:bookmarkEnd w:id="2"/>
      <w:r>
        <w:t xml:space="preserve"> Выходные данные разработанного метода оптимизации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1996" w:rsidTr="00271996">
        <w:tc>
          <w:tcPr>
            <w:tcW w:w="4785" w:type="dxa"/>
          </w:tcPr>
          <w:p w:rsidR="00271996" w:rsidRPr="0088146D" w:rsidRDefault="0088146D" w:rsidP="00C327F1">
            <w:pPr>
              <w:ind w:firstLine="0"/>
              <w:rPr>
                <w:b/>
              </w:rPr>
            </w:pPr>
            <w:r w:rsidRPr="0088146D"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271996" w:rsidRPr="0088146D" w:rsidRDefault="0088146D" w:rsidP="00C327F1">
            <w:pPr>
              <w:ind w:firstLine="0"/>
              <w:rPr>
                <w:b/>
              </w:rPr>
            </w:pPr>
            <w:r w:rsidRPr="0088146D">
              <w:rPr>
                <w:b/>
              </w:rPr>
              <w:t>Описание</w:t>
            </w:r>
          </w:p>
        </w:tc>
      </w:tr>
      <w:tr w:rsidR="00271996" w:rsidTr="00271996">
        <w:tc>
          <w:tcPr>
            <w:tcW w:w="4785" w:type="dxa"/>
          </w:tcPr>
          <w:p w:rsidR="00271996" w:rsidRDefault="00222640" w:rsidP="00222640">
            <w:pPr>
              <w:spacing w:line="240" w:lineRule="auto"/>
              <w:ind w:firstLine="0"/>
            </w:pPr>
            <w:r>
              <w:t>Оптимальные состояния котлоагрегатов очереди</w:t>
            </w:r>
          </w:p>
        </w:tc>
        <w:tc>
          <w:tcPr>
            <w:tcW w:w="4786" w:type="dxa"/>
          </w:tcPr>
          <w:p w:rsidR="00271996" w:rsidRDefault="00222640" w:rsidP="00222640">
            <w:pPr>
              <w:spacing w:line="240" w:lineRule="auto"/>
              <w:ind w:firstLine="0"/>
            </w:pPr>
            <w:proofErr w:type="gramStart"/>
            <w:r>
              <w:t>Состояния для каждого из котлоагрегатов очереди (Вкл.</w:t>
            </w:r>
            <w:proofErr w:type="gramEnd"/>
            <w:r>
              <w:t>/</w:t>
            </w:r>
            <w:proofErr w:type="gramStart"/>
            <w:r>
              <w:t>Выкл.), при которых очередь котлоагрегатов выполняет план по паропроизводительности, а критерии оптимизации имеют оптимальные значения.</w:t>
            </w:r>
            <w:proofErr w:type="gramEnd"/>
          </w:p>
        </w:tc>
      </w:tr>
      <w:tr w:rsidR="00271996" w:rsidTr="00271996">
        <w:tc>
          <w:tcPr>
            <w:tcW w:w="4785" w:type="dxa"/>
          </w:tcPr>
          <w:p w:rsidR="00271996" w:rsidRDefault="00083322" w:rsidP="00083322">
            <w:pPr>
              <w:spacing w:line="240" w:lineRule="auto"/>
              <w:ind w:firstLine="0"/>
            </w:pPr>
            <w:r>
              <w:t>Оптимальные паровые нагрузки</w:t>
            </w:r>
          </w:p>
        </w:tc>
        <w:tc>
          <w:tcPr>
            <w:tcW w:w="4786" w:type="dxa"/>
          </w:tcPr>
          <w:p w:rsidR="00271996" w:rsidRPr="00083322" w:rsidRDefault="00083322" w:rsidP="00083322">
            <w:pPr>
              <w:spacing w:line="240" w:lineRule="auto"/>
              <w:ind w:firstLine="0"/>
            </w:pPr>
            <w:r>
              <w:t xml:space="preserve">Распределение паровых нагрузок </w:t>
            </w:r>
            <w:r w:rsidRPr="00083322">
              <w:t>[</w:t>
            </w:r>
            <w:r>
              <w:t>тонн/час</w:t>
            </w:r>
            <w:r w:rsidRPr="00083322">
              <w:t>]</w:t>
            </w:r>
            <w:r>
              <w:t xml:space="preserve"> между котлоагрегатами очереди, при котором очередь котлоагрегатов выполняет план по паропроизводительности, а критерии оптимизации имеют оптимальные значения.</w:t>
            </w:r>
          </w:p>
        </w:tc>
      </w:tr>
      <w:tr w:rsidR="00271996" w:rsidTr="00271996">
        <w:tc>
          <w:tcPr>
            <w:tcW w:w="4785" w:type="dxa"/>
          </w:tcPr>
          <w:p w:rsidR="00271996" w:rsidRDefault="00083322" w:rsidP="00083322">
            <w:pPr>
              <w:spacing w:line="240" w:lineRule="auto"/>
              <w:ind w:firstLine="0"/>
            </w:pPr>
            <w:r>
              <w:t>Вид топлива для котлоагрегата</w:t>
            </w:r>
          </w:p>
        </w:tc>
        <w:tc>
          <w:tcPr>
            <w:tcW w:w="4786" w:type="dxa"/>
          </w:tcPr>
          <w:p w:rsidR="00271996" w:rsidRDefault="00083322" w:rsidP="00083322">
            <w:pPr>
              <w:spacing w:line="240" w:lineRule="auto"/>
              <w:ind w:firstLine="0"/>
            </w:pPr>
            <w:r>
              <w:t xml:space="preserve">Виды топлива (Газ/Мазут) для котлоагрегатов очереди, при использовании которых </w:t>
            </w:r>
            <w:r>
              <w:t>очередь котлоагрегатов выполняет план по паропроизводительности, а критерии оптимизации имеют оптимальные значения.</w:t>
            </w:r>
          </w:p>
        </w:tc>
      </w:tr>
    </w:tbl>
    <w:p w:rsidR="00083322" w:rsidRDefault="00083322" w:rsidP="00083322">
      <w:pPr>
        <w:ind w:firstLine="0"/>
        <w:rPr>
          <w:b/>
        </w:rPr>
      </w:pPr>
      <w:r w:rsidRPr="00083322">
        <w:rPr>
          <w:b/>
        </w:rPr>
        <w:lastRenderedPageBreak/>
        <w:t>Ограничения:</w:t>
      </w:r>
    </w:p>
    <w:p w:rsidR="00083322" w:rsidRPr="00904C3B" w:rsidRDefault="00083322" w:rsidP="00083322">
      <w:proofErr w:type="gramStart"/>
      <w:r>
        <w:t>Основные ограничения, учитываемые в разработанном методе многокритериальной оптимизации описаны</w:t>
      </w:r>
      <w:proofErr w:type="gramEnd"/>
      <w:r>
        <w:t xml:space="preserve"> в таблице</w:t>
      </w:r>
      <w:r w:rsidRPr="00083322">
        <w:t xml:space="preserve"> </w:t>
      </w:r>
      <w:r>
        <w:fldChar w:fldCharType="begin"/>
      </w:r>
      <w:r>
        <w:instrText xml:space="preserve"> REF tbl_constr_anal \h </w:instrText>
      </w:r>
      <w:r>
        <w:fldChar w:fldCharType="separate"/>
      </w:r>
      <w:r>
        <w:rPr>
          <w:noProof/>
        </w:rPr>
        <w:t>1</w:t>
      </w:r>
      <w:r>
        <w:t>.</w:t>
      </w:r>
      <w:r>
        <w:rPr>
          <w:noProof/>
        </w:rPr>
        <w:t>3</w:t>
      </w:r>
      <w:r>
        <w:fldChar w:fldCharType="end"/>
      </w:r>
      <w:r w:rsidRPr="00904C3B">
        <w:t>.</w:t>
      </w:r>
    </w:p>
    <w:p w:rsidR="00083322" w:rsidRPr="008E773E" w:rsidRDefault="00083322" w:rsidP="00083322">
      <w:pPr>
        <w:pStyle w:val="af"/>
        <w:keepNext/>
        <w:rPr>
          <w:lang w:val="en-US"/>
        </w:rPr>
      </w:pPr>
      <w:r>
        <w:t xml:space="preserve">Таблица </w:t>
      </w:r>
      <w:bookmarkStart w:id="3" w:name="tbl_constr_anal"/>
      <w:r w:rsidR="008A5513">
        <w:fldChar w:fldCharType="begin"/>
      </w:r>
      <w:r w:rsidR="008A5513">
        <w:instrText xml:space="preserve"> STYLEREF 1 \s </w:instrText>
      </w:r>
      <w:r w:rsidR="008A5513">
        <w:fldChar w:fldCharType="separate"/>
      </w:r>
      <w:r w:rsidR="008A5513">
        <w:rPr>
          <w:noProof/>
        </w:rPr>
        <w:t>1</w:t>
      </w:r>
      <w:r w:rsidR="008A5513">
        <w:fldChar w:fldCharType="end"/>
      </w:r>
      <w:r w:rsidR="008A5513">
        <w:t>.</w:t>
      </w:r>
      <w:fldSimple w:instr=" SEQ Таблица \* ARABIC \s 1 ">
        <w:r w:rsidR="008A5513">
          <w:rPr>
            <w:noProof/>
          </w:rPr>
          <w:t>3</w:t>
        </w:r>
      </w:fldSimple>
      <w:bookmarkEnd w:id="3"/>
      <w:r>
        <w:t xml:space="preserve"> Учитываемые ограничения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3322" w:rsidTr="00083322">
        <w:tc>
          <w:tcPr>
            <w:tcW w:w="4785" w:type="dxa"/>
          </w:tcPr>
          <w:p w:rsidR="00083322" w:rsidRPr="00904C3B" w:rsidRDefault="00904C3B" w:rsidP="00083322">
            <w:pPr>
              <w:ind w:firstLine="0"/>
              <w:rPr>
                <w:b/>
              </w:rPr>
            </w:pPr>
            <w:r w:rsidRPr="00904C3B">
              <w:rPr>
                <w:b/>
              </w:rPr>
              <w:t xml:space="preserve">Название </w:t>
            </w:r>
          </w:p>
        </w:tc>
        <w:tc>
          <w:tcPr>
            <w:tcW w:w="4786" w:type="dxa"/>
          </w:tcPr>
          <w:p w:rsidR="00083322" w:rsidRPr="00904C3B" w:rsidRDefault="00904C3B" w:rsidP="00083322">
            <w:pPr>
              <w:ind w:firstLine="0"/>
              <w:rPr>
                <w:b/>
              </w:rPr>
            </w:pPr>
            <w:r w:rsidRPr="00904C3B">
              <w:rPr>
                <w:b/>
              </w:rPr>
              <w:t>Описание</w:t>
            </w:r>
          </w:p>
        </w:tc>
      </w:tr>
      <w:tr w:rsidR="00083322" w:rsidTr="00083322">
        <w:tc>
          <w:tcPr>
            <w:tcW w:w="4785" w:type="dxa"/>
          </w:tcPr>
          <w:p w:rsidR="00083322" w:rsidRDefault="00B954B4" w:rsidP="00B954B4">
            <w:pPr>
              <w:spacing w:line="240" w:lineRule="auto"/>
              <w:ind w:firstLine="0"/>
            </w:pPr>
            <w:r>
              <w:t>Суммарная паропроизводительность</w:t>
            </w:r>
          </w:p>
        </w:tc>
        <w:tc>
          <w:tcPr>
            <w:tcW w:w="4786" w:type="dxa"/>
          </w:tcPr>
          <w:p w:rsidR="00083322" w:rsidRPr="00B954B4" w:rsidRDefault="00B954B4" w:rsidP="00B954B4">
            <w:pPr>
              <w:spacing w:line="240" w:lineRule="auto"/>
              <w:ind w:firstLine="0"/>
            </w:pPr>
            <w:r>
              <w:t xml:space="preserve">Сумма паровых нагрузок </w:t>
            </w:r>
            <w:r w:rsidRPr="00B954B4">
              <w:t>[</w:t>
            </w:r>
            <w:r>
              <w:t>тонн/час</w:t>
            </w:r>
            <w:r w:rsidRPr="00B954B4">
              <w:t>]</w:t>
            </w:r>
            <w:r>
              <w:t xml:space="preserve"> для каждого из котлоагрегатов очереди должна быть равна заданной плановой паропроизводительности </w:t>
            </w:r>
            <w:r w:rsidRPr="00B954B4">
              <w:t>[</w:t>
            </w:r>
            <w:r>
              <w:t>тонн/час</w:t>
            </w:r>
            <w:r w:rsidRPr="00B954B4">
              <w:t>]</w:t>
            </w:r>
            <w:r>
              <w:t>.</w:t>
            </w:r>
          </w:p>
        </w:tc>
      </w:tr>
      <w:tr w:rsidR="00083322" w:rsidTr="00083322">
        <w:tc>
          <w:tcPr>
            <w:tcW w:w="4785" w:type="dxa"/>
          </w:tcPr>
          <w:p w:rsidR="00083322" w:rsidRDefault="00B954B4" w:rsidP="00617320">
            <w:pPr>
              <w:spacing w:line="240" w:lineRule="auto"/>
              <w:ind w:firstLine="0"/>
            </w:pPr>
            <w:r>
              <w:t>Диапазоны допустимых паровых нагрузок</w:t>
            </w:r>
          </w:p>
        </w:tc>
        <w:tc>
          <w:tcPr>
            <w:tcW w:w="4786" w:type="dxa"/>
          </w:tcPr>
          <w:p w:rsidR="00083322" w:rsidRPr="00617320" w:rsidRDefault="00B954B4" w:rsidP="00617320">
            <w:pPr>
              <w:spacing w:line="240" w:lineRule="auto"/>
              <w:ind w:firstLine="0"/>
            </w:pPr>
            <w:r>
              <w:t xml:space="preserve">Паровая нагрузка каждого из котлоагрегатов очереди </w:t>
            </w:r>
            <w:r w:rsidRPr="00B954B4">
              <w:t>[</w:t>
            </w:r>
            <w:r>
              <w:t>тонн/час</w:t>
            </w:r>
            <w:r w:rsidRPr="00B954B4">
              <w:t>]</w:t>
            </w:r>
            <w:r>
              <w:t xml:space="preserve"> должна находиться в пределах допустимых паровых нагрузок для этого котлоагрегата </w:t>
            </w:r>
            <w:r w:rsidRPr="00B954B4">
              <w:t>[</w:t>
            </w:r>
            <w:r>
              <w:t>тонн/час</w:t>
            </w:r>
            <w:r w:rsidRPr="00B954B4">
              <w:rPr>
                <w:vertAlign w:val="superscript"/>
                <w:lang w:val="en-US"/>
              </w:rPr>
              <w:t>min</w:t>
            </w:r>
            <w:r w:rsidRPr="00B954B4">
              <w:t xml:space="preserve">; </w:t>
            </w:r>
            <w:r>
              <w:t>тонн/час</w:t>
            </w:r>
            <w:proofErr w:type="gramStart"/>
            <w:r w:rsidRPr="00B954B4">
              <w:rPr>
                <w:vertAlign w:val="superscript"/>
                <w:lang w:val="en-US"/>
              </w:rPr>
              <w:t>max</w:t>
            </w:r>
            <w:proofErr w:type="gramEnd"/>
            <w:r w:rsidRPr="00B954B4">
              <w:t>]</w:t>
            </w:r>
            <w:r w:rsidRPr="00617320">
              <w:t>.</w:t>
            </w:r>
          </w:p>
        </w:tc>
      </w:tr>
    </w:tbl>
    <w:p w:rsidR="00064ADB" w:rsidRDefault="00064ADB" w:rsidP="00064ADB">
      <w:pPr>
        <w:ind w:firstLine="0"/>
        <w:rPr>
          <w:lang w:val="en-US"/>
        </w:rPr>
      </w:pPr>
    </w:p>
    <w:p w:rsidR="00064ADB" w:rsidRDefault="00064ADB" w:rsidP="00064ADB">
      <w:pPr>
        <w:ind w:firstLine="0"/>
        <w:rPr>
          <w:b/>
        </w:rPr>
      </w:pPr>
      <w:r w:rsidRPr="00064ADB">
        <w:rPr>
          <w:b/>
        </w:rPr>
        <w:t>Критерии оптимизации:</w:t>
      </w:r>
    </w:p>
    <w:p w:rsidR="00064ADB" w:rsidRPr="008A5513" w:rsidRDefault="00064ADB" w:rsidP="00064ADB">
      <w:pPr>
        <w:rPr>
          <w:lang w:val="en-US"/>
        </w:rPr>
      </w:pPr>
      <w:r>
        <w:t xml:space="preserve">При решении поставленной задачи многокритериальной оптимизации было выделено несколько критериев. Выделенные критерии оптимизации приведены в таблице </w:t>
      </w:r>
      <w:r w:rsidR="008A5513">
        <w:fldChar w:fldCharType="begin"/>
      </w:r>
      <w:r w:rsidR="008A5513">
        <w:instrText xml:space="preserve"> REF tbl_opt_crit_anal \h </w:instrText>
      </w:r>
      <w:r w:rsidR="008A5513">
        <w:fldChar w:fldCharType="separate"/>
      </w:r>
      <w:r w:rsidR="008A5513">
        <w:rPr>
          <w:noProof/>
        </w:rPr>
        <w:t>1</w:t>
      </w:r>
      <w:r w:rsidR="008A5513">
        <w:t>.</w:t>
      </w:r>
      <w:r w:rsidR="008A5513">
        <w:rPr>
          <w:noProof/>
        </w:rPr>
        <w:t>4</w:t>
      </w:r>
      <w:r w:rsidR="008A5513">
        <w:fldChar w:fldCharType="end"/>
      </w:r>
      <w:r w:rsidR="008A5513">
        <w:rPr>
          <w:lang w:val="en-US"/>
        </w:rPr>
        <w:t>.</w:t>
      </w:r>
    </w:p>
    <w:p w:rsidR="008A5513" w:rsidRDefault="008A5513" w:rsidP="008A5513">
      <w:pPr>
        <w:pStyle w:val="af"/>
        <w:keepNext/>
      </w:pPr>
      <w:r>
        <w:t xml:space="preserve">Таблица </w:t>
      </w:r>
      <w:bookmarkStart w:id="4" w:name="tbl_opt_crit_anal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fldSimple w:instr=" SEQ Таблица \* ARABIC \s 1 ">
        <w:r>
          <w:rPr>
            <w:noProof/>
          </w:rPr>
          <w:t>4</w:t>
        </w:r>
      </w:fldSimple>
      <w:bookmarkEnd w:id="4"/>
      <w:r>
        <w:t xml:space="preserve"> Критерии оптимизации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3"/>
        <w:gridCol w:w="5387"/>
        <w:gridCol w:w="1241"/>
      </w:tblGrid>
      <w:tr w:rsidR="00820A19" w:rsidTr="001628C1">
        <w:tc>
          <w:tcPr>
            <w:tcW w:w="2943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b/>
              </w:rPr>
            </w:pPr>
            <w:r w:rsidRPr="00820A19">
              <w:rPr>
                <w:b/>
              </w:rPr>
              <w:t>Название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b/>
              </w:rPr>
            </w:pPr>
            <w:r w:rsidRPr="00820A19">
              <w:rPr>
                <w:b/>
              </w:rPr>
              <w:t>Описание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Цель</w:t>
            </w:r>
          </w:p>
        </w:tc>
      </w:tr>
      <w:tr w:rsidR="00820A19" w:rsidTr="001628C1">
        <w:tc>
          <w:tcPr>
            <w:tcW w:w="2943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t>Расход газа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 xml:space="preserve">Расход газа </w:t>
            </w:r>
            <w:r w:rsidRPr="00820A19">
              <w:t>[</w:t>
            </w:r>
            <w:r>
              <w:t>тыс</w:t>
            </w:r>
            <w:proofErr w:type="gramStart"/>
            <w:r>
              <w:t>.н</w:t>
            </w:r>
            <w:proofErr w:type="gramEnd"/>
            <w:r>
              <w:t>м</w:t>
            </w:r>
            <w:r w:rsidRPr="00820A19">
              <w:rPr>
                <w:vertAlign w:val="superscript"/>
              </w:rPr>
              <w:t>3</w:t>
            </w:r>
            <w:r>
              <w:t>/час</w:t>
            </w:r>
            <w:r w:rsidRPr="00820A19">
              <w:t>]</w:t>
            </w:r>
            <w:r>
              <w:t xml:space="preserve"> очередью котлоагрегатов, при котором выполняется план по паропроизводительности.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820A19" w:rsidTr="001628C1">
        <w:tc>
          <w:tcPr>
            <w:tcW w:w="2943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t>Расход мазута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 xml:space="preserve">Расход мазута </w:t>
            </w:r>
            <w:r w:rsidRPr="00820A19">
              <w:t>[</w:t>
            </w:r>
            <w:r>
              <w:t>тонн/час</w:t>
            </w:r>
            <w:r w:rsidRPr="00820A19">
              <w:t>]</w:t>
            </w:r>
            <w:r>
              <w:t xml:space="preserve"> очередью котлоагрегатов, при котором выполняется план по паропроизводительности.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820A19" w:rsidTr="001628C1">
        <w:tc>
          <w:tcPr>
            <w:tcW w:w="2943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>Финансовые затраты</w:t>
            </w:r>
          </w:p>
        </w:tc>
        <w:tc>
          <w:tcPr>
            <w:tcW w:w="5387" w:type="dxa"/>
          </w:tcPr>
          <w:p w:rsidR="00820A19" w:rsidRPr="00820A19" w:rsidRDefault="00820A19" w:rsidP="002937B2">
            <w:pPr>
              <w:spacing w:line="240" w:lineRule="auto"/>
              <w:ind w:firstLine="0"/>
            </w:pPr>
            <w:r>
              <w:t xml:space="preserve">Финансовые затраты </w:t>
            </w:r>
            <w:r w:rsidRPr="00820A19">
              <w:t>[</w:t>
            </w:r>
            <w:r>
              <w:t>руб./час</w:t>
            </w:r>
            <w:r w:rsidRPr="00820A19">
              <w:t>]</w:t>
            </w:r>
            <w:r>
              <w:t xml:space="preserve"> на используемое очередью котлоагрегатов топливо, при </w:t>
            </w:r>
            <w:proofErr w:type="gramStart"/>
            <w:r>
              <w:t>которых</w:t>
            </w:r>
            <w:proofErr w:type="gramEnd"/>
            <w:r>
              <w:t xml:space="preserve"> выполняется план по паропроизводительности.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820A19" w:rsidTr="001628C1">
        <w:tc>
          <w:tcPr>
            <w:tcW w:w="2943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lastRenderedPageBreak/>
              <w:t xml:space="preserve">КПД </w:t>
            </w:r>
          </w:p>
        </w:tc>
        <w:tc>
          <w:tcPr>
            <w:tcW w:w="5387" w:type="dxa"/>
          </w:tcPr>
          <w:p w:rsidR="00820A19" w:rsidRDefault="00820A19" w:rsidP="002937B2">
            <w:pPr>
              <w:spacing w:line="240" w:lineRule="auto"/>
              <w:ind w:firstLine="0"/>
            </w:pPr>
            <w:r>
              <w:t>Коэффициент полезного действия очереди котлоагрегатов.</w:t>
            </w:r>
          </w:p>
        </w:tc>
        <w:tc>
          <w:tcPr>
            <w:tcW w:w="1241" w:type="dxa"/>
          </w:tcPr>
          <w:p w:rsidR="00820A19" w:rsidRPr="00820A19" w:rsidRDefault="00820A19" w:rsidP="002937B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</w:tbl>
    <w:p w:rsidR="00551260" w:rsidRDefault="00551260" w:rsidP="00551260">
      <w:pPr>
        <w:ind w:firstLine="0"/>
      </w:pPr>
    </w:p>
    <w:p w:rsidR="00551260" w:rsidRPr="00551260" w:rsidRDefault="00551260" w:rsidP="00551260">
      <w:pPr>
        <w:ind w:firstLine="0"/>
        <w:rPr>
          <w:b/>
        </w:rPr>
      </w:pPr>
      <w:r w:rsidRPr="00551260">
        <w:rPr>
          <w:b/>
        </w:rPr>
        <w:t>Требования, предъявляемые к программному продукту:</w:t>
      </w:r>
    </w:p>
    <w:p w:rsidR="00551260" w:rsidRDefault="001A0F50" w:rsidP="00361B19">
      <w:pPr>
        <w:pStyle w:val="a3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Возможность ручной настройки значений входных параметров, описанных в таблице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tbl_input_params_anal \h </w:instrText>
      </w:r>
      <w:r>
        <w:rPr>
          <w:lang w:val="ru-RU"/>
        </w:rPr>
      </w:r>
      <w:r w:rsidR="00361B19">
        <w:rPr>
          <w:lang w:val="ru-RU"/>
        </w:rPr>
        <w:instrText xml:space="preserve"> \* MERGEFORMAT </w:instrText>
      </w:r>
      <w:r>
        <w:rPr>
          <w:lang w:val="ru-RU"/>
        </w:rPr>
        <w:fldChar w:fldCharType="separate"/>
      </w:r>
      <w:r w:rsidRPr="001A0F50">
        <w:rPr>
          <w:noProof/>
          <w:lang w:val="ru-RU"/>
        </w:rPr>
        <w:t>1</w:t>
      </w:r>
      <w:r w:rsidRPr="001A0F50">
        <w:rPr>
          <w:lang w:val="ru-RU"/>
        </w:rPr>
        <w:t>.</w:t>
      </w:r>
      <w:r w:rsidRPr="001A0F50">
        <w:rPr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;</w:t>
      </w:r>
    </w:p>
    <w:p w:rsidR="001A0F50" w:rsidRDefault="00361B19" w:rsidP="00361B19">
      <w:pPr>
        <w:pStyle w:val="a3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 xml:space="preserve">Автоматический расчет и определение значений выходных параметров, представленных в таблице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tbl_output_params_anal \h </w:instrText>
      </w:r>
      <w:r>
        <w:rPr>
          <w:lang w:val="ru-RU"/>
        </w:rPr>
      </w:r>
      <w:r>
        <w:rPr>
          <w:lang w:val="ru-RU"/>
        </w:rPr>
        <w:instrText xml:space="preserve"> \* MERGEFORMAT </w:instrText>
      </w:r>
      <w:r>
        <w:rPr>
          <w:lang w:val="ru-RU"/>
        </w:rPr>
        <w:fldChar w:fldCharType="separate"/>
      </w:r>
      <w:r w:rsidRPr="00361B19">
        <w:rPr>
          <w:noProof/>
          <w:lang w:val="ru-RU"/>
        </w:rPr>
        <w:t>1</w:t>
      </w:r>
      <w:r w:rsidRPr="00361B19">
        <w:rPr>
          <w:lang w:val="ru-RU"/>
        </w:rPr>
        <w:t>.</w:t>
      </w:r>
      <w:r w:rsidRPr="00361B19">
        <w:rPr>
          <w:noProof/>
          <w:lang w:val="ru-RU"/>
        </w:rPr>
        <w:t>2</w:t>
      </w:r>
      <w:r>
        <w:rPr>
          <w:lang w:val="ru-RU"/>
        </w:rPr>
        <w:fldChar w:fldCharType="end"/>
      </w:r>
      <w:r>
        <w:rPr>
          <w:lang w:val="ru-RU"/>
        </w:rPr>
        <w:t>;</w:t>
      </w:r>
    </w:p>
    <w:p w:rsidR="00361B19" w:rsidRDefault="00361B19" w:rsidP="00361B19">
      <w:pPr>
        <w:pStyle w:val="a3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Наглядное представление полученных результатов.</w:t>
      </w:r>
    </w:p>
    <w:p w:rsidR="00116A58" w:rsidRDefault="00116A58" w:rsidP="00116A58">
      <w:pPr>
        <w:pStyle w:val="2"/>
        <w:rPr>
          <w:lang w:val="ru-RU"/>
        </w:rPr>
      </w:pPr>
      <w:r>
        <w:t>Обзор существующих оптимизационных продуктов</w:t>
      </w:r>
      <w:r w:rsidR="00954EFF">
        <w:rPr>
          <w:lang w:val="ru-RU"/>
        </w:rPr>
        <w:t xml:space="preserve"> и решений</w:t>
      </w:r>
    </w:p>
    <w:p w:rsidR="00954EFF" w:rsidRPr="00954EFF" w:rsidRDefault="00954EFF" w:rsidP="00954EFF">
      <w:pPr>
        <w:pStyle w:val="2"/>
      </w:pPr>
      <w:r>
        <w:t>Обзор существующих алгоритмов оптимизации</w:t>
      </w:r>
    </w:p>
    <w:p w:rsidR="00954EFF" w:rsidRPr="00954EFF" w:rsidRDefault="00954EFF" w:rsidP="00954EFF"/>
    <w:p w:rsidR="0056527F" w:rsidRPr="0056527F" w:rsidRDefault="0056527F" w:rsidP="00E40081">
      <w:pPr>
        <w:pStyle w:val="1"/>
        <w:numPr>
          <w:ilvl w:val="0"/>
          <w:numId w:val="0"/>
        </w:numPr>
      </w:pPr>
    </w:p>
    <w:sectPr w:rsidR="0056527F" w:rsidRPr="0056527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5A3" w:rsidRDefault="00EC55A3" w:rsidP="0056527F">
      <w:r>
        <w:separator/>
      </w:r>
    </w:p>
  </w:endnote>
  <w:endnote w:type="continuationSeparator" w:id="0">
    <w:p w:rsidR="00EC55A3" w:rsidRDefault="00EC55A3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2293690"/>
      <w:docPartObj>
        <w:docPartGallery w:val="Page Numbers (Bottom of Page)"/>
        <w:docPartUnique/>
      </w:docPartObj>
    </w:sdtPr>
    <w:sdtContent>
      <w:p w:rsidR="009F7D27" w:rsidRDefault="009F7D2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698">
          <w:rPr>
            <w:noProof/>
          </w:rPr>
          <w:t>2</w:t>
        </w:r>
        <w:r>
          <w:fldChar w:fldCharType="end"/>
        </w:r>
      </w:p>
    </w:sdtContent>
  </w:sdt>
  <w:p w:rsidR="009F7D27" w:rsidRDefault="009F7D27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5A3" w:rsidRDefault="00EC55A3" w:rsidP="0056527F">
      <w:r>
        <w:separator/>
      </w:r>
    </w:p>
  </w:footnote>
  <w:footnote w:type="continuationSeparator" w:id="0">
    <w:p w:rsidR="00EC55A3" w:rsidRDefault="00EC55A3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6BD"/>
    <w:multiLevelType w:val="hybridMultilevel"/>
    <w:tmpl w:val="6220BF26"/>
    <w:lvl w:ilvl="0" w:tplc="EDAEC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C5739C"/>
    <w:multiLevelType w:val="hybridMultilevel"/>
    <w:tmpl w:val="88D6DBDE"/>
    <w:lvl w:ilvl="0" w:tplc="19927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C85A02"/>
    <w:multiLevelType w:val="multilevel"/>
    <w:tmpl w:val="0D84D782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5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A5"/>
    <w:rsid w:val="00001CCC"/>
    <w:rsid w:val="00006F73"/>
    <w:rsid w:val="00041244"/>
    <w:rsid w:val="00064ADB"/>
    <w:rsid w:val="00070BE5"/>
    <w:rsid w:val="00083322"/>
    <w:rsid w:val="00086603"/>
    <w:rsid w:val="00116A58"/>
    <w:rsid w:val="00144FBB"/>
    <w:rsid w:val="001628C1"/>
    <w:rsid w:val="001A0F50"/>
    <w:rsid w:val="00222640"/>
    <w:rsid w:val="00271996"/>
    <w:rsid w:val="002762A4"/>
    <w:rsid w:val="00291153"/>
    <w:rsid w:val="002937B2"/>
    <w:rsid w:val="002A1104"/>
    <w:rsid w:val="002A23F9"/>
    <w:rsid w:val="00361B19"/>
    <w:rsid w:val="00377AA4"/>
    <w:rsid w:val="003E6005"/>
    <w:rsid w:val="004B48B1"/>
    <w:rsid w:val="00551260"/>
    <w:rsid w:val="005528EC"/>
    <w:rsid w:val="00554E4C"/>
    <w:rsid w:val="0056527F"/>
    <w:rsid w:val="005C2F76"/>
    <w:rsid w:val="00617320"/>
    <w:rsid w:val="006250DB"/>
    <w:rsid w:val="00670698"/>
    <w:rsid w:val="006B76D5"/>
    <w:rsid w:val="00780BCC"/>
    <w:rsid w:val="007C793A"/>
    <w:rsid w:val="00801B3A"/>
    <w:rsid w:val="00820A19"/>
    <w:rsid w:val="0088146D"/>
    <w:rsid w:val="008A5513"/>
    <w:rsid w:val="008B10BA"/>
    <w:rsid w:val="008D09E3"/>
    <w:rsid w:val="008E773E"/>
    <w:rsid w:val="00904C3B"/>
    <w:rsid w:val="00954EFF"/>
    <w:rsid w:val="009E6C12"/>
    <w:rsid w:val="009F0BA7"/>
    <w:rsid w:val="009F7D27"/>
    <w:rsid w:val="00A560E1"/>
    <w:rsid w:val="00A85664"/>
    <w:rsid w:val="00AE02B1"/>
    <w:rsid w:val="00B954B4"/>
    <w:rsid w:val="00C14AD5"/>
    <w:rsid w:val="00C327F1"/>
    <w:rsid w:val="00C550A5"/>
    <w:rsid w:val="00CD0F8C"/>
    <w:rsid w:val="00E06FC2"/>
    <w:rsid w:val="00E16BD2"/>
    <w:rsid w:val="00E37A19"/>
    <w:rsid w:val="00E40081"/>
    <w:rsid w:val="00E91258"/>
    <w:rsid w:val="00EC55A3"/>
    <w:rsid w:val="00ED6764"/>
    <w:rsid w:val="00F2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F7D27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F7D27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F7D27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9F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F7D27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309FF-2F6D-4288-A725-C9A4DD32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58</TotalTime>
  <Pages>6</Pages>
  <Words>756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38</cp:revision>
  <dcterms:created xsi:type="dcterms:W3CDTF">2014-05-21T06:10:00Z</dcterms:created>
  <dcterms:modified xsi:type="dcterms:W3CDTF">2014-05-21T07:17:00Z</dcterms:modified>
</cp:coreProperties>
</file>