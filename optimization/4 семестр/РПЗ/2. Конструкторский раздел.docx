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27F" w:rsidRDefault="00C4274D" w:rsidP="00C4274D">
      <w:pPr>
        <w:pStyle w:val="1"/>
      </w:pPr>
      <w:r>
        <w:t>Конструкторский раздел</w:t>
      </w:r>
    </w:p>
    <w:p w:rsidR="00F03E51" w:rsidRDefault="00F03E51" w:rsidP="00F03E51">
      <w:r>
        <w:t xml:space="preserve">В данном разделе </w:t>
      </w:r>
      <w:r w:rsidR="00BC6E98">
        <w:t xml:space="preserve">приводится состав котельного отделения </w:t>
      </w:r>
      <w:commentRangeStart w:id="0"/>
      <w:r w:rsidR="00BC6E98">
        <w:t>ТЭЦ-20 Мосэнерго</w:t>
      </w:r>
      <w:commentRangeEnd w:id="0"/>
      <w:r w:rsidR="00D95768">
        <w:rPr>
          <w:rStyle w:val="a8"/>
        </w:rPr>
        <w:commentReference w:id="0"/>
      </w:r>
      <w:r w:rsidR="00BC6E98">
        <w:t xml:space="preserve">, </w:t>
      </w:r>
      <w:r>
        <w:t>описывается базовая математическая моде</w:t>
      </w:r>
      <w:r w:rsidR="00E00FA0">
        <w:t>ль расхода топлива котлоагрегатами</w:t>
      </w:r>
      <w:r>
        <w:t xml:space="preserve">. Приводится </w:t>
      </w:r>
      <w:r w:rsidR="00312E2E">
        <w:t>модификация математической модели</w:t>
      </w:r>
      <w:r>
        <w:t xml:space="preserve"> в соответствии с требованиями поставленной задачи и конкретными параметрами, относящимися к условиям функционирования </w:t>
      </w:r>
      <w:commentRangeStart w:id="1"/>
      <w:r w:rsidR="00584EBD">
        <w:t>ТЭЦ-20 Мосэнерго</w:t>
      </w:r>
      <w:commentRangeEnd w:id="1"/>
      <w:r w:rsidR="00584EBD">
        <w:rPr>
          <w:rStyle w:val="a8"/>
        </w:rPr>
        <w:commentReference w:id="1"/>
      </w:r>
      <w:r w:rsidR="00584EBD">
        <w:t xml:space="preserve">. </w:t>
      </w:r>
      <w:r>
        <w:t xml:space="preserve">Выполняется построение целевых функций для сформулированных в </w:t>
      </w:r>
      <w:commentRangeStart w:id="2"/>
      <w:r>
        <w:t xml:space="preserve">п.1 </w:t>
      </w:r>
      <w:commentRangeEnd w:id="2"/>
      <w:r w:rsidR="00756F30">
        <w:rPr>
          <w:rStyle w:val="a8"/>
        </w:rPr>
        <w:commentReference w:id="2"/>
      </w:r>
      <w:r>
        <w:t>критериев оптимизации, а также построение общей целевой функции, описывающей поставленную многокритериальную оптимизационную задачу.</w:t>
      </w:r>
    </w:p>
    <w:p w:rsidR="00822EC2" w:rsidRDefault="00822EC2" w:rsidP="00F03E51">
      <w:r>
        <w:t>Приводится описание метода, предлагаемого для решения поставленной задачи, а также алгоритма, реализующего данный метод.</w:t>
      </w:r>
    </w:p>
    <w:p w:rsidR="00822EC2" w:rsidRPr="001E2EAC" w:rsidRDefault="00822EC2" w:rsidP="00F03E51">
      <w:r>
        <w:t>Описывается структура разработанного программного продукта.</w:t>
      </w:r>
    </w:p>
    <w:p w:rsidR="00A57F46" w:rsidRDefault="0004631C" w:rsidP="001E2EAC">
      <w:pPr>
        <w:pStyle w:val="2"/>
      </w:pPr>
      <w:r>
        <w:t>Состав котельного отделения</w:t>
      </w:r>
      <w:commentRangeStart w:id="3"/>
      <w:r w:rsidR="00A57F46">
        <w:t xml:space="preserve"> ТЭЦ-20 Мосэнерго</w:t>
      </w:r>
      <w:commentRangeEnd w:id="3"/>
      <w:r w:rsidR="0069497E">
        <w:rPr>
          <w:rStyle w:val="a8"/>
          <w:b w:val="0"/>
          <w:iCs w:val="0"/>
          <w:kern w:val="0"/>
          <w:lang w:val="ru-RU"/>
        </w:rPr>
        <w:commentReference w:id="3"/>
      </w:r>
    </w:p>
    <w:p w:rsidR="00A57F46" w:rsidRDefault="00051BDA" w:rsidP="00A57F46">
      <w:r>
        <w:t>Котельное отделение ТЭЦ-20 Мосэнерго состоит из двух независимых очередей котлоагрегатов:</w:t>
      </w:r>
    </w:p>
    <w:p w:rsidR="00051BDA" w:rsidRPr="00963120" w:rsidRDefault="00051BDA" w:rsidP="00051BDA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Очередь «90 ата»</w:t>
      </w:r>
      <w:r w:rsidR="00963120">
        <w:rPr>
          <w:lang w:val="ru-RU"/>
        </w:rPr>
        <w:t>, в которой котлоагрегаты работают при давлении 90 атм.;</w:t>
      </w:r>
    </w:p>
    <w:p w:rsidR="00963120" w:rsidRPr="00963120" w:rsidRDefault="00051BDA" w:rsidP="00963120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Очередь «130 ата»</w:t>
      </w:r>
      <w:r w:rsidR="00963120">
        <w:rPr>
          <w:lang w:val="ru-RU"/>
        </w:rPr>
        <w:t>, в которой котлоагрегаты работают при давлении 130 атм.;</w:t>
      </w:r>
    </w:p>
    <w:p w:rsidR="00963120" w:rsidRDefault="00963120" w:rsidP="00963120">
      <w:r>
        <w:t>В виду сложности математической модели и большого количества расчетов, а также независимости приведенных выше очередей котлоагрегатов, в данной работе рассматривается только очередь «90 ата».</w:t>
      </w:r>
    </w:p>
    <w:p w:rsidR="00051BDA" w:rsidRPr="00D95768" w:rsidRDefault="0004631C" w:rsidP="00D95768">
      <w:r>
        <w:t>Очередь «90 ата» состоит из 6 котлоагрегатов, условно обозначаемых</w:t>
      </w:r>
      <w:r w:rsidR="00BB2F2D">
        <w:t>:</w:t>
      </w:r>
      <w:r>
        <w:t xml:space="preserve"> </w:t>
      </w:r>
      <w:r>
        <w:rPr>
          <w:lang w:val="en-US"/>
        </w:rPr>
        <w:t>K</w:t>
      </w:r>
      <w:r w:rsidRPr="0004631C">
        <w:t xml:space="preserve">1, </w:t>
      </w:r>
      <w:r>
        <w:rPr>
          <w:lang w:val="en-US"/>
        </w:rPr>
        <w:t>K</w:t>
      </w:r>
      <w:r w:rsidRPr="0004631C">
        <w:t xml:space="preserve">2, </w:t>
      </w:r>
      <w:r>
        <w:rPr>
          <w:lang w:val="en-US"/>
        </w:rPr>
        <w:t>K</w:t>
      </w:r>
      <w:r w:rsidRPr="0004631C">
        <w:t xml:space="preserve">3, </w:t>
      </w:r>
      <w:r>
        <w:rPr>
          <w:lang w:val="en-US"/>
        </w:rPr>
        <w:t>K</w:t>
      </w:r>
      <w:r w:rsidRPr="0004631C">
        <w:t xml:space="preserve">4, </w:t>
      </w:r>
      <w:r>
        <w:rPr>
          <w:lang w:val="en-US"/>
        </w:rPr>
        <w:t>K</w:t>
      </w:r>
      <w:r w:rsidRPr="0004631C">
        <w:t xml:space="preserve">5, </w:t>
      </w:r>
      <w:r>
        <w:rPr>
          <w:lang w:val="en-US"/>
        </w:rPr>
        <w:t>K</w:t>
      </w:r>
      <w:r w:rsidRPr="0004631C">
        <w:t xml:space="preserve">6. </w:t>
      </w:r>
      <w:r>
        <w:t>Каждый из них может работа</w:t>
      </w:r>
      <w:r w:rsidR="00BB2F2D">
        <w:t xml:space="preserve">ть как на газе, так и на мазуте, а также на любой комбинации газа </w:t>
      </w:r>
      <w:r w:rsidR="00A919F0">
        <w:t>и</w:t>
      </w:r>
      <w:r w:rsidR="00BB2F2D">
        <w:t xml:space="preserve"> мазута.</w:t>
      </w:r>
    </w:p>
    <w:p w:rsidR="00C4274D" w:rsidRPr="001E2EAC" w:rsidRDefault="00C4274D" w:rsidP="001E2EAC">
      <w:pPr>
        <w:pStyle w:val="2"/>
      </w:pPr>
      <w:r w:rsidRPr="001E2EAC">
        <w:lastRenderedPageBreak/>
        <w:t>Математическая модель функционирования котлоагрегатов</w:t>
      </w:r>
    </w:p>
    <w:p w:rsidR="007606B3" w:rsidRDefault="007606B3" w:rsidP="00445BFB">
      <w:r>
        <w:t xml:space="preserve">В данном разделе выделяются </w:t>
      </w:r>
      <w:r w:rsidR="00D114E0">
        <w:t>параметры</w:t>
      </w:r>
      <w:r>
        <w:t>, необходимые для построения математической модели функционирования котлоагрегатов, определяются входные управляемые переменные математической модели и выходные параметры, получаемые после ее расчета.</w:t>
      </w:r>
      <w:r w:rsidR="00445BFB">
        <w:t xml:space="preserve"> Выполняется построение математической модели в соответствии с поставленной задачей.</w:t>
      </w:r>
    </w:p>
    <w:p w:rsidR="00D114E0" w:rsidRPr="001E2EAC" w:rsidRDefault="00D114E0" w:rsidP="001E2EAC">
      <w:pPr>
        <w:pStyle w:val="3"/>
      </w:pPr>
      <w:r w:rsidRPr="001E2EAC">
        <w:t>Параметры, используемые в математической модели</w:t>
      </w:r>
    </w:p>
    <w:p w:rsidR="00D114E0" w:rsidRDefault="00D114E0" w:rsidP="00D114E0">
      <w:r>
        <w:t xml:space="preserve">Для построения математической модели функционирования котлоагрегатов и проведения расчетов, необходимо учесть </w:t>
      </w:r>
      <w:r w:rsidR="00A35A97">
        <w:t>параметры</w:t>
      </w:r>
      <w:r w:rsidR="002702A6">
        <w:t>,</w:t>
      </w:r>
      <w:commentRangeStart w:id="4"/>
      <w:r>
        <w:t xml:space="preserve"> </w:t>
      </w:r>
      <w:commentRangeEnd w:id="4"/>
      <w:r>
        <w:rPr>
          <w:rStyle w:val="a8"/>
        </w:rPr>
        <w:commentReference w:id="4"/>
      </w:r>
      <w:r>
        <w:t xml:space="preserve">представленные в </w:t>
      </w:r>
      <w:commentRangeStart w:id="5"/>
      <w:r>
        <w:t xml:space="preserve">таблице 1 </w:t>
      </w:r>
      <w:commentRangeEnd w:id="5"/>
      <w:r>
        <w:rPr>
          <w:rStyle w:val="a8"/>
        </w:rPr>
        <w:commentReference w:id="5"/>
      </w:r>
      <w:r>
        <w:t>ниже.</w:t>
      </w:r>
    </w:p>
    <w:p w:rsidR="00D114E0" w:rsidRDefault="00D114E0" w:rsidP="00D114E0">
      <w:r>
        <w:t xml:space="preserve">Данные </w:t>
      </w:r>
      <w:r w:rsidR="00693ED3">
        <w:t>параметры</w:t>
      </w:r>
      <w:r>
        <w:t xml:space="preserve"> были взяты из </w:t>
      </w:r>
      <w:commentRangeStart w:id="6"/>
      <w:r w:rsidRPr="0025263B">
        <w:t xml:space="preserve">[1], </w:t>
      </w:r>
      <w:commentRangeEnd w:id="6"/>
      <w:r>
        <w:rPr>
          <w:rStyle w:val="a8"/>
        </w:rPr>
        <w:commentReference w:id="6"/>
      </w:r>
      <w:r>
        <w:t xml:space="preserve">где рассматривалась модель функционирования Могилевской </w:t>
      </w:r>
      <w:commentRangeStart w:id="7"/>
      <w:r>
        <w:t>ТЭЦ-2</w:t>
      </w:r>
      <w:commentRangeEnd w:id="7"/>
      <w:r>
        <w:rPr>
          <w:rStyle w:val="a8"/>
        </w:rPr>
        <w:commentReference w:id="7"/>
      </w:r>
      <w:r>
        <w:t xml:space="preserve">. Построенная в </w:t>
      </w:r>
      <w:commentRangeStart w:id="8"/>
      <w:r w:rsidRPr="0025263B">
        <w:t xml:space="preserve">[1] </w:t>
      </w:r>
      <w:commentRangeEnd w:id="8"/>
      <w:r>
        <w:rPr>
          <w:rStyle w:val="a8"/>
        </w:rPr>
        <w:commentReference w:id="8"/>
      </w:r>
      <w:r>
        <w:t xml:space="preserve">математическая модель была успешно внедрена на Могилевской ТЭЦ-2 </w:t>
      </w:r>
      <w:commentRangeStart w:id="9"/>
      <w:r w:rsidRPr="0025263B">
        <w:t xml:space="preserve">[1], </w:t>
      </w:r>
      <w:commentRangeEnd w:id="9"/>
      <w:r>
        <w:rPr>
          <w:rStyle w:val="a8"/>
        </w:rPr>
        <w:commentReference w:id="9"/>
      </w:r>
      <w:r>
        <w:t xml:space="preserve">которая является типичным энергетическим предприятием, в состав которого входят турбинное и котельное отделение. Это позволяет использовать описанные </w:t>
      </w:r>
      <w:r w:rsidR="00AA3ADE">
        <w:t>параметры</w:t>
      </w:r>
      <w:r>
        <w:t xml:space="preserve"> для построения математической модели </w:t>
      </w:r>
      <w:r w:rsidR="00AA3ADE">
        <w:t xml:space="preserve">функционирования и других ТЭЦ, в том числе котельного отделения </w:t>
      </w:r>
      <w:r w:rsidR="00E531D3">
        <w:t>ТЭЦ-20 Мосэнерго</w:t>
      </w:r>
      <w:r w:rsidR="00AA3ADE">
        <w:t>, рассматриваемого в данной работе</w:t>
      </w:r>
      <w:r>
        <w:t>.</w:t>
      </w:r>
    </w:p>
    <w:p w:rsidR="00F65815" w:rsidRDefault="00F65815" w:rsidP="00D114E0"/>
    <w:p w:rsidR="0016212D" w:rsidRPr="0016212D" w:rsidRDefault="0016212D" w:rsidP="0016212D">
      <w:pPr>
        <w:jc w:val="center"/>
        <w:rPr>
          <w:b/>
        </w:rPr>
      </w:pPr>
      <w:r w:rsidRPr="00E047D5">
        <w:rPr>
          <w:b/>
        </w:rPr>
        <w:t xml:space="preserve">Таблица 1. </w:t>
      </w:r>
      <w:r w:rsidR="00E57A09">
        <w:rPr>
          <w:b/>
        </w:rPr>
        <w:t>Параметры, используемые в</w:t>
      </w:r>
      <w:r w:rsidRPr="00E047D5">
        <w:rPr>
          <w:b/>
        </w:rPr>
        <w:t xml:space="preserve"> математической модели</w:t>
      </w:r>
    </w:p>
    <w:tbl>
      <w:tblPr>
        <w:tblStyle w:val="a4"/>
        <w:tblW w:w="0" w:type="auto"/>
        <w:jc w:val="center"/>
        <w:tblInd w:w="-3406" w:type="dxa"/>
        <w:tblLook w:val="04A0" w:firstRow="1" w:lastRow="0" w:firstColumn="1" w:lastColumn="0" w:noHBand="0" w:noVBand="1"/>
      </w:tblPr>
      <w:tblGrid>
        <w:gridCol w:w="5497"/>
        <w:gridCol w:w="2026"/>
        <w:gridCol w:w="1832"/>
      </w:tblGrid>
      <w:tr w:rsidR="004D16A3" w:rsidTr="004D16A3">
        <w:trPr>
          <w:jc w:val="center"/>
        </w:trPr>
        <w:tc>
          <w:tcPr>
            <w:tcW w:w="5497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Название</w:t>
            </w:r>
          </w:p>
        </w:tc>
        <w:tc>
          <w:tcPr>
            <w:tcW w:w="2026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Обозначение</w:t>
            </w:r>
          </w:p>
        </w:tc>
        <w:tc>
          <w:tcPr>
            <w:tcW w:w="1832" w:type="dxa"/>
          </w:tcPr>
          <w:p w:rsidR="004D16A3" w:rsidRPr="00B73835" w:rsidRDefault="004D16A3" w:rsidP="003337EC">
            <w:pPr>
              <w:ind w:firstLine="0"/>
              <w:jc w:val="center"/>
              <w:rPr>
                <w:b/>
              </w:rPr>
            </w:pPr>
            <w:r w:rsidRPr="00B73835">
              <w:rPr>
                <w:b/>
              </w:rPr>
              <w:t>Единица измерения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>
              <w:rPr>
                <w:b/>
              </w:rPr>
              <w:t>Вид,</w:t>
            </w:r>
            <w:r w:rsidRPr="00862A9A">
              <w:rPr>
                <w:b/>
              </w:rPr>
              <w:t xml:space="preserve"> </w:t>
            </w:r>
            <w:r w:rsidRPr="00B73835">
              <w:rPr>
                <w:b/>
              </w:rPr>
              <w:t>марка, характеристики сжигаемого топлива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Низшая теплота сгорания</w:t>
            </w:r>
          </w:p>
        </w:tc>
        <w:tc>
          <w:tcPr>
            <w:tcW w:w="2026" w:type="dxa"/>
          </w:tcPr>
          <w:p w:rsidR="004D16A3" w:rsidRDefault="00915442" w:rsidP="003337EC">
            <w:pPr>
              <w:ind w:firstLine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ккал/кг  (кДж/кг);</w:t>
            </w:r>
          </w:p>
          <w:p w:rsidR="004D16A3" w:rsidRPr="002B6321" w:rsidRDefault="004D16A3" w:rsidP="003337EC">
            <w:pPr>
              <w:ind w:firstLine="0"/>
              <w:jc w:val="center"/>
            </w:pPr>
            <w:r>
              <w:lastRenderedPageBreak/>
              <w:t>ккал/м</w:t>
            </w:r>
            <w:r w:rsidRPr="002B6321">
              <w:rPr>
                <w:vertAlign w:val="superscript"/>
              </w:rPr>
              <w:t>3</w:t>
            </w:r>
            <w:r>
              <w:t xml:space="preserve"> (кДж/м</w:t>
            </w:r>
            <w:r w:rsidRPr="002B6321">
              <w:rPr>
                <w:vertAlign w:val="superscript"/>
              </w:rPr>
              <w:t>3</w:t>
            </w:r>
            <w:r>
              <w:t>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lastRenderedPageBreak/>
              <w:t>Влажность на рабочую массу</w:t>
            </w:r>
          </w:p>
        </w:tc>
        <w:tc>
          <w:tcPr>
            <w:tcW w:w="2026" w:type="dxa"/>
          </w:tcPr>
          <w:p w:rsidR="004D16A3" w:rsidRDefault="00915442" w:rsidP="003337E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%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мазута, подаваемого в топку котла</w:t>
            </w:r>
          </w:p>
        </w:tc>
        <w:tc>
          <w:tcPr>
            <w:tcW w:w="2026" w:type="dxa"/>
          </w:tcPr>
          <w:p w:rsidR="004D16A3" w:rsidRDefault="00915442" w:rsidP="003337E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л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A85051" w:rsidRDefault="004D16A3" w:rsidP="003337EC">
            <w:pPr>
              <w:ind w:firstLine="0"/>
              <w:jc w:val="center"/>
              <w:rPr>
                <w:lang w:val="en-US"/>
              </w:rPr>
            </w:pPr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Цена единицы топлива</w:t>
            </w:r>
          </w:p>
        </w:tc>
        <w:tc>
          <w:tcPr>
            <w:tcW w:w="2026" w:type="dxa"/>
          </w:tcPr>
          <w:p w:rsidR="004D16A3" w:rsidRDefault="004D16A3" w:rsidP="003337EC">
            <w:pPr>
              <w:jc w:val="center"/>
            </w:pPr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у.е./т;</w:t>
            </w:r>
          </w:p>
          <w:p w:rsidR="004D16A3" w:rsidRDefault="004D16A3" w:rsidP="003337EC">
            <w:pPr>
              <w:ind w:firstLine="0"/>
              <w:jc w:val="center"/>
            </w:pPr>
            <w:r>
              <w:t>у.е./тыс.м</w:t>
            </w:r>
            <w:r w:rsidRPr="00561718">
              <w:rPr>
                <w:vertAlign w:val="superscript"/>
              </w:rPr>
              <w:t>3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>Параметры, определяемые при тепловом расчете котельных агрегатов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Теоретический объем сухого воздуха, необходимый для полного сгорания топлива</w:t>
            </w:r>
          </w:p>
        </w:tc>
        <w:tc>
          <w:tcPr>
            <w:tcW w:w="2026" w:type="dxa"/>
          </w:tcPr>
          <w:p w:rsidR="004D16A3" w:rsidRDefault="00915442" w:rsidP="003337EC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o</m:t>
                    </m:r>
                  </m:sup>
                </m:s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н.м</w:t>
            </w:r>
            <w:r w:rsidRPr="00982DF1">
              <w:rPr>
                <w:vertAlign w:val="superscript"/>
              </w:rPr>
              <w:t>3</w:t>
            </w:r>
            <w:r>
              <w:t>/кг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1F0D3C" w:rsidRDefault="004D16A3" w:rsidP="003337EC">
            <w:pPr>
              <w:ind w:firstLine="0"/>
            </w:pPr>
            <w:r>
              <w:t>Нормативная температура холодного воздуха</w:t>
            </w:r>
          </w:p>
        </w:tc>
        <w:tc>
          <w:tcPr>
            <w:tcW w:w="2026" w:type="dxa"/>
          </w:tcPr>
          <w:p w:rsidR="004D16A3" w:rsidRPr="00126EDE" w:rsidRDefault="00915442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х.в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Нормативные присосы воздуха в газовый тракт 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Нормативные присосы воздуха в топку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Нормативные потери тепла корпусом котла в окружающую среду при номинальной часовой паропроизводительности</w:t>
            </w:r>
          </w:p>
        </w:tc>
        <w:tc>
          <w:tcPr>
            <w:tcW w:w="2026" w:type="dxa"/>
          </w:tcPr>
          <w:p w:rsidR="004D16A3" w:rsidRDefault="00915442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Н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Теплосодержание (энтальпия) перегретого пара</w:t>
            </w:r>
          </w:p>
        </w:tc>
        <w:tc>
          <w:tcPr>
            <w:tcW w:w="2026" w:type="dxa"/>
          </w:tcPr>
          <w:p w:rsidR="004D16A3" w:rsidRDefault="00915442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lang w:val="en-US"/>
                      </w:rPr>
                      <m:t>ne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ккал/кг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Теплосодержание (энтальпия) питательной воды</w:t>
            </w:r>
          </w:p>
        </w:tc>
        <w:tc>
          <w:tcPr>
            <w:tcW w:w="2026" w:type="dxa"/>
          </w:tcPr>
          <w:p w:rsidR="004D16A3" w:rsidRDefault="00915442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nв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ккал/кг (кДж/кг)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 xml:space="preserve">Нормативные характеристики и параметры, определяемые при </w:t>
            </w:r>
            <w:r w:rsidRPr="00B73835">
              <w:rPr>
                <w:b/>
              </w:rPr>
              <w:lastRenderedPageBreak/>
              <w:t>режимно-наладочных испытаниях энергоагрегатов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lastRenderedPageBreak/>
              <w:t>Теплосодержания (энтальпия) котловой воды</w:t>
            </w:r>
          </w:p>
        </w:tc>
        <w:tc>
          <w:tcPr>
            <w:tcW w:w="2026" w:type="dxa"/>
          </w:tcPr>
          <w:p w:rsidR="004D16A3" w:rsidRDefault="00915442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ккал/кг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воздуха после воздухоподогревателей</w:t>
            </w:r>
          </w:p>
        </w:tc>
        <w:tc>
          <w:tcPr>
            <w:tcW w:w="2026" w:type="dxa"/>
          </w:tcPr>
          <w:p w:rsidR="004D16A3" w:rsidRDefault="00915442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кф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||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уходящих газов</w:t>
            </w:r>
          </w:p>
        </w:tc>
        <w:tc>
          <w:tcPr>
            <w:tcW w:w="2026" w:type="dxa"/>
          </w:tcPr>
          <w:p w:rsidR="004D16A3" w:rsidRDefault="00915442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Коэффициент избытка воздуха в режимном сечении </w:t>
            </w:r>
          </w:p>
        </w:tc>
        <w:tc>
          <w:tcPr>
            <w:tcW w:w="2026" w:type="dxa"/>
          </w:tcPr>
          <w:p w:rsidR="004D16A3" w:rsidRDefault="00915442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281D01" w:rsidRDefault="004D16A3" w:rsidP="003337EC">
            <w:pPr>
              <w:ind w:firstLine="0"/>
            </w:pPr>
            <w:r>
              <w:t>Потери тепла с химическим недожогом топлива</w:t>
            </w:r>
          </w:p>
        </w:tc>
        <w:tc>
          <w:tcPr>
            <w:tcW w:w="2026" w:type="dxa"/>
          </w:tcPr>
          <w:p w:rsidR="004D16A3" w:rsidRDefault="00915442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281D01" w:rsidRDefault="004D16A3" w:rsidP="003337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4D16A3" w:rsidTr="004D16A3">
        <w:trPr>
          <w:jc w:val="center"/>
        </w:trPr>
        <w:tc>
          <w:tcPr>
            <w:tcW w:w="9355" w:type="dxa"/>
            <w:gridSpan w:val="3"/>
          </w:tcPr>
          <w:p w:rsidR="004D16A3" w:rsidRDefault="004D16A3" w:rsidP="003337EC">
            <w:pPr>
              <w:jc w:val="center"/>
            </w:pPr>
            <w:r w:rsidRPr="00B73835">
              <w:rPr>
                <w:b/>
              </w:rPr>
              <w:t>Корректирующие параметры, замеряемые в процессе эксплуатации при текущем режиме работы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Теплосодержания (энтальпия) котловой воды</w:t>
            </w:r>
          </w:p>
        </w:tc>
        <w:tc>
          <w:tcPr>
            <w:tcW w:w="2026" w:type="dxa"/>
          </w:tcPr>
          <w:p w:rsidR="004D16A3" w:rsidRDefault="00915442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>
              <w:t>ккал/кг (кДж/кг)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воздуха после воздухоподогревателей</w:t>
            </w:r>
          </w:p>
        </w:tc>
        <w:tc>
          <w:tcPr>
            <w:tcW w:w="2026" w:type="dxa"/>
          </w:tcPr>
          <w:p w:rsidR="004D16A3" w:rsidRDefault="00915442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кф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||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Температура уходящих газов</w:t>
            </w:r>
          </w:p>
        </w:tc>
        <w:tc>
          <w:tcPr>
            <w:tcW w:w="2026" w:type="dxa"/>
          </w:tcPr>
          <w:p w:rsidR="004D16A3" w:rsidRDefault="00915442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Коэффициент избытка воздуха в режимном сечении </w:t>
            </w:r>
          </w:p>
        </w:tc>
        <w:tc>
          <w:tcPr>
            <w:tcW w:w="2026" w:type="dxa"/>
          </w:tcPr>
          <w:p w:rsidR="004D16A3" w:rsidRDefault="00915442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281D01" w:rsidRDefault="004D16A3" w:rsidP="0061459D">
            <w:pPr>
              <w:ind w:firstLine="0"/>
            </w:pPr>
            <w:r>
              <w:t>Потери тепла с химическим недожогом топлива</w:t>
            </w:r>
          </w:p>
        </w:tc>
        <w:tc>
          <w:tcPr>
            <w:tcW w:w="2026" w:type="dxa"/>
          </w:tcPr>
          <w:p w:rsidR="004D16A3" w:rsidRDefault="00915442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Pr="00281D01" w:rsidRDefault="004D16A3" w:rsidP="003337E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 xml:space="preserve">Присосы воздуха в газовый тракт 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Default="004D16A3" w:rsidP="003337EC">
            <w:pPr>
              <w:ind w:firstLine="0"/>
            </w:pPr>
            <w:r>
              <w:t>Присосы воздуха в топку</w:t>
            </w:r>
          </w:p>
        </w:tc>
        <w:tc>
          <w:tcPr>
            <w:tcW w:w="2026" w:type="dxa"/>
          </w:tcPr>
          <w:p w:rsidR="004D16A3" w:rsidRPr="00126EDE" w:rsidRDefault="004D16A3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∆</m:t>
                </m:r>
                <m:sSubSup>
                  <m:sSubSup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Н</m:t>
                    </m:r>
                  </m:sub>
                  <m:sup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jc w:val="center"/>
            </w:pPr>
          </w:p>
        </w:tc>
      </w:tr>
      <w:tr w:rsidR="004D16A3" w:rsidTr="004D16A3">
        <w:trPr>
          <w:jc w:val="center"/>
        </w:trPr>
        <w:tc>
          <w:tcPr>
            <w:tcW w:w="5497" w:type="dxa"/>
          </w:tcPr>
          <w:p w:rsidR="004D16A3" w:rsidRPr="001F0D3C" w:rsidRDefault="004D16A3" w:rsidP="003337EC">
            <w:pPr>
              <w:ind w:firstLine="0"/>
            </w:pPr>
            <w:r>
              <w:t>Нормативная температура холодного воздуха</w:t>
            </w:r>
          </w:p>
        </w:tc>
        <w:tc>
          <w:tcPr>
            <w:tcW w:w="2026" w:type="dxa"/>
          </w:tcPr>
          <w:p w:rsidR="004D16A3" w:rsidRPr="00126EDE" w:rsidRDefault="00915442" w:rsidP="003337EC">
            <w:pPr>
              <w:jc w:val="center"/>
              <w:rPr>
                <w:rFonts w:ascii="Calibri" w:eastAsia="Calibri" w:hAnsi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х.в</m:t>
                    </m:r>
                  </m:sub>
                </m:sSub>
              </m:oMath>
            </m:oMathPara>
          </w:p>
        </w:tc>
        <w:tc>
          <w:tcPr>
            <w:tcW w:w="1832" w:type="dxa"/>
          </w:tcPr>
          <w:p w:rsidR="004D16A3" w:rsidRDefault="004D16A3" w:rsidP="003337EC">
            <w:pPr>
              <w:ind w:firstLine="0"/>
              <w:jc w:val="center"/>
            </w:pPr>
            <w:r w:rsidRPr="00A85051"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C</w:t>
            </w:r>
          </w:p>
        </w:tc>
      </w:tr>
    </w:tbl>
    <w:p w:rsidR="0016212D" w:rsidRDefault="008B3464" w:rsidP="001E2EAC">
      <w:pPr>
        <w:pStyle w:val="3"/>
      </w:pPr>
      <w:r>
        <w:lastRenderedPageBreak/>
        <w:t>Входные управляемые переменные математической модели</w:t>
      </w:r>
    </w:p>
    <w:p w:rsidR="00A4055C" w:rsidRDefault="00A4055C" w:rsidP="00A4055C">
      <w:r>
        <w:t>В поставленной задаче рассматривается группа котлоагрегатов, работающих на газе или мазуте. При этом каждый из котлоагрегатов, входящий в состав группы, может работать только на одном из видов топлива. В поставленной задаче не рассматривается возможность работы котлоагрегата на смешанном топливе.</w:t>
      </w:r>
    </w:p>
    <w:p w:rsidR="00A4055C" w:rsidRDefault="00A4055C" w:rsidP="00A4055C">
      <w:r>
        <w:t xml:space="preserve">Исходя </w:t>
      </w:r>
      <w:r w:rsidR="00100289">
        <w:t>выше сказанного</w:t>
      </w:r>
      <w:r>
        <w:t>, выделим входные управляемые переменные</w:t>
      </w:r>
      <w:r w:rsidR="007C6C75">
        <w:t xml:space="preserve"> для математической модели. Опишем их</w:t>
      </w:r>
      <w:r>
        <w:t xml:space="preserve"> в </w:t>
      </w:r>
      <w:commentRangeStart w:id="10"/>
      <w:r>
        <w:t>таблице 2.</w:t>
      </w:r>
      <w:commentRangeEnd w:id="10"/>
      <w:r>
        <w:rPr>
          <w:rStyle w:val="a8"/>
        </w:rPr>
        <w:commentReference w:id="10"/>
      </w:r>
      <w:r>
        <w:t xml:space="preserve"> Для этого скорректируем список управляемых переменных, используемых в </w:t>
      </w:r>
      <w:commentRangeStart w:id="11"/>
      <w:r w:rsidRPr="00A431CE">
        <w:t>[1]</w:t>
      </w:r>
      <w:ins w:id="12" w:author="Kuzmin Artem" w:date="2014-04-02T16:17:00Z">
        <w:r>
          <w:t>,</w:t>
        </w:r>
      </w:ins>
      <w:r w:rsidRPr="00A431CE">
        <w:t xml:space="preserve"> </w:t>
      </w:r>
      <w:commentRangeEnd w:id="11"/>
      <w:r>
        <w:rPr>
          <w:rStyle w:val="a8"/>
        </w:rPr>
        <w:commentReference w:id="11"/>
      </w:r>
      <w:r>
        <w:t>в соответствии с требованиями поставленной задачи.</w:t>
      </w:r>
    </w:p>
    <w:p w:rsidR="00A4055C" w:rsidRDefault="00A4055C" w:rsidP="00A4055C"/>
    <w:p w:rsidR="00A4055C" w:rsidRDefault="00A4055C" w:rsidP="00A4055C">
      <w:pPr>
        <w:jc w:val="center"/>
        <w:rPr>
          <w:b/>
        </w:rPr>
      </w:pPr>
      <w:r w:rsidRPr="00B836AC">
        <w:rPr>
          <w:b/>
        </w:rPr>
        <w:t>Таблица 2. Входные управляемые переменные математической модели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4055C" w:rsidTr="003337EC">
        <w:tc>
          <w:tcPr>
            <w:tcW w:w="4785" w:type="dxa"/>
          </w:tcPr>
          <w:p w:rsidR="00A4055C" w:rsidRDefault="00A4055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4786" w:type="dxa"/>
          </w:tcPr>
          <w:p w:rsidR="00A4055C" w:rsidRDefault="00A4055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A4055C" w:rsidRPr="00886510" w:rsidTr="003337EC">
        <w:tc>
          <w:tcPr>
            <w:tcW w:w="4785" w:type="dxa"/>
          </w:tcPr>
          <w:p w:rsidR="00A4055C" w:rsidRPr="00886510" w:rsidRDefault="00A4055C" w:rsidP="003337EC">
            <w:pPr>
              <w:ind w:firstLine="0"/>
            </w:pPr>
            <w:r w:rsidRPr="00886510">
              <w:t>Состав загружаемых котлоагрегатов</w:t>
            </w:r>
          </w:p>
        </w:tc>
        <w:tc>
          <w:tcPr>
            <w:tcW w:w="4786" w:type="dxa"/>
          </w:tcPr>
          <w:p w:rsidR="00A4055C" w:rsidRDefault="00C054B3" w:rsidP="003337EC">
            <w:pPr>
              <w:ind w:firstLine="0"/>
            </w:pPr>
            <w:r>
              <w:t>Каждый из котлоагрегатов может находиться в одном из трех состояний:</w:t>
            </w:r>
          </w:p>
          <w:p w:rsidR="00C054B3" w:rsidRPr="00C054B3" w:rsidRDefault="00C054B3" w:rsidP="00C054B3">
            <w:pPr>
              <w:pStyle w:val="a3"/>
              <w:numPr>
                <w:ilvl w:val="0"/>
                <w:numId w:val="7"/>
              </w:numPr>
            </w:pPr>
            <w:r>
              <w:rPr>
                <w:lang w:val="ru-RU"/>
              </w:rPr>
              <w:t>Выключен</w:t>
            </w:r>
            <w:r w:rsidR="003747C1">
              <w:rPr>
                <w:lang w:val="ru-RU"/>
              </w:rPr>
              <w:t xml:space="preserve"> (0)</w:t>
            </w:r>
            <w:r>
              <w:rPr>
                <w:lang w:val="ru-RU"/>
              </w:rPr>
              <w:t>;</w:t>
            </w:r>
          </w:p>
          <w:p w:rsidR="00C054B3" w:rsidRPr="00C054B3" w:rsidRDefault="00C054B3" w:rsidP="00C054B3">
            <w:pPr>
              <w:pStyle w:val="a3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Включен и работает на газе</w:t>
            </w:r>
            <w:r w:rsidR="003747C1">
              <w:rPr>
                <w:lang w:val="ru-RU"/>
              </w:rPr>
              <w:t xml:space="preserve"> (Г)</w:t>
            </w:r>
            <w:r>
              <w:rPr>
                <w:lang w:val="ru-RU"/>
              </w:rPr>
              <w:t>;</w:t>
            </w:r>
          </w:p>
          <w:p w:rsidR="00C054B3" w:rsidRPr="00C054B3" w:rsidRDefault="00C054B3" w:rsidP="00C054B3">
            <w:pPr>
              <w:pStyle w:val="a3"/>
              <w:numPr>
                <w:ilvl w:val="0"/>
                <w:numId w:val="7"/>
              </w:numPr>
              <w:rPr>
                <w:lang w:val="ru-RU"/>
              </w:rPr>
            </w:pPr>
            <w:r>
              <w:rPr>
                <w:lang w:val="ru-RU"/>
              </w:rPr>
              <w:t>Включен и работает на мазуте</w:t>
            </w:r>
            <w:r w:rsidR="003747C1">
              <w:rPr>
                <w:lang w:val="ru-RU"/>
              </w:rPr>
              <w:t xml:space="preserve"> (М)</w:t>
            </w:r>
            <w:r>
              <w:rPr>
                <w:lang w:val="ru-RU"/>
              </w:rPr>
              <w:t>.</w:t>
            </w:r>
          </w:p>
        </w:tc>
      </w:tr>
      <w:tr w:rsidR="00A4055C" w:rsidRPr="00886510" w:rsidTr="003337EC">
        <w:tc>
          <w:tcPr>
            <w:tcW w:w="4785" w:type="dxa"/>
          </w:tcPr>
          <w:p w:rsidR="00A4055C" w:rsidRPr="008F69C3" w:rsidRDefault="00A4055C" w:rsidP="003337EC">
            <w:pPr>
              <w:ind w:firstLine="0"/>
            </w:pPr>
            <w:r w:rsidRPr="00886510">
              <w:t>Паровая нагрузка для каждого котлоагрегата</w:t>
            </w:r>
            <w:r w:rsidR="008F69C3" w:rsidRPr="008F69C3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4786" w:type="dxa"/>
          </w:tcPr>
          <w:p w:rsidR="00A4055C" w:rsidRPr="00886510" w:rsidRDefault="00710160" w:rsidP="003337EC">
            <w:pPr>
              <w:ind w:firstLine="0"/>
            </w:pPr>
            <w:r>
              <w:t>Паровая нагрузка котла определяется по режимным картам котла и может принимать значение в пределах от некоторого минимального до некоторого максимального значения</w:t>
            </w:r>
          </w:p>
        </w:tc>
      </w:tr>
    </w:tbl>
    <w:p w:rsidR="00A4055C" w:rsidRDefault="00A4055C" w:rsidP="00A4055C"/>
    <w:p w:rsidR="00A4055C" w:rsidRPr="00A4055C" w:rsidRDefault="00A4055C" w:rsidP="00A4055C"/>
    <w:p w:rsidR="008B3464" w:rsidRDefault="008B3464" w:rsidP="001E2EAC">
      <w:pPr>
        <w:pStyle w:val="3"/>
      </w:pPr>
      <w:r>
        <w:lastRenderedPageBreak/>
        <w:t>Выходные параметры математической модели</w:t>
      </w:r>
    </w:p>
    <w:p w:rsidR="007325D9" w:rsidRPr="00A60D1D" w:rsidRDefault="007325D9" w:rsidP="009F5CDB">
      <w:pPr>
        <w:rPr>
          <w:rFonts w:eastAsiaTheme="minorHAnsi"/>
        </w:rPr>
      </w:pPr>
      <w:r>
        <w:rPr>
          <w:rFonts w:eastAsiaTheme="minorHAnsi"/>
        </w:rPr>
        <w:t xml:space="preserve">Выделим выходные параметры, получаемые при расчете построенной математической модели. Данные параметры представлены ниже, в </w:t>
      </w:r>
      <w:commentRangeStart w:id="13"/>
      <w:r>
        <w:rPr>
          <w:rFonts w:eastAsiaTheme="minorHAnsi"/>
        </w:rPr>
        <w:t>таблице 3</w:t>
      </w:r>
      <w:commentRangeEnd w:id="13"/>
      <w:r>
        <w:rPr>
          <w:rStyle w:val="a8"/>
        </w:rPr>
        <w:commentReference w:id="13"/>
      </w:r>
      <w:r>
        <w:rPr>
          <w:rFonts w:eastAsiaTheme="minorHAnsi"/>
        </w:rPr>
        <w:t xml:space="preserve">. Выделенные параметры позволяют получить оптимальное решение построенной целевой функции, описанной в </w:t>
      </w:r>
      <w:commentRangeStart w:id="14"/>
      <w:r>
        <w:rPr>
          <w:rFonts w:eastAsiaTheme="minorHAnsi"/>
        </w:rPr>
        <w:t>п.1</w:t>
      </w:r>
      <w:commentRangeEnd w:id="14"/>
      <w:r>
        <w:rPr>
          <w:rStyle w:val="a8"/>
        </w:rPr>
        <w:commentReference w:id="14"/>
      </w:r>
      <w:r>
        <w:rPr>
          <w:rFonts w:eastAsiaTheme="minorHAnsi"/>
        </w:rPr>
        <w:t xml:space="preserve">. при учете критериев, описанных в </w:t>
      </w:r>
      <w:commentRangeStart w:id="15"/>
      <w:r>
        <w:rPr>
          <w:rFonts w:eastAsiaTheme="minorHAnsi"/>
        </w:rPr>
        <w:t>п.1</w:t>
      </w:r>
      <w:commentRangeEnd w:id="15"/>
      <w:r>
        <w:rPr>
          <w:rStyle w:val="a8"/>
        </w:rPr>
        <w:commentReference w:id="15"/>
      </w:r>
      <w:r>
        <w:rPr>
          <w:rFonts w:eastAsiaTheme="minorHAnsi"/>
        </w:rPr>
        <w:t>.</w:t>
      </w:r>
    </w:p>
    <w:p w:rsidR="007325D9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p w:rsidR="007325D9" w:rsidRPr="003C6AAA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Theme="minorHAnsi" w:eastAsiaTheme="minorHAnsi" w:hAnsiTheme="minorHAnsi" w:cs="TimesNewRoman"/>
          <w:b/>
        </w:rPr>
      </w:pPr>
      <w:r w:rsidRPr="003C6AAA">
        <w:rPr>
          <w:rFonts w:asciiTheme="minorHAnsi" w:eastAsiaTheme="minorHAnsi" w:hAnsiTheme="minorHAnsi" w:cs="TimesNewRoman"/>
          <w:b/>
        </w:rPr>
        <w:t>Таблица 3.  Выходные параметры математической модели</w:t>
      </w:r>
    </w:p>
    <w:p w:rsidR="007325D9" w:rsidRPr="00575FBD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325D9" w:rsidTr="003337EC">
        <w:tc>
          <w:tcPr>
            <w:tcW w:w="4785" w:type="dxa"/>
          </w:tcPr>
          <w:p w:rsidR="007325D9" w:rsidRPr="007325D9" w:rsidRDefault="007325D9" w:rsidP="007325D9">
            <w:pPr>
              <w:ind w:firstLine="0"/>
              <w:jc w:val="center"/>
              <w:rPr>
                <w:rFonts w:eastAsiaTheme="minorHAnsi"/>
                <w:b/>
              </w:rPr>
            </w:pPr>
            <w:r w:rsidRPr="007325D9">
              <w:rPr>
                <w:rFonts w:eastAsiaTheme="minorHAnsi"/>
                <w:b/>
              </w:rPr>
              <w:t>Название</w:t>
            </w:r>
          </w:p>
        </w:tc>
        <w:tc>
          <w:tcPr>
            <w:tcW w:w="4786" w:type="dxa"/>
          </w:tcPr>
          <w:p w:rsidR="007325D9" w:rsidRPr="007325D9" w:rsidRDefault="007325D9" w:rsidP="007325D9">
            <w:pPr>
              <w:jc w:val="center"/>
              <w:rPr>
                <w:rFonts w:eastAsiaTheme="minorHAnsi"/>
                <w:b/>
              </w:rPr>
            </w:pPr>
            <w:r w:rsidRPr="007325D9">
              <w:rPr>
                <w:rFonts w:eastAsiaTheme="minorHAnsi"/>
                <w:b/>
              </w:rPr>
              <w:t>Описание</w:t>
            </w:r>
          </w:p>
        </w:tc>
      </w:tr>
      <w:tr w:rsidR="007325D9" w:rsidTr="003337EC">
        <w:tc>
          <w:tcPr>
            <w:tcW w:w="4785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Оптимальный состав загружаемых котлоагрегатов</w:t>
            </w:r>
          </w:p>
        </w:tc>
        <w:tc>
          <w:tcPr>
            <w:tcW w:w="4786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Одно из трех состояний:</w:t>
            </w:r>
          </w:p>
          <w:p w:rsidR="007325D9" w:rsidRPr="00C054B3" w:rsidRDefault="007325D9" w:rsidP="007325D9">
            <w:pPr>
              <w:pStyle w:val="a3"/>
              <w:numPr>
                <w:ilvl w:val="0"/>
                <w:numId w:val="8"/>
              </w:numPr>
            </w:pPr>
            <w:r>
              <w:rPr>
                <w:lang w:val="ru-RU"/>
              </w:rPr>
              <w:t>Выключен (0);</w:t>
            </w:r>
          </w:p>
          <w:p w:rsidR="007325D9" w:rsidRPr="00C054B3" w:rsidRDefault="007325D9" w:rsidP="007325D9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Включен и работает на газе (Г);</w:t>
            </w:r>
          </w:p>
          <w:p w:rsidR="007325D9" w:rsidRPr="007325D9" w:rsidRDefault="007325D9" w:rsidP="007325D9">
            <w:pPr>
              <w:pStyle w:val="a3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TimesNewRoman"/>
                <w:lang w:val="ru-RU"/>
              </w:rPr>
            </w:pPr>
            <w:r w:rsidRPr="007325D9">
              <w:rPr>
                <w:lang w:val="ru-RU"/>
              </w:rPr>
              <w:t>Включен и работает на мазуте (М)</w:t>
            </w:r>
            <w:r>
              <w:rPr>
                <w:lang w:val="ru-RU"/>
              </w:rPr>
              <w:t>,</w:t>
            </w:r>
          </w:p>
          <w:p w:rsidR="007325D9" w:rsidRPr="007325D9" w:rsidRDefault="007325D9" w:rsidP="007325D9">
            <w:pPr>
              <w:pStyle w:val="a3"/>
              <w:autoSpaceDE w:val="0"/>
              <w:autoSpaceDN w:val="0"/>
              <w:adjustRightInd w:val="0"/>
              <w:spacing w:after="0" w:line="240" w:lineRule="auto"/>
              <w:rPr>
                <w:rFonts w:asciiTheme="minorHAnsi" w:eastAsiaTheme="minorHAnsi" w:hAnsiTheme="minorHAnsi" w:cs="TimesNewRoman"/>
                <w:lang w:val="ru-RU"/>
              </w:rPr>
            </w:pPr>
          </w:p>
          <w:p w:rsidR="007325D9" w:rsidRP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для каждого из котлоагрегатов. </w:t>
            </w:r>
          </w:p>
        </w:tc>
      </w:tr>
      <w:tr w:rsidR="007325D9" w:rsidTr="003337EC">
        <w:tc>
          <w:tcPr>
            <w:tcW w:w="4785" w:type="dxa"/>
          </w:tcPr>
          <w:p w:rsidR="007325D9" w:rsidRPr="00640E12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Оптимальная паровая нагрузка для каждого котлоагрегата</w:t>
            </w:r>
            <w:r w:rsidR="00640E12" w:rsidRPr="00640E12">
              <w:rPr>
                <w:rFonts w:eastAsiaTheme="minorHAnsi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oMath>
          </w:p>
        </w:tc>
        <w:tc>
          <w:tcPr>
            <w:tcW w:w="4786" w:type="dxa"/>
          </w:tcPr>
          <w:p w:rsidR="007325D9" w:rsidRDefault="007325D9" w:rsidP="007325D9">
            <w:pPr>
              <w:ind w:firstLine="0"/>
              <w:rPr>
                <w:rFonts w:eastAsiaTheme="minorHAnsi"/>
              </w:rPr>
            </w:pPr>
            <w:r>
              <w:rPr>
                <w:rFonts w:eastAsiaTheme="minorHAnsi"/>
              </w:rPr>
              <w:t>Значение паровой нагрузки для каждого из котлоагрегатов в пределах допустимых значений, взятых из режимных карт котлов.</w:t>
            </w:r>
          </w:p>
        </w:tc>
      </w:tr>
    </w:tbl>
    <w:p w:rsidR="007325D9" w:rsidRPr="00575FBD" w:rsidRDefault="007325D9" w:rsidP="007325D9">
      <w:pPr>
        <w:keepLines w:val="0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Theme="minorHAnsi" w:eastAsiaTheme="minorHAnsi" w:hAnsiTheme="minorHAnsi" w:cs="TimesNewRoman"/>
        </w:rPr>
      </w:pPr>
    </w:p>
    <w:p w:rsidR="007325D9" w:rsidRDefault="007325D9" w:rsidP="007325D9"/>
    <w:p w:rsidR="00907F0E" w:rsidRDefault="00907F0E" w:rsidP="001E2EAC">
      <w:pPr>
        <w:pStyle w:val="3"/>
      </w:pPr>
      <w:r>
        <w:t>Параметры математической модели, общие для всех котлоагрегатов</w:t>
      </w:r>
    </w:p>
    <w:p w:rsidR="00907F0E" w:rsidRDefault="007E0507" w:rsidP="00907F0E">
      <w:r>
        <w:t xml:space="preserve">В </w:t>
      </w:r>
      <w:commentRangeStart w:id="16"/>
      <w:r>
        <w:t>таблице 1</w:t>
      </w:r>
      <w:r w:rsidR="00133DD3">
        <w:t xml:space="preserve"> </w:t>
      </w:r>
      <w:commentRangeEnd w:id="16"/>
      <w:r>
        <w:rPr>
          <w:rStyle w:val="a8"/>
        </w:rPr>
        <w:commentReference w:id="16"/>
      </w:r>
      <w:r w:rsidR="00133DD3">
        <w:t>приведены конкретные значения параметров, используемых в математической модели, которые являются общими для всех котлоагрегатов очереди «90 ата» котельного отделения ТЭЦ-20 Мосэнерго.</w:t>
      </w:r>
    </w:p>
    <w:p w:rsidR="007474FB" w:rsidRDefault="007474FB" w:rsidP="00907F0E"/>
    <w:p w:rsidR="007474FB" w:rsidRDefault="007474FB" w:rsidP="007474FB">
      <w:pPr>
        <w:ind w:firstLine="0"/>
        <w:jc w:val="center"/>
        <w:rPr>
          <w:b/>
        </w:rPr>
      </w:pPr>
      <w:commentRangeStart w:id="17"/>
      <w:r w:rsidRPr="007474FB">
        <w:rPr>
          <w:b/>
        </w:rPr>
        <w:lastRenderedPageBreak/>
        <w:t>Таблица 1</w:t>
      </w:r>
      <w:commentRangeEnd w:id="17"/>
      <w:r>
        <w:rPr>
          <w:rStyle w:val="a8"/>
        </w:rPr>
        <w:commentReference w:id="17"/>
      </w:r>
      <w:r w:rsidRPr="007474FB">
        <w:rPr>
          <w:b/>
        </w:rPr>
        <w:t>. Параметры, общие для всех котлоагрегатов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24"/>
        <w:gridCol w:w="1896"/>
        <w:gridCol w:w="1559"/>
        <w:gridCol w:w="2092"/>
      </w:tblGrid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Параметр</w:t>
            </w:r>
          </w:p>
        </w:tc>
        <w:tc>
          <w:tcPr>
            <w:tcW w:w="1896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Единицы измерения</w:t>
            </w:r>
          </w:p>
        </w:tc>
        <w:tc>
          <w:tcPr>
            <w:tcW w:w="2092" w:type="dxa"/>
          </w:tcPr>
          <w:p w:rsidR="00F85103" w:rsidRPr="00A26211" w:rsidRDefault="00F85103" w:rsidP="00A26211">
            <w:pPr>
              <w:ind w:firstLine="0"/>
              <w:jc w:val="center"/>
              <w:rPr>
                <w:b/>
              </w:rPr>
            </w:pPr>
            <w:r w:rsidRPr="00A26211">
              <w:rPr>
                <w:b/>
              </w:rPr>
              <w:t>Значение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Потери тепла с химическим недожогом топлива</w:t>
            </w:r>
          </w:p>
        </w:tc>
        <w:tc>
          <w:tcPr>
            <w:tcW w:w="1896" w:type="dxa"/>
            <w:vAlign w:val="center"/>
          </w:tcPr>
          <w:p w:rsidR="00F85103" w:rsidRPr="00A26211" w:rsidRDefault="00915442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Потери тепла от механической неполноты сгорания топлива</w:t>
            </w:r>
          </w:p>
        </w:tc>
        <w:tc>
          <w:tcPr>
            <w:tcW w:w="1896" w:type="dxa"/>
            <w:vAlign w:val="center"/>
          </w:tcPr>
          <w:p w:rsidR="00F85103" w:rsidRPr="00A26211" w:rsidRDefault="00915442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Низшая теплота сгорания газа</w:t>
            </w:r>
          </w:p>
        </w:tc>
        <w:tc>
          <w:tcPr>
            <w:tcW w:w="1896" w:type="dxa"/>
            <w:vAlign w:val="center"/>
          </w:tcPr>
          <w:p w:rsidR="00F85103" w:rsidRPr="00A26211" w:rsidRDefault="00915442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commentRangeStart w:id="18"/>
            <w:r w:rsidRPr="00A26211">
              <w:rPr>
                <w:szCs w:val="28"/>
              </w:rPr>
              <w:t>ккал/нм</w:t>
            </w:r>
            <w:r w:rsidRPr="00A26211">
              <w:rPr>
                <w:szCs w:val="28"/>
                <w:vertAlign w:val="superscript"/>
              </w:rPr>
              <w:t>3</w:t>
            </w:r>
            <w:commentRangeEnd w:id="18"/>
            <w:r w:rsidRPr="00A26211">
              <w:rPr>
                <w:rStyle w:val="a8"/>
                <w:sz w:val="28"/>
                <w:szCs w:val="28"/>
              </w:rPr>
              <w:commentReference w:id="18"/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8440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F85103" w:rsidP="00A26211">
            <w:pPr>
              <w:ind w:firstLine="0"/>
            </w:pPr>
            <w:r w:rsidRPr="00A26211">
              <w:t>Низшая теплота сгорания мазута</w:t>
            </w:r>
          </w:p>
        </w:tc>
        <w:tc>
          <w:tcPr>
            <w:tcW w:w="1896" w:type="dxa"/>
            <w:vAlign w:val="center"/>
          </w:tcPr>
          <w:p w:rsidR="00F85103" w:rsidRPr="00A26211" w:rsidRDefault="00915442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p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ккал/кг</w:t>
            </w:r>
          </w:p>
        </w:tc>
        <w:tc>
          <w:tcPr>
            <w:tcW w:w="2092" w:type="dxa"/>
            <w:vAlign w:val="center"/>
          </w:tcPr>
          <w:p w:rsidR="00F85103" w:rsidRPr="00A26211" w:rsidRDefault="00F85103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9300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EF02B8" w:rsidP="00A26211">
            <w:pPr>
              <w:ind w:firstLine="0"/>
            </w:pPr>
            <w:r w:rsidRPr="00A26211">
              <w:t>Влажность топлива на рабочую массу (для газа)</w:t>
            </w:r>
          </w:p>
        </w:tc>
        <w:tc>
          <w:tcPr>
            <w:tcW w:w="1896" w:type="dxa"/>
            <w:vAlign w:val="center"/>
          </w:tcPr>
          <w:p w:rsidR="00F85103" w:rsidRPr="00A26211" w:rsidRDefault="00915442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0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EF02B8" w:rsidP="00A26211">
            <w:pPr>
              <w:ind w:firstLine="0"/>
            </w:pPr>
            <w:r w:rsidRPr="00A26211">
              <w:t>Влажность топлива на рабочую массу (для мазута)</w:t>
            </w:r>
          </w:p>
        </w:tc>
        <w:tc>
          <w:tcPr>
            <w:tcW w:w="1896" w:type="dxa"/>
            <w:vAlign w:val="center"/>
          </w:tcPr>
          <w:p w:rsidR="00F85103" w:rsidRPr="00A26211" w:rsidRDefault="00915442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%</w:t>
            </w:r>
          </w:p>
        </w:tc>
        <w:tc>
          <w:tcPr>
            <w:tcW w:w="2092" w:type="dxa"/>
            <w:vAlign w:val="center"/>
          </w:tcPr>
          <w:p w:rsidR="00F85103" w:rsidRPr="00A26211" w:rsidRDefault="00EF02B8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szCs w:val="28"/>
              </w:rPr>
              <w:t>15%</w:t>
            </w:r>
          </w:p>
        </w:tc>
      </w:tr>
      <w:tr w:rsidR="00183167" w:rsidTr="00183167">
        <w:tc>
          <w:tcPr>
            <w:tcW w:w="4024" w:type="dxa"/>
          </w:tcPr>
          <w:p w:rsidR="00F85103" w:rsidRPr="00A26211" w:rsidRDefault="00B17D3E" w:rsidP="00A26211">
            <w:pPr>
              <w:ind w:firstLine="0"/>
            </w:pPr>
            <w:r w:rsidRPr="00A26211">
              <w:t>Объемная теплоемкость воздуха</w:t>
            </w:r>
          </w:p>
        </w:tc>
        <w:tc>
          <w:tcPr>
            <w:tcW w:w="1896" w:type="dxa"/>
            <w:vAlign w:val="center"/>
          </w:tcPr>
          <w:p w:rsidR="00F85103" w:rsidRPr="00A26211" w:rsidRDefault="00915442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85103" w:rsidRPr="00A26211" w:rsidRDefault="00B17D3E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ккал/(м</w:t>
            </w:r>
            <w:r w:rsidRPr="00A26211">
              <w:rPr>
                <w:rFonts w:eastAsiaTheme="minorHAnsi"/>
                <w:szCs w:val="28"/>
                <w:vertAlign w:val="superscript"/>
              </w:rPr>
              <w:t>3</w:t>
            </w:r>
            <w:r w:rsidRPr="00A26211">
              <w:rPr>
                <w:rFonts w:eastAsiaTheme="minorHAnsi"/>
                <w:szCs w:val="28"/>
              </w:rPr>
              <w:t>·°С)</w:t>
            </w:r>
          </w:p>
        </w:tc>
        <w:tc>
          <w:tcPr>
            <w:tcW w:w="2092" w:type="dxa"/>
            <w:vAlign w:val="center"/>
          </w:tcPr>
          <w:p w:rsidR="00F85103" w:rsidRPr="00A26211" w:rsidRDefault="00B17D3E" w:rsidP="00A26211">
            <w:pPr>
              <w:ind w:firstLine="0"/>
              <w:jc w:val="center"/>
              <w:rPr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317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B17D3E" w:rsidP="00A26211">
            <w:pPr>
              <w:ind w:firstLine="0"/>
            </w:pPr>
            <w:r w:rsidRPr="00A26211">
              <w:t>Теоритически объем сухого воздуха, необходимый для полного сгорания топлива</w:t>
            </w:r>
          </w:p>
        </w:tc>
        <w:tc>
          <w:tcPr>
            <w:tcW w:w="1896" w:type="dxa"/>
            <w:vAlign w:val="center"/>
          </w:tcPr>
          <w:p w:rsidR="00B17D3E" w:rsidRPr="00A26211" w:rsidRDefault="00915442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B17D3E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н.м</w:t>
            </w:r>
            <w:r w:rsidRPr="00A26211">
              <w:rPr>
                <w:rFonts w:eastAsiaTheme="minorHAnsi"/>
                <w:szCs w:val="28"/>
                <w:vertAlign w:val="superscript"/>
              </w:rPr>
              <w:t>3</w:t>
            </w:r>
            <w:r w:rsidRPr="00A26211">
              <w:rPr>
                <w:rFonts w:eastAsiaTheme="minorHAnsi"/>
                <w:szCs w:val="28"/>
              </w:rPr>
              <w:t>/кг</w:t>
            </w:r>
          </w:p>
        </w:tc>
        <w:tc>
          <w:tcPr>
            <w:tcW w:w="2092" w:type="dxa"/>
            <w:vAlign w:val="center"/>
          </w:tcPr>
          <w:p w:rsidR="00B17D3E" w:rsidRPr="00A26211" w:rsidRDefault="00B17D3E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10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42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>Температура воздуха после воздухоподогревателей (для газа)</w:t>
            </w:r>
          </w:p>
        </w:tc>
        <w:tc>
          <w:tcPr>
            <w:tcW w:w="1896" w:type="dxa"/>
            <w:vAlign w:val="center"/>
          </w:tcPr>
          <w:p w:rsidR="00B17D3E" w:rsidRPr="00A26211" w:rsidRDefault="00915442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кф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>Температура воздуха после воздухоподогревателей (для мазута)</w:t>
            </w:r>
          </w:p>
        </w:tc>
        <w:tc>
          <w:tcPr>
            <w:tcW w:w="1896" w:type="dxa"/>
            <w:vAlign w:val="center"/>
          </w:tcPr>
          <w:p w:rsidR="00B17D3E" w:rsidRPr="00A26211" w:rsidRDefault="00915442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кф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''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80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9330D8" w:rsidP="00A26211">
            <w:pPr>
              <w:ind w:firstLine="0"/>
            </w:pPr>
            <w:r w:rsidRPr="00A26211">
              <w:t xml:space="preserve">Температура поступающего в </w:t>
            </w:r>
            <w:r w:rsidRPr="00A26211">
              <w:lastRenderedPageBreak/>
              <w:t>топку котла мазута</w:t>
            </w:r>
          </w:p>
        </w:tc>
        <w:tc>
          <w:tcPr>
            <w:tcW w:w="1896" w:type="dxa"/>
            <w:vAlign w:val="center"/>
          </w:tcPr>
          <w:p w:rsidR="00B17D3E" w:rsidRPr="00A26211" w:rsidRDefault="00915442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mл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330D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110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lastRenderedPageBreak/>
              <w:t>Удельный расход пара на распыливание мазута</w:t>
            </w:r>
          </w:p>
        </w:tc>
        <w:tc>
          <w:tcPr>
            <w:tcW w:w="1896" w:type="dxa"/>
            <w:vAlign w:val="center"/>
          </w:tcPr>
          <w:p w:rsidR="00B17D3E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d</m:t>
                </m:r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183167" w:rsidP="00183167">
            <w:pPr>
              <w:keepLines w:val="0"/>
              <w:autoSpaceDE w:val="0"/>
              <w:autoSpaceDN w:val="0"/>
              <w:adjustRightInd w:val="0"/>
              <w:spacing w:after="0" w:line="240" w:lineRule="auto"/>
              <w:ind w:firstLine="0"/>
              <w:jc w:val="center"/>
              <w:rPr>
                <w:rFonts w:eastAsiaTheme="minorHAnsi"/>
                <w:szCs w:val="28"/>
              </w:rPr>
            </w:pPr>
            <w:r>
              <w:rPr>
                <w:rFonts w:eastAsiaTheme="minorHAnsi"/>
                <w:szCs w:val="28"/>
              </w:rPr>
              <w:t>к</w:t>
            </w:r>
            <w:r w:rsidR="002C604F" w:rsidRPr="00A26211">
              <w:rPr>
                <w:rFonts w:eastAsiaTheme="minorHAnsi"/>
                <w:szCs w:val="28"/>
              </w:rPr>
              <w:t>г</w:t>
            </w:r>
            <w:r>
              <w:rPr>
                <w:rFonts w:eastAsiaTheme="minorHAnsi"/>
                <w:szCs w:val="28"/>
              </w:rPr>
              <w:t xml:space="preserve"> </w:t>
            </w:r>
            <w:r w:rsidR="002C604F" w:rsidRPr="00A26211">
              <w:rPr>
                <w:rFonts w:eastAsiaTheme="minorHAnsi"/>
                <w:szCs w:val="28"/>
              </w:rPr>
              <w:t>пара / кг мазута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02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t>Теплосодержание пара, поступающего на распыливание</w:t>
            </w:r>
          </w:p>
        </w:tc>
        <w:tc>
          <w:tcPr>
            <w:tcW w:w="1896" w:type="dxa"/>
            <w:vAlign w:val="center"/>
          </w:tcPr>
          <w:p w:rsidR="00B17D3E" w:rsidRPr="00A26211" w:rsidRDefault="00915442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ф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ккал/кг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699</w:t>
            </w:r>
            <w:r w:rsidRPr="00A26211">
              <w:rPr>
                <w:rFonts w:eastAsiaTheme="minorHAnsi"/>
                <w:i/>
                <w:iCs/>
                <w:szCs w:val="28"/>
              </w:rPr>
              <w:t>.</w:t>
            </w:r>
            <w:r w:rsidRPr="00A26211">
              <w:rPr>
                <w:rFonts w:eastAsiaTheme="minorHAnsi"/>
                <w:szCs w:val="28"/>
              </w:rPr>
              <w:t>1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2C604F" w:rsidP="00A26211">
            <w:pPr>
              <w:ind w:firstLine="0"/>
            </w:pPr>
            <w:r w:rsidRPr="00A26211">
              <w:t>Теплосодержание пара при давлении и температуре уходящих газов</w:t>
            </w:r>
          </w:p>
        </w:tc>
        <w:tc>
          <w:tcPr>
            <w:tcW w:w="1896" w:type="dxa"/>
            <w:vAlign w:val="center"/>
          </w:tcPr>
          <w:p w:rsidR="00B17D3E" w:rsidRPr="00A26211" w:rsidRDefault="00915442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ккал/кг</w:t>
            </w:r>
          </w:p>
        </w:tc>
        <w:tc>
          <w:tcPr>
            <w:tcW w:w="2092" w:type="dxa"/>
            <w:vAlign w:val="center"/>
          </w:tcPr>
          <w:p w:rsidR="00B17D3E" w:rsidRPr="00A26211" w:rsidRDefault="002C604F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600</w:t>
            </w:r>
          </w:p>
        </w:tc>
      </w:tr>
      <w:tr w:rsidR="00183167" w:rsidTr="00183167">
        <w:tc>
          <w:tcPr>
            <w:tcW w:w="4024" w:type="dxa"/>
          </w:tcPr>
          <w:p w:rsidR="00B17D3E" w:rsidRPr="00A26211" w:rsidRDefault="006A6C58" w:rsidP="00A26211">
            <w:pPr>
              <w:ind w:firstLine="0"/>
            </w:pPr>
            <w:r w:rsidRPr="00A26211">
              <w:t>Температура воздуха на всосе дутьевого вентилятора</w:t>
            </w:r>
          </w:p>
        </w:tc>
        <w:tc>
          <w:tcPr>
            <w:tcW w:w="1896" w:type="dxa"/>
            <w:vAlign w:val="center"/>
          </w:tcPr>
          <w:p w:rsidR="00B17D3E" w:rsidRPr="00A26211" w:rsidRDefault="00915442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х.в.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17D3E" w:rsidRPr="00A26211" w:rsidRDefault="009F25D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°С</w:t>
            </w:r>
          </w:p>
        </w:tc>
        <w:tc>
          <w:tcPr>
            <w:tcW w:w="2092" w:type="dxa"/>
            <w:vAlign w:val="center"/>
          </w:tcPr>
          <w:p w:rsidR="00B17D3E" w:rsidRPr="00A26211" w:rsidRDefault="009F25D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Поправка на изменение температуры воздуха в вентиляторах за счет его сжатия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дв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6A6C58" w:rsidRPr="00A26211" w:rsidRDefault="008005A6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Норма присосов в топку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6A6C58" w:rsidRPr="00A26211" w:rsidRDefault="00EC591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0,05</w:t>
            </w:r>
          </w:p>
        </w:tc>
      </w:tr>
      <w:tr w:rsidR="006A6C58" w:rsidTr="00183167">
        <w:tc>
          <w:tcPr>
            <w:tcW w:w="4024" w:type="dxa"/>
          </w:tcPr>
          <w:p w:rsidR="006A6C58" w:rsidRPr="00183167" w:rsidRDefault="006A6C58" w:rsidP="00A26211">
            <w:pPr>
              <w:ind w:firstLine="0"/>
            </w:pPr>
            <w:r w:rsidRPr="00A26211">
              <w:t>Норма присосов в газовый тракт</w:t>
            </w:r>
            <w:r w:rsidR="00183167" w:rsidRPr="00183167">
              <w:t xml:space="preserve"> </w:t>
            </w:r>
            <w:r w:rsidR="00183167" w:rsidRPr="00183167">
              <w:rPr>
                <w:rFonts w:eastAsiaTheme="minorHAnsi"/>
                <w:szCs w:val="28"/>
              </w:rPr>
              <w:t xml:space="preserve">(при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&lt;210</m:t>
              </m:r>
            </m:oMath>
            <w:r w:rsidR="00183167" w:rsidRPr="00183167">
              <w:rPr>
                <w:rFonts w:eastAsiaTheme="minorHAnsi"/>
                <w:szCs w:val="28"/>
              </w:rPr>
              <w:t>)</w:t>
            </w:r>
          </w:p>
        </w:tc>
        <w:tc>
          <w:tcPr>
            <w:tcW w:w="1896" w:type="dxa"/>
            <w:vAlign w:val="center"/>
          </w:tcPr>
          <w:p w:rsidR="006A6C58" w:rsidRPr="00A26211" w:rsidRDefault="00A26211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1457B0" w:rsidRPr="00183167" w:rsidRDefault="001457B0" w:rsidP="00183167">
            <w:pPr>
              <w:ind w:firstLine="0"/>
              <w:jc w:val="center"/>
              <w:rPr>
                <w:rFonts w:eastAsiaTheme="minorHAnsi"/>
                <w:szCs w:val="28"/>
                <w:lang w:val="en-US"/>
              </w:rPr>
            </w:pPr>
            <w:r w:rsidRPr="00A26211">
              <w:rPr>
                <w:rFonts w:eastAsiaTheme="minorHAnsi"/>
                <w:szCs w:val="28"/>
              </w:rPr>
              <w:t>0,1</w:t>
            </w:r>
          </w:p>
        </w:tc>
      </w:tr>
      <w:tr w:rsidR="00183167" w:rsidTr="00183167">
        <w:tc>
          <w:tcPr>
            <w:tcW w:w="4024" w:type="dxa"/>
          </w:tcPr>
          <w:p w:rsidR="00183167" w:rsidRPr="00A26211" w:rsidRDefault="00183167" w:rsidP="00A26211">
            <w:pPr>
              <w:ind w:firstLine="0"/>
            </w:pPr>
            <w:r w:rsidRPr="00A26211">
              <w:t>Норма присосов в газовый тракт</w:t>
            </w:r>
            <w:r w:rsidRPr="00183167">
              <w:t xml:space="preserve"> </w:t>
            </w:r>
            <w:r w:rsidRPr="00183167">
              <w:rPr>
                <w:rFonts w:eastAsiaTheme="minorHAnsi"/>
                <w:szCs w:val="28"/>
              </w:rPr>
              <w:t xml:space="preserve">(при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&gt;210</m:t>
              </m:r>
            </m:oMath>
            <w:r w:rsidRPr="00183167">
              <w:rPr>
                <w:rFonts w:eastAsiaTheme="minorHAnsi"/>
                <w:szCs w:val="28"/>
              </w:rPr>
              <w:t>)</w:t>
            </w:r>
          </w:p>
        </w:tc>
        <w:tc>
          <w:tcPr>
            <w:tcW w:w="1896" w:type="dxa"/>
            <w:vAlign w:val="center"/>
          </w:tcPr>
          <w:p w:rsidR="00183167" w:rsidRPr="00A26211" w:rsidRDefault="00183167" w:rsidP="00A26211">
            <w:pPr>
              <w:ind w:firstLine="0"/>
              <w:jc w:val="center"/>
              <w:rPr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183167" w:rsidRPr="00A26211" w:rsidRDefault="00183167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</w:p>
        </w:tc>
        <w:tc>
          <w:tcPr>
            <w:tcW w:w="2092" w:type="dxa"/>
            <w:vAlign w:val="center"/>
          </w:tcPr>
          <w:p w:rsidR="00183167" w:rsidRPr="00A26211" w:rsidRDefault="00183167" w:rsidP="00183167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183167">
              <w:rPr>
                <w:rFonts w:eastAsiaTheme="minorHAnsi"/>
                <w:szCs w:val="28"/>
              </w:rPr>
              <w:t>0,25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перегретого пара</w:t>
            </w:r>
          </w:p>
        </w:tc>
        <w:tc>
          <w:tcPr>
            <w:tcW w:w="1896" w:type="dxa"/>
            <w:vAlign w:val="center"/>
          </w:tcPr>
          <w:p w:rsidR="006A6C58" w:rsidRPr="00A26211" w:rsidRDefault="00915442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ne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6A6C58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ккал</w:t>
            </w:r>
            <w:r w:rsidRPr="00183167">
              <w:rPr>
                <w:rFonts w:eastAsiaTheme="minorHAnsi"/>
                <w:szCs w:val="28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814,97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питательной воды</w:t>
            </w:r>
          </w:p>
        </w:tc>
        <w:tc>
          <w:tcPr>
            <w:tcW w:w="1896" w:type="dxa"/>
            <w:vAlign w:val="center"/>
          </w:tcPr>
          <w:p w:rsidR="006A6C58" w:rsidRPr="00A26211" w:rsidRDefault="00915442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nв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ккал</w:t>
            </w:r>
            <w:r w:rsidRPr="00A26211">
              <w:rPr>
                <w:rFonts w:eastAsiaTheme="minorHAnsi"/>
                <w:szCs w:val="28"/>
                <w:lang w:val="en-US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220</w:t>
            </w:r>
          </w:p>
        </w:tc>
      </w:tr>
      <w:tr w:rsidR="006A6C58" w:rsidTr="00183167">
        <w:tc>
          <w:tcPr>
            <w:tcW w:w="4024" w:type="dxa"/>
          </w:tcPr>
          <w:p w:rsidR="006A6C58" w:rsidRPr="00A26211" w:rsidRDefault="006A6C58" w:rsidP="00A26211">
            <w:pPr>
              <w:ind w:firstLine="0"/>
            </w:pPr>
            <w:r w:rsidRPr="00A26211">
              <w:t>Теплосодержание (энтальпия) котловой воды</w:t>
            </w:r>
          </w:p>
        </w:tc>
        <w:tc>
          <w:tcPr>
            <w:tcW w:w="1896" w:type="dxa"/>
            <w:vAlign w:val="center"/>
          </w:tcPr>
          <w:p w:rsidR="006A6C58" w:rsidRPr="00A26211" w:rsidRDefault="00915442" w:rsidP="00A26211">
            <w:pPr>
              <w:ind w:firstLine="0"/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libri" w:hAnsi="Cambria Math"/>
                        <w:szCs w:val="28"/>
                      </w:rPr>
                      <m:t>кв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ккал</w:t>
            </w:r>
            <w:r w:rsidRPr="00A26211">
              <w:rPr>
                <w:rFonts w:eastAsiaTheme="minorHAnsi"/>
                <w:szCs w:val="28"/>
                <w:lang w:val="en-US"/>
              </w:rPr>
              <w:t>/</w:t>
            </w:r>
            <w:r w:rsidRPr="00A26211">
              <w:rPr>
                <w:rFonts w:eastAsiaTheme="minorHAnsi"/>
                <w:szCs w:val="28"/>
              </w:rPr>
              <w:t>кг</w:t>
            </w:r>
          </w:p>
        </w:tc>
        <w:tc>
          <w:tcPr>
            <w:tcW w:w="2092" w:type="dxa"/>
            <w:vAlign w:val="center"/>
          </w:tcPr>
          <w:p w:rsidR="006A6C58" w:rsidRPr="00A26211" w:rsidRDefault="00FB4C83" w:rsidP="00A26211">
            <w:pPr>
              <w:ind w:firstLine="0"/>
              <w:jc w:val="center"/>
              <w:rPr>
                <w:rFonts w:eastAsiaTheme="minorHAnsi"/>
                <w:szCs w:val="28"/>
              </w:rPr>
            </w:pPr>
            <w:r w:rsidRPr="00A26211">
              <w:rPr>
                <w:rFonts w:eastAsiaTheme="minorHAnsi"/>
                <w:szCs w:val="28"/>
              </w:rPr>
              <w:t>334,2</w:t>
            </w:r>
          </w:p>
        </w:tc>
      </w:tr>
    </w:tbl>
    <w:p w:rsidR="00D11B36" w:rsidRDefault="00E81062" w:rsidP="001E2EAC">
      <w:pPr>
        <w:pStyle w:val="3"/>
      </w:pPr>
      <w:r>
        <w:lastRenderedPageBreak/>
        <w:t>Режимные карты котлоагрегатов котельного отделения ТЭЦ-20 Мосэнерго очереди «90 ата»</w:t>
      </w:r>
    </w:p>
    <w:p w:rsidR="00E81062" w:rsidRPr="00DA0BE7" w:rsidRDefault="004F13E1" w:rsidP="00E81062">
      <w:r>
        <w:t xml:space="preserve">В данном разделе приведены конкретные значения параметров, используемых в математической модели, </w:t>
      </w:r>
      <w:r w:rsidR="00AF6AF0">
        <w:t>которые отличаются для каждого из котлоагрегатов. Эти значения получены</w:t>
      </w:r>
      <w:r>
        <w:t xml:space="preserve"> по режимным картам котлоагрегатов </w:t>
      </w:r>
      <w:commentRangeStart w:id="19"/>
      <w:r>
        <w:t>очереди «90 ата» ТЭЦ-20 Мосэнерго</w:t>
      </w:r>
      <w:commentRangeEnd w:id="19"/>
      <w:r w:rsidR="006E42BF">
        <w:rPr>
          <w:rStyle w:val="a8"/>
        </w:rPr>
        <w:commentReference w:id="19"/>
      </w:r>
      <w:r w:rsidR="00DA0BE7" w:rsidRPr="00DA0BE7">
        <w:t xml:space="preserve">, </w:t>
      </w:r>
      <w:r w:rsidR="00DA0BE7">
        <w:t>составлявшимся по результатам режимно-наладочных испытаний котлоагрегатов.</w:t>
      </w:r>
    </w:p>
    <w:p w:rsidR="00303DC5" w:rsidRDefault="00303DC5" w:rsidP="00E81062"/>
    <w:p w:rsidR="00303DC5" w:rsidRDefault="00303DC5" w:rsidP="00303DC5">
      <w:pPr>
        <w:pStyle w:val="4"/>
      </w:pPr>
      <w:r w:rsidRPr="00303DC5">
        <w:t>Котлоагрегат K-1</w:t>
      </w:r>
    </w:p>
    <w:p w:rsidR="004A5515" w:rsidRDefault="004A5515" w:rsidP="004A5515">
      <w:commentRangeStart w:id="20"/>
      <w:r>
        <w:t xml:space="preserve">В таблице 1 </w:t>
      </w:r>
      <w:commentRangeEnd w:id="20"/>
      <w:r w:rsidR="004855D0">
        <w:rPr>
          <w:rStyle w:val="a8"/>
        </w:rPr>
        <w:commentReference w:id="2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-1 очереди «90 ата» ТЭЦ-20 Мосэнерго при работе на природном газе.</w:t>
      </w:r>
    </w:p>
    <w:p w:rsidR="00F541BC" w:rsidRDefault="00F541BC" w:rsidP="00FA001B">
      <w:pPr>
        <w:ind w:firstLine="0"/>
        <w:jc w:val="center"/>
        <w:rPr>
          <w:b/>
        </w:rPr>
      </w:pPr>
      <w:commentRangeStart w:id="21"/>
      <w:r w:rsidRPr="00FA001B">
        <w:rPr>
          <w:b/>
        </w:rPr>
        <w:t xml:space="preserve">Таблица 1. </w:t>
      </w:r>
      <w:commentRangeEnd w:id="21"/>
      <w:r w:rsidR="004855D0">
        <w:rPr>
          <w:rStyle w:val="a8"/>
        </w:rPr>
        <w:commentReference w:id="21"/>
      </w:r>
      <w:r w:rsidRPr="00FA001B">
        <w:rPr>
          <w:b/>
        </w:rPr>
        <w:t>Режимная карта К-1 при работе на природном газе.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09"/>
        <w:gridCol w:w="1857"/>
        <w:gridCol w:w="1559"/>
        <w:gridCol w:w="756"/>
        <w:gridCol w:w="756"/>
        <w:gridCol w:w="639"/>
        <w:gridCol w:w="639"/>
        <w:gridCol w:w="756"/>
      </w:tblGrid>
      <w:tr w:rsidR="00034D79" w:rsidTr="00034D79">
        <w:tc>
          <w:tcPr>
            <w:tcW w:w="2725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857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430" w:type="dxa"/>
            <w:gridSpan w:val="5"/>
          </w:tcPr>
          <w:p w:rsidR="00FA001B" w:rsidRDefault="00FA001B" w:rsidP="00FA001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857" w:type="dxa"/>
            <w:vAlign w:val="center"/>
          </w:tcPr>
          <w:p w:rsidR="00034D79" w:rsidRPr="00A43D7A" w:rsidRDefault="00915442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5A6D52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857" w:type="dxa"/>
            <w:vAlign w:val="center"/>
          </w:tcPr>
          <w:p w:rsidR="00034D79" w:rsidRPr="00A43D7A" w:rsidRDefault="00915442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66,08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66,05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jc w:val="center"/>
              <w:rPr>
                <w:sz w:val="24"/>
              </w:rPr>
            </w:pPr>
            <w:r w:rsidRPr="00A43D7A">
              <w:rPr>
                <w:sz w:val="24"/>
              </w:rPr>
              <w:t>66,15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857" w:type="dxa"/>
            <w:vAlign w:val="center"/>
          </w:tcPr>
          <w:p w:rsidR="00034D79" w:rsidRPr="00A43D7A" w:rsidRDefault="00915442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0,97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0,82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0,72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0,63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857" w:type="dxa"/>
            <w:vAlign w:val="center"/>
          </w:tcPr>
          <w:p w:rsidR="00034D79" w:rsidRPr="00A43D7A" w:rsidRDefault="00915442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3C3ADE" w:rsidP="002459DF">
            <w:pPr>
              <w:ind w:firstLine="0"/>
              <w:jc w:val="center"/>
              <w:rPr>
                <w:sz w:val="24"/>
                <w:lang w:val="en-US"/>
              </w:rPr>
            </w:pPr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154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155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156</w:t>
            </w:r>
          </w:p>
        </w:tc>
      </w:tr>
      <w:tr w:rsidR="002459DF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857" w:type="dxa"/>
            <w:vAlign w:val="center"/>
          </w:tcPr>
          <w:p w:rsidR="00034D79" w:rsidRPr="00A43D7A" w:rsidRDefault="00915442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7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1,24</w:t>
            </w:r>
          </w:p>
        </w:tc>
        <w:tc>
          <w:tcPr>
            <w:tcW w:w="727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1,23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1,22</w:t>
            </w:r>
          </w:p>
        </w:tc>
        <w:tc>
          <w:tcPr>
            <w:tcW w:w="726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1,21</w:t>
            </w:r>
          </w:p>
        </w:tc>
        <w:tc>
          <w:tcPr>
            <w:tcW w:w="674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1,21</w:t>
            </w:r>
          </w:p>
        </w:tc>
      </w:tr>
      <w:tr w:rsidR="00034D79" w:rsidTr="002459DF">
        <w:tc>
          <w:tcPr>
            <w:tcW w:w="2725" w:type="dxa"/>
          </w:tcPr>
          <w:p w:rsidR="00034D79" w:rsidRPr="00A43D7A" w:rsidRDefault="00034D79" w:rsidP="002459DF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857" w:type="dxa"/>
            <w:vAlign w:val="center"/>
          </w:tcPr>
          <w:p w:rsidR="00034D79" w:rsidRPr="00A43D7A" w:rsidRDefault="00915442" w:rsidP="002459DF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034D79" w:rsidRPr="00A43D7A" w:rsidRDefault="00034D79" w:rsidP="002459D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77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7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6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726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  <w:tc>
          <w:tcPr>
            <w:tcW w:w="674" w:type="dxa"/>
            <w:vAlign w:val="center"/>
          </w:tcPr>
          <w:p w:rsidR="00034D79" w:rsidRPr="00A43D7A" w:rsidRDefault="002459DF" w:rsidP="002459DF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1,12</w:t>
            </w:r>
          </w:p>
        </w:tc>
      </w:tr>
    </w:tbl>
    <w:p w:rsidR="00FA001B" w:rsidRDefault="00FA001B" w:rsidP="00FA001B">
      <w:pPr>
        <w:ind w:firstLine="0"/>
        <w:jc w:val="center"/>
        <w:rPr>
          <w:b/>
          <w:lang w:val="en-US"/>
        </w:rPr>
      </w:pPr>
    </w:p>
    <w:p w:rsidR="004855D0" w:rsidRPr="00F824A9" w:rsidRDefault="004855D0" w:rsidP="004855D0">
      <w:commentRangeStart w:id="22"/>
      <w:r>
        <w:lastRenderedPageBreak/>
        <w:t xml:space="preserve">В таблице 1 </w:t>
      </w:r>
      <w:commentRangeEnd w:id="22"/>
      <w:r>
        <w:rPr>
          <w:rStyle w:val="a8"/>
        </w:rPr>
        <w:commentReference w:id="2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-1 очереди «90 ата» ТЭЦ-20 Мосэнерго при работе на мазуте.</w:t>
      </w:r>
    </w:p>
    <w:p w:rsidR="004855D0" w:rsidRDefault="004855D0" w:rsidP="004855D0">
      <w:pPr>
        <w:ind w:firstLine="0"/>
        <w:jc w:val="center"/>
        <w:rPr>
          <w:b/>
        </w:rPr>
      </w:pPr>
      <w:commentRangeStart w:id="23"/>
      <w:r w:rsidRPr="00FA001B">
        <w:rPr>
          <w:b/>
        </w:rPr>
        <w:t xml:space="preserve">Таблица 1. </w:t>
      </w:r>
      <w:commentRangeEnd w:id="23"/>
      <w:r>
        <w:rPr>
          <w:rStyle w:val="a8"/>
        </w:rPr>
        <w:commentReference w:id="23"/>
      </w:r>
      <w:r w:rsidRPr="00FA001B">
        <w:rPr>
          <w:b/>
        </w:rPr>
        <w:t xml:space="preserve">Режимная карта К-1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711"/>
        <w:gridCol w:w="735"/>
        <w:gridCol w:w="735"/>
        <w:gridCol w:w="735"/>
        <w:gridCol w:w="735"/>
      </w:tblGrid>
      <w:tr w:rsidR="004855D0" w:rsidTr="00E45494">
        <w:tc>
          <w:tcPr>
            <w:tcW w:w="2660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4855D0" w:rsidRDefault="004855D0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E45494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644" w:type="dxa"/>
            <w:vAlign w:val="center"/>
          </w:tcPr>
          <w:p w:rsidR="004855D0" w:rsidRPr="00E45494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711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90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F824A9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4855D0" w:rsidRPr="00E45494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4855D0" w:rsidRPr="00E45494" w:rsidRDefault="00F824A9" w:rsidP="00F824A9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Ы8,38</w:t>
            </w:r>
          </w:p>
        </w:tc>
        <w:tc>
          <w:tcPr>
            <w:tcW w:w="735" w:type="dxa"/>
            <w:vAlign w:val="center"/>
          </w:tcPr>
          <w:p w:rsidR="004855D0" w:rsidRPr="00E45494" w:rsidRDefault="00F824A9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77,94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77,64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77,55</w:t>
            </w:r>
          </w:p>
        </w:tc>
        <w:tc>
          <w:tcPr>
            <w:tcW w:w="735" w:type="dxa"/>
            <w:vAlign w:val="center"/>
          </w:tcPr>
          <w:p w:rsidR="004855D0" w:rsidRPr="00E45494" w:rsidRDefault="009D4BEB" w:rsidP="003337EC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77,67</w:t>
            </w:r>
          </w:p>
        </w:tc>
      </w:tr>
      <w:tr w:rsidR="00F824A9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4855D0" w:rsidRPr="00E45494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1,19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0,97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7A5ED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0,8</w:t>
            </w:r>
            <w:r w:rsidR="007A5EDC" w:rsidRPr="00E4549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7A5ED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0,7</w:t>
            </w:r>
            <w:r w:rsidR="007A5EDC" w:rsidRPr="00E45494">
              <w:rPr>
                <w:sz w:val="24"/>
              </w:rPr>
              <w:t>1</w:t>
            </w:r>
          </w:p>
        </w:tc>
        <w:tc>
          <w:tcPr>
            <w:tcW w:w="735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0,63</w:t>
            </w:r>
          </w:p>
        </w:tc>
      </w:tr>
      <w:tr w:rsidR="009D4BEB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4855D0" w:rsidRPr="00E45494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</w:p>
        </w:tc>
        <w:tc>
          <w:tcPr>
            <w:tcW w:w="711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175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176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178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181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186</w:t>
            </w:r>
          </w:p>
        </w:tc>
      </w:tr>
      <w:tr w:rsidR="009D4BEB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4855D0" w:rsidRPr="00E45494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1,53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1,43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1,37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1,33</w:t>
            </w:r>
          </w:p>
        </w:tc>
        <w:tc>
          <w:tcPr>
            <w:tcW w:w="735" w:type="dxa"/>
            <w:vAlign w:val="center"/>
          </w:tcPr>
          <w:p w:rsidR="004855D0" w:rsidRPr="00E45494" w:rsidRDefault="00330BF6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1,30</w:t>
            </w:r>
          </w:p>
        </w:tc>
      </w:tr>
      <w:tr w:rsidR="00E45494" w:rsidTr="00E45494">
        <w:tc>
          <w:tcPr>
            <w:tcW w:w="2660" w:type="dxa"/>
          </w:tcPr>
          <w:p w:rsidR="004855D0" w:rsidRPr="00A43D7A" w:rsidRDefault="004855D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44" w:type="dxa"/>
            <w:vAlign w:val="center"/>
          </w:tcPr>
          <w:p w:rsidR="004855D0" w:rsidRPr="00E45494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4855D0" w:rsidRPr="00E45494" w:rsidRDefault="004855D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1,39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1,31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1,25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1,22</w:t>
            </w:r>
          </w:p>
        </w:tc>
        <w:tc>
          <w:tcPr>
            <w:tcW w:w="735" w:type="dxa"/>
            <w:vAlign w:val="center"/>
          </w:tcPr>
          <w:p w:rsidR="004855D0" w:rsidRPr="00E45494" w:rsidRDefault="00435C11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1,2</w:t>
            </w:r>
          </w:p>
        </w:tc>
      </w:tr>
    </w:tbl>
    <w:p w:rsidR="004855D0" w:rsidRDefault="004855D0" w:rsidP="004855D0">
      <w:pPr>
        <w:rPr>
          <w:lang w:val="en-US"/>
        </w:rPr>
      </w:pPr>
    </w:p>
    <w:p w:rsidR="000A0D2C" w:rsidRDefault="000A0D2C" w:rsidP="000A0D2C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2</w:t>
      </w:r>
    </w:p>
    <w:p w:rsidR="000A0D2C" w:rsidRDefault="000A0D2C" w:rsidP="000A0D2C">
      <w:commentRangeStart w:id="24"/>
      <w:r>
        <w:t xml:space="preserve">В таблице 1 </w:t>
      </w:r>
      <w:commentRangeEnd w:id="24"/>
      <w:r>
        <w:rPr>
          <w:rStyle w:val="a8"/>
        </w:rPr>
        <w:commentReference w:id="24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-2 очереди «90 ата» ТЭЦ-20 Мосэнерго при работе на природном газе.</w:t>
      </w:r>
    </w:p>
    <w:p w:rsidR="000A0D2C" w:rsidRDefault="000A0D2C" w:rsidP="000A0D2C">
      <w:pPr>
        <w:ind w:firstLine="0"/>
        <w:jc w:val="center"/>
        <w:rPr>
          <w:b/>
        </w:rPr>
      </w:pPr>
      <w:commentRangeStart w:id="25"/>
      <w:r w:rsidRPr="00FA001B">
        <w:rPr>
          <w:b/>
        </w:rPr>
        <w:t xml:space="preserve">Таблица 1. </w:t>
      </w:r>
      <w:commentRangeEnd w:id="25"/>
      <w:r>
        <w:rPr>
          <w:rStyle w:val="a8"/>
        </w:rPr>
        <w:commentReference w:id="25"/>
      </w:r>
      <w:r w:rsidRPr="00FA001B">
        <w:rPr>
          <w:b/>
        </w:rPr>
        <w:t xml:space="preserve">Режимная карта </w:t>
      </w:r>
      <w:r>
        <w:rPr>
          <w:b/>
        </w:rPr>
        <w:t>К-2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85"/>
        <w:gridCol w:w="1575"/>
        <w:gridCol w:w="687"/>
        <w:gridCol w:w="741"/>
        <w:gridCol w:w="741"/>
        <w:gridCol w:w="741"/>
        <w:gridCol w:w="741"/>
      </w:tblGrid>
      <w:tr w:rsidR="000A0D2C" w:rsidTr="00EE7013">
        <w:tc>
          <w:tcPr>
            <w:tcW w:w="2660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85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75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685" w:type="dxa"/>
            <w:vAlign w:val="center"/>
          </w:tcPr>
          <w:p w:rsidR="000A0D2C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687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E77769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85" w:type="dxa"/>
            <w:vAlign w:val="center"/>
          </w:tcPr>
          <w:p w:rsidR="000A0D2C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z w:val="24"/>
              </w:rPr>
              <w:lastRenderedPageBreak/>
              <w:t>5,58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5,52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5,45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5,52</w:t>
            </w:r>
          </w:p>
        </w:tc>
        <w:tc>
          <w:tcPr>
            <w:tcW w:w="741" w:type="dxa"/>
            <w:vAlign w:val="center"/>
          </w:tcPr>
          <w:p w:rsidR="000A0D2C" w:rsidRPr="00A43D7A" w:rsidRDefault="00E77769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  <w:r>
              <w:rPr>
                <w:sz w:val="24"/>
              </w:rPr>
              <w:lastRenderedPageBreak/>
              <w:t>5,62</w:t>
            </w:r>
          </w:p>
        </w:tc>
      </w:tr>
      <w:tr w:rsidR="00E77769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Потери тепла в окружающую среду за счет конвекции и излучения</w:t>
            </w:r>
          </w:p>
        </w:tc>
        <w:tc>
          <w:tcPr>
            <w:tcW w:w="1685" w:type="dxa"/>
            <w:vAlign w:val="center"/>
          </w:tcPr>
          <w:p w:rsidR="000A0D2C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0,97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AD3EEB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AD3EEB">
              <w:rPr>
                <w:sz w:val="24"/>
              </w:rPr>
              <w:t>63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AD3EEB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AD3EEB">
              <w:rPr>
                <w:sz w:val="24"/>
              </w:rPr>
              <w:t>63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0,63</w:t>
            </w:r>
          </w:p>
        </w:tc>
      </w:tr>
      <w:tr w:rsidR="00EE7013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85" w:type="dxa"/>
            <w:vAlign w:val="center"/>
          </w:tcPr>
          <w:p w:rsidR="000A0D2C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</w:p>
        </w:tc>
        <w:tc>
          <w:tcPr>
            <w:tcW w:w="687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136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41" w:type="dxa"/>
            <w:vAlign w:val="center"/>
          </w:tcPr>
          <w:p w:rsidR="000A0D2C" w:rsidRPr="00A43D7A" w:rsidRDefault="00AD3EEB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85" w:type="dxa"/>
            <w:vAlign w:val="center"/>
          </w:tcPr>
          <w:p w:rsidR="000A0D2C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0A0D2C" w:rsidRPr="00A43D7A" w:rsidRDefault="000A0D2C" w:rsidP="00C16775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C16775">
              <w:rPr>
                <w:sz w:val="24"/>
              </w:rPr>
              <w:t>30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1,22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1,20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1,18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</w:tr>
      <w:tr w:rsidR="000A0D2C" w:rsidTr="00EE7013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85" w:type="dxa"/>
            <w:vAlign w:val="center"/>
          </w:tcPr>
          <w:p w:rsidR="000A0D2C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0A0D2C" w:rsidRPr="00A43D7A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C167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C16775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1,11</w:t>
            </w:r>
          </w:p>
        </w:tc>
        <w:tc>
          <w:tcPr>
            <w:tcW w:w="741" w:type="dxa"/>
            <w:vAlign w:val="center"/>
          </w:tcPr>
          <w:p w:rsidR="000A0D2C" w:rsidRPr="00A43D7A" w:rsidRDefault="00C16775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0A0D2C" w:rsidRPr="00A43D7A" w:rsidRDefault="000A0D2C" w:rsidP="00C16775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C16775">
              <w:rPr>
                <w:sz w:val="24"/>
              </w:rPr>
              <w:t>09</w:t>
            </w:r>
          </w:p>
        </w:tc>
      </w:tr>
    </w:tbl>
    <w:p w:rsidR="000A0D2C" w:rsidRDefault="000A0D2C" w:rsidP="000A0D2C">
      <w:pPr>
        <w:ind w:firstLine="0"/>
        <w:jc w:val="center"/>
        <w:rPr>
          <w:b/>
          <w:lang w:val="en-US"/>
        </w:rPr>
      </w:pPr>
    </w:p>
    <w:p w:rsidR="000A0D2C" w:rsidRPr="00F824A9" w:rsidRDefault="000A0D2C" w:rsidP="000A0D2C">
      <w:commentRangeStart w:id="26"/>
      <w:r>
        <w:t xml:space="preserve">В таблице 1 </w:t>
      </w:r>
      <w:commentRangeEnd w:id="26"/>
      <w:r>
        <w:rPr>
          <w:rStyle w:val="a8"/>
        </w:rPr>
        <w:commentReference w:id="26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D3FCB">
        <w:t>2</w:t>
      </w:r>
      <w:r>
        <w:t xml:space="preserve"> очереди «90 ата» ТЭЦ-20 Мосэнерго при работе на мазуте.</w:t>
      </w:r>
    </w:p>
    <w:p w:rsidR="000A0D2C" w:rsidRDefault="000A0D2C" w:rsidP="000A0D2C">
      <w:pPr>
        <w:ind w:firstLine="0"/>
        <w:jc w:val="center"/>
        <w:rPr>
          <w:b/>
        </w:rPr>
      </w:pPr>
      <w:commentRangeStart w:id="27"/>
      <w:r w:rsidRPr="00FA001B">
        <w:rPr>
          <w:b/>
        </w:rPr>
        <w:t xml:space="preserve">Таблица 1. </w:t>
      </w:r>
      <w:commentRangeEnd w:id="27"/>
      <w:r>
        <w:rPr>
          <w:rStyle w:val="a8"/>
        </w:rPr>
        <w:commentReference w:id="27"/>
      </w:r>
      <w:r w:rsidRPr="00FA001B">
        <w:rPr>
          <w:b/>
        </w:rPr>
        <w:t>Режимная карта К-</w:t>
      </w:r>
      <w:r w:rsidR="008D3FCB">
        <w:rPr>
          <w:b/>
        </w:rPr>
        <w:t>2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711"/>
        <w:gridCol w:w="735"/>
        <w:gridCol w:w="735"/>
        <w:gridCol w:w="735"/>
        <w:gridCol w:w="735"/>
      </w:tblGrid>
      <w:tr w:rsidR="000A0D2C" w:rsidTr="003337EC">
        <w:tc>
          <w:tcPr>
            <w:tcW w:w="2660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0A0D2C" w:rsidRDefault="000A0D2C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644" w:type="dxa"/>
            <w:vAlign w:val="center"/>
          </w:tcPr>
          <w:p w:rsidR="000A0D2C" w:rsidRPr="00E45494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90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0A0D2C" w:rsidRPr="00E45494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423903">
            <w:pPr>
              <w:jc w:val="center"/>
              <w:rPr>
                <w:sz w:val="24"/>
              </w:rPr>
            </w:pPr>
            <w:r w:rsidRPr="00E45494">
              <w:rPr>
                <w:sz w:val="24"/>
              </w:rPr>
              <w:t>Ы8,</w:t>
            </w:r>
            <w:r w:rsidR="00423903">
              <w:rPr>
                <w:sz w:val="24"/>
              </w:rPr>
              <w:t>7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88,03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77,85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77,69</w:t>
            </w:r>
          </w:p>
        </w:tc>
        <w:tc>
          <w:tcPr>
            <w:tcW w:w="735" w:type="dxa"/>
            <w:vAlign w:val="center"/>
          </w:tcPr>
          <w:p w:rsidR="000A0D2C" w:rsidRPr="00E45494" w:rsidRDefault="00423903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77,63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0A0D2C" w:rsidRPr="00E45494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711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1,1</w:t>
            </w:r>
            <w:r w:rsidR="00E76FF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0,9</w:t>
            </w:r>
            <w:r w:rsidR="00E76FF4">
              <w:rPr>
                <w:sz w:val="24"/>
              </w:rPr>
              <w:t>3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 w:rsidR="00E76FF4">
              <w:rPr>
                <w:sz w:val="24"/>
              </w:rPr>
              <w:t>78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 w:rsidR="00E76FF4">
              <w:rPr>
                <w:sz w:val="24"/>
              </w:rPr>
              <w:t>68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E76FF4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0,6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0A0D2C" w:rsidRPr="00E45494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</w:p>
        </w:tc>
        <w:tc>
          <w:tcPr>
            <w:tcW w:w="711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172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735" w:type="dxa"/>
            <w:vAlign w:val="center"/>
          </w:tcPr>
          <w:p w:rsidR="000A0D2C" w:rsidRPr="00E45494" w:rsidRDefault="00B922C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181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0A0D2C" w:rsidRPr="00E45494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62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46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32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29</w:t>
            </w:r>
          </w:p>
        </w:tc>
      </w:tr>
      <w:tr w:rsidR="000A0D2C" w:rsidTr="003337EC">
        <w:tc>
          <w:tcPr>
            <w:tcW w:w="2660" w:type="dxa"/>
          </w:tcPr>
          <w:p w:rsidR="000A0D2C" w:rsidRPr="00A43D7A" w:rsidRDefault="000A0D2C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 xml:space="preserve">Коэффициент избытка воздуха в режимном </w:t>
            </w:r>
            <w:r w:rsidRPr="00A43D7A">
              <w:rPr>
                <w:sz w:val="22"/>
                <w:szCs w:val="22"/>
              </w:rPr>
              <w:lastRenderedPageBreak/>
              <w:t>сечении</w:t>
            </w:r>
          </w:p>
        </w:tc>
        <w:tc>
          <w:tcPr>
            <w:tcW w:w="1644" w:type="dxa"/>
            <w:vAlign w:val="center"/>
          </w:tcPr>
          <w:p w:rsidR="000A0D2C" w:rsidRPr="00E45494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A0D2C" w:rsidRPr="00E45494" w:rsidRDefault="000A0D2C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711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48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34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27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21</w:t>
            </w:r>
          </w:p>
        </w:tc>
        <w:tc>
          <w:tcPr>
            <w:tcW w:w="735" w:type="dxa"/>
            <w:vAlign w:val="center"/>
          </w:tcPr>
          <w:p w:rsidR="000A0D2C" w:rsidRPr="00E45494" w:rsidRDefault="000A0D2C" w:rsidP="00B922C9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 w:rsidR="00B922C9">
              <w:rPr>
                <w:sz w:val="24"/>
              </w:rPr>
              <w:t>19</w:t>
            </w:r>
          </w:p>
        </w:tc>
      </w:tr>
    </w:tbl>
    <w:p w:rsidR="004855D0" w:rsidRPr="004855D0" w:rsidRDefault="004855D0" w:rsidP="004855D0">
      <w:pPr>
        <w:rPr>
          <w:lang w:val="en-US"/>
        </w:rPr>
      </w:pPr>
    </w:p>
    <w:p w:rsidR="0095099D" w:rsidRDefault="0095099D" w:rsidP="0095099D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3</w:t>
      </w:r>
    </w:p>
    <w:p w:rsidR="0095099D" w:rsidRDefault="0095099D" w:rsidP="0095099D">
      <w:commentRangeStart w:id="28"/>
      <w:r>
        <w:t xml:space="preserve">В таблице 1 </w:t>
      </w:r>
      <w:commentRangeEnd w:id="28"/>
      <w:r>
        <w:rPr>
          <w:rStyle w:val="a8"/>
        </w:rPr>
        <w:commentReference w:id="28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-3 очереди «90 ата» ТЭЦ-20 Мосэнерго при работе на природном газе.</w:t>
      </w:r>
    </w:p>
    <w:p w:rsidR="0095099D" w:rsidRDefault="0095099D" w:rsidP="0095099D">
      <w:pPr>
        <w:ind w:firstLine="0"/>
        <w:jc w:val="center"/>
        <w:rPr>
          <w:b/>
        </w:rPr>
      </w:pPr>
      <w:commentRangeStart w:id="29"/>
      <w:r w:rsidRPr="00FA001B">
        <w:rPr>
          <w:b/>
        </w:rPr>
        <w:t xml:space="preserve">Таблица 1. </w:t>
      </w:r>
      <w:commentRangeEnd w:id="29"/>
      <w:r>
        <w:rPr>
          <w:rStyle w:val="a8"/>
        </w:rPr>
        <w:commentReference w:id="29"/>
      </w:r>
      <w:r w:rsidRPr="00FA001B">
        <w:rPr>
          <w:b/>
        </w:rPr>
        <w:t xml:space="preserve">Режимная карта </w:t>
      </w:r>
      <w:r>
        <w:rPr>
          <w:b/>
        </w:rPr>
        <w:t>К-3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85"/>
        <w:gridCol w:w="1575"/>
        <w:gridCol w:w="687"/>
        <w:gridCol w:w="741"/>
        <w:gridCol w:w="741"/>
        <w:gridCol w:w="741"/>
        <w:gridCol w:w="741"/>
      </w:tblGrid>
      <w:tr w:rsidR="0095099D" w:rsidTr="003337EC">
        <w:tc>
          <w:tcPr>
            <w:tcW w:w="2660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85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75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5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685" w:type="dxa"/>
            <w:vAlign w:val="center"/>
          </w:tcPr>
          <w:p w:rsidR="0095099D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687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90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110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130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170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85" w:type="dxa"/>
            <w:vAlign w:val="center"/>
          </w:tcPr>
          <w:p w:rsidR="0095099D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66,74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66,18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55,95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55,84</w:t>
            </w:r>
          </w:p>
        </w:tc>
        <w:tc>
          <w:tcPr>
            <w:tcW w:w="741" w:type="dxa"/>
            <w:vAlign w:val="center"/>
          </w:tcPr>
          <w:p w:rsidR="0095099D" w:rsidRPr="00A43D7A" w:rsidRDefault="00574994" w:rsidP="003337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55,74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85" w:type="dxa"/>
            <w:vAlign w:val="center"/>
          </w:tcPr>
          <w:p w:rsidR="0095099D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687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1,19</w:t>
            </w:r>
          </w:p>
        </w:tc>
        <w:tc>
          <w:tcPr>
            <w:tcW w:w="741" w:type="dxa"/>
            <w:vAlign w:val="center"/>
          </w:tcPr>
          <w:p w:rsidR="0095099D" w:rsidRPr="00A43D7A" w:rsidRDefault="007669FC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1,07</w:t>
            </w:r>
          </w:p>
        </w:tc>
        <w:tc>
          <w:tcPr>
            <w:tcW w:w="741" w:type="dxa"/>
            <w:vAlign w:val="center"/>
          </w:tcPr>
          <w:p w:rsidR="0095099D" w:rsidRPr="00A43D7A" w:rsidRDefault="007669FC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0,95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7669F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7669FC">
              <w:rPr>
                <w:sz w:val="24"/>
              </w:rPr>
              <w:t>87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7669F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0,</w:t>
            </w:r>
            <w:r w:rsidR="007669FC">
              <w:rPr>
                <w:sz w:val="24"/>
              </w:rPr>
              <w:t>8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85" w:type="dxa"/>
            <w:vAlign w:val="center"/>
          </w:tcPr>
          <w:p w:rsidR="0095099D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</w:p>
        </w:tc>
        <w:tc>
          <w:tcPr>
            <w:tcW w:w="687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41" w:type="dxa"/>
            <w:vAlign w:val="center"/>
          </w:tcPr>
          <w:p w:rsidR="0095099D" w:rsidRPr="00A43D7A" w:rsidRDefault="00B201C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148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85" w:type="dxa"/>
            <w:vAlign w:val="center"/>
          </w:tcPr>
          <w:p w:rsidR="0095099D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>
              <w:rPr>
                <w:sz w:val="24"/>
              </w:rPr>
              <w:t>3</w:t>
            </w:r>
            <w:r w:rsidR="006020F0">
              <w:rPr>
                <w:sz w:val="24"/>
              </w:rPr>
              <w:t>9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  <w:r w:rsidR="006020F0">
              <w:rPr>
                <w:sz w:val="24"/>
              </w:rPr>
              <w:t>9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</w:t>
            </w:r>
            <w:r w:rsidR="006020F0">
              <w:rPr>
                <w:sz w:val="24"/>
              </w:rPr>
              <w:t>4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22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21</w:t>
            </w:r>
          </w:p>
        </w:tc>
      </w:tr>
      <w:tr w:rsidR="0095099D" w:rsidTr="003337EC">
        <w:tc>
          <w:tcPr>
            <w:tcW w:w="2660" w:type="dxa"/>
          </w:tcPr>
          <w:p w:rsidR="0095099D" w:rsidRPr="00A43D7A" w:rsidRDefault="0095099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85" w:type="dxa"/>
            <w:vAlign w:val="center"/>
          </w:tcPr>
          <w:p w:rsidR="0095099D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75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687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</w:t>
            </w:r>
            <w:r w:rsidR="006020F0">
              <w:rPr>
                <w:sz w:val="24"/>
              </w:rPr>
              <w:t>21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41" w:type="dxa"/>
            <w:vAlign w:val="center"/>
          </w:tcPr>
          <w:p w:rsidR="0095099D" w:rsidRPr="00A43D7A" w:rsidRDefault="0095099D" w:rsidP="006020F0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1,</w:t>
            </w:r>
            <w:r w:rsidR="006020F0">
              <w:rPr>
                <w:sz w:val="24"/>
              </w:rPr>
              <w:t>1</w:t>
            </w:r>
          </w:p>
        </w:tc>
      </w:tr>
    </w:tbl>
    <w:p w:rsidR="0095099D" w:rsidRDefault="0095099D" w:rsidP="0095099D">
      <w:pPr>
        <w:ind w:firstLine="0"/>
        <w:jc w:val="center"/>
        <w:rPr>
          <w:b/>
          <w:lang w:val="en-US"/>
        </w:rPr>
      </w:pPr>
    </w:p>
    <w:p w:rsidR="0095099D" w:rsidRPr="00F824A9" w:rsidRDefault="0095099D" w:rsidP="0095099D">
      <w:commentRangeStart w:id="30"/>
      <w:r>
        <w:t xml:space="preserve">В таблице 1 </w:t>
      </w:r>
      <w:commentRangeEnd w:id="30"/>
      <w:r>
        <w:rPr>
          <w:rStyle w:val="a8"/>
        </w:rPr>
        <w:commentReference w:id="3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-3 очереди «90 ата» ТЭЦ-20 Мосэнерго при работе на мазуте.</w:t>
      </w:r>
    </w:p>
    <w:p w:rsidR="0095099D" w:rsidRDefault="0095099D" w:rsidP="0095099D">
      <w:pPr>
        <w:ind w:firstLine="0"/>
        <w:jc w:val="center"/>
        <w:rPr>
          <w:b/>
        </w:rPr>
      </w:pPr>
      <w:commentRangeStart w:id="31"/>
      <w:r w:rsidRPr="00FA001B">
        <w:rPr>
          <w:b/>
        </w:rPr>
        <w:t xml:space="preserve">Таблица 1. </w:t>
      </w:r>
      <w:commentRangeEnd w:id="31"/>
      <w:r>
        <w:rPr>
          <w:rStyle w:val="a8"/>
        </w:rPr>
        <w:commentReference w:id="31"/>
      </w:r>
      <w:r w:rsidRPr="00FA001B">
        <w:rPr>
          <w:b/>
        </w:rPr>
        <w:t>Режимная карта К-</w:t>
      </w:r>
      <w:r>
        <w:rPr>
          <w:b/>
        </w:rPr>
        <w:t>3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660"/>
        <w:gridCol w:w="1644"/>
        <w:gridCol w:w="1616"/>
        <w:gridCol w:w="992"/>
        <w:gridCol w:w="993"/>
        <w:gridCol w:w="992"/>
        <w:gridCol w:w="674"/>
      </w:tblGrid>
      <w:tr w:rsidR="0095099D" w:rsidTr="003337EC">
        <w:tc>
          <w:tcPr>
            <w:tcW w:w="2660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644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616" w:type="dxa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3651" w:type="dxa"/>
            <w:gridSpan w:val="4"/>
          </w:tcPr>
          <w:p w:rsidR="0095099D" w:rsidRDefault="0095099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Паропроизводительность</w:t>
            </w:r>
          </w:p>
        </w:tc>
        <w:tc>
          <w:tcPr>
            <w:tcW w:w="1644" w:type="dxa"/>
            <w:vAlign w:val="center"/>
          </w:tcPr>
          <w:p w:rsidR="000B0932" w:rsidRPr="00E45494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т/ч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110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130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150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170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644" w:type="dxa"/>
            <w:vAlign w:val="center"/>
          </w:tcPr>
          <w:p w:rsidR="000B0932" w:rsidRPr="00E45494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9,37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8,91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8,42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8226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8,21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644" w:type="dxa"/>
            <w:vAlign w:val="center"/>
          </w:tcPr>
          <w:p w:rsidR="000B0932" w:rsidRPr="00E45494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%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77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65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57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0,</w:t>
            </w:r>
            <w:r>
              <w:rPr>
                <w:sz w:val="24"/>
              </w:rPr>
              <w:t>5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644" w:type="dxa"/>
            <w:vAlign w:val="center"/>
          </w:tcPr>
          <w:p w:rsidR="000B0932" w:rsidRPr="00E45494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E45494">
              <w:rPr>
                <w:sz w:val="24"/>
                <w:vertAlign w:val="superscript"/>
                <w:lang w:val="en-US"/>
              </w:rPr>
              <w:t>o</w:t>
            </w:r>
            <w:r w:rsidRPr="00E45494">
              <w:rPr>
                <w:sz w:val="24"/>
                <w:lang w:val="en-US"/>
              </w:rPr>
              <w:t>C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644" w:type="dxa"/>
            <w:vAlign w:val="center"/>
          </w:tcPr>
          <w:p w:rsidR="000B0932" w:rsidRPr="00E45494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88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75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62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56</w:t>
            </w:r>
          </w:p>
        </w:tc>
      </w:tr>
      <w:tr w:rsidR="000B0932" w:rsidTr="0082264C">
        <w:tc>
          <w:tcPr>
            <w:tcW w:w="2660" w:type="dxa"/>
          </w:tcPr>
          <w:p w:rsidR="000B0932" w:rsidRPr="00A43D7A" w:rsidRDefault="000B0932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644" w:type="dxa"/>
            <w:vAlign w:val="center"/>
          </w:tcPr>
          <w:p w:rsidR="000B0932" w:rsidRPr="00E45494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616" w:type="dxa"/>
            <w:vAlign w:val="center"/>
          </w:tcPr>
          <w:p w:rsidR="000B0932" w:rsidRPr="00E45494" w:rsidRDefault="000B0932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74</w:t>
            </w:r>
          </w:p>
        </w:tc>
        <w:tc>
          <w:tcPr>
            <w:tcW w:w="993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62</w:t>
            </w:r>
          </w:p>
        </w:tc>
        <w:tc>
          <w:tcPr>
            <w:tcW w:w="992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5</w:t>
            </w:r>
          </w:p>
        </w:tc>
        <w:tc>
          <w:tcPr>
            <w:tcW w:w="674" w:type="dxa"/>
            <w:vAlign w:val="center"/>
          </w:tcPr>
          <w:p w:rsidR="000B0932" w:rsidRPr="00E45494" w:rsidRDefault="000B0932" w:rsidP="00EE2B82">
            <w:pPr>
              <w:ind w:firstLine="0"/>
              <w:jc w:val="center"/>
              <w:rPr>
                <w:sz w:val="24"/>
              </w:rPr>
            </w:pPr>
            <w:r w:rsidRPr="00E45494">
              <w:rPr>
                <w:sz w:val="24"/>
              </w:rPr>
              <w:t>1,</w:t>
            </w:r>
            <w:r>
              <w:rPr>
                <w:sz w:val="24"/>
              </w:rPr>
              <w:t>45</w:t>
            </w:r>
          </w:p>
        </w:tc>
      </w:tr>
    </w:tbl>
    <w:p w:rsidR="0095099D" w:rsidRPr="004855D0" w:rsidRDefault="0095099D" w:rsidP="0095099D">
      <w:pPr>
        <w:rPr>
          <w:lang w:val="en-US"/>
        </w:rPr>
      </w:pPr>
    </w:p>
    <w:p w:rsidR="004B2541" w:rsidRDefault="004B2541" w:rsidP="004B2541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4</w:t>
      </w:r>
    </w:p>
    <w:p w:rsidR="004B2541" w:rsidRDefault="004B2541" w:rsidP="004B2541">
      <w:commentRangeStart w:id="32"/>
      <w:r>
        <w:t xml:space="preserve">В таблице 1 </w:t>
      </w:r>
      <w:commentRangeEnd w:id="32"/>
      <w:r>
        <w:rPr>
          <w:rStyle w:val="a8"/>
        </w:rPr>
        <w:commentReference w:id="3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-4 очереди «90 ата» ТЭЦ-20 Мосэнерго при работе на природном газе.</w:t>
      </w:r>
    </w:p>
    <w:p w:rsidR="004B2541" w:rsidRDefault="004B2541" w:rsidP="004B2541">
      <w:pPr>
        <w:ind w:firstLine="0"/>
        <w:jc w:val="center"/>
        <w:rPr>
          <w:b/>
        </w:rPr>
      </w:pPr>
      <w:commentRangeStart w:id="33"/>
      <w:r w:rsidRPr="00FA001B">
        <w:rPr>
          <w:b/>
        </w:rPr>
        <w:t xml:space="preserve">Таблица 1. </w:t>
      </w:r>
      <w:commentRangeEnd w:id="33"/>
      <w:r>
        <w:rPr>
          <w:rStyle w:val="a8"/>
        </w:rPr>
        <w:commentReference w:id="33"/>
      </w:r>
      <w:r w:rsidRPr="00FA001B">
        <w:rPr>
          <w:b/>
        </w:rPr>
        <w:t xml:space="preserve">Режимная карта </w:t>
      </w:r>
      <w:r>
        <w:rPr>
          <w:b/>
        </w:rPr>
        <w:t>К-4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580EB3" w:rsidTr="00070D08">
        <w:tc>
          <w:tcPr>
            <w:tcW w:w="2376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580EB3" w:rsidRDefault="00580EB3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580EB3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580EB3" w:rsidRPr="00A43D7A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580EB3" w:rsidRDefault="00580EB3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580EB3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5,57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5,66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5,79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5,84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580EB3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0,69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0,62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 xml:space="preserve">Температура </w:t>
            </w:r>
            <w:r w:rsidRPr="00A43D7A">
              <w:rPr>
                <w:sz w:val="22"/>
                <w:szCs w:val="22"/>
              </w:rPr>
              <w:lastRenderedPageBreak/>
              <w:t>уходящих газов</w:t>
            </w:r>
          </w:p>
        </w:tc>
        <w:tc>
          <w:tcPr>
            <w:tcW w:w="1276" w:type="dxa"/>
            <w:vAlign w:val="center"/>
          </w:tcPr>
          <w:p w:rsidR="00580EB3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152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154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580EB3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1,16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1,15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580EB3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</w:tr>
      <w:tr w:rsidR="00070D08" w:rsidTr="00070D08">
        <w:tc>
          <w:tcPr>
            <w:tcW w:w="2376" w:type="dxa"/>
          </w:tcPr>
          <w:p w:rsidR="00580EB3" w:rsidRPr="00A43D7A" w:rsidRDefault="00580EB3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580EB3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580EB3" w:rsidRPr="00A43D7A" w:rsidRDefault="00580EB3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8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  <w:tc>
          <w:tcPr>
            <w:tcW w:w="709" w:type="dxa"/>
            <w:vAlign w:val="center"/>
          </w:tcPr>
          <w:p w:rsidR="00580EB3" w:rsidRPr="00A43D7A" w:rsidRDefault="00070D08" w:rsidP="00070D08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1,08</w:t>
            </w:r>
          </w:p>
        </w:tc>
      </w:tr>
    </w:tbl>
    <w:p w:rsidR="004B2541" w:rsidRDefault="004B2541" w:rsidP="004B2541">
      <w:pPr>
        <w:ind w:firstLine="0"/>
        <w:jc w:val="center"/>
        <w:rPr>
          <w:b/>
          <w:lang w:val="en-US"/>
        </w:rPr>
      </w:pPr>
    </w:p>
    <w:p w:rsidR="004B2541" w:rsidRPr="00F824A9" w:rsidRDefault="004B2541" w:rsidP="004B2541">
      <w:commentRangeStart w:id="34"/>
      <w:r>
        <w:t xml:space="preserve">В таблице 1 </w:t>
      </w:r>
      <w:commentRangeEnd w:id="34"/>
      <w:r>
        <w:rPr>
          <w:rStyle w:val="a8"/>
        </w:rPr>
        <w:commentReference w:id="34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-4 очереди «90 ата» ТЭЦ-20 Мосэнерго при работе на мазуте.</w:t>
      </w:r>
    </w:p>
    <w:p w:rsidR="004B2541" w:rsidRDefault="004B2541" w:rsidP="004B2541">
      <w:pPr>
        <w:ind w:firstLine="0"/>
        <w:jc w:val="center"/>
        <w:rPr>
          <w:b/>
        </w:rPr>
      </w:pPr>
      <w:commentRangeStart w:id="35"/>
      <w:r w:rsidRPr="00FA001B">
        <w:rPr>
          <w:b/>
        </w:rPr>
        <w:t xml:space="preserve">Таблица 1. </w:t>
      </w:r>
      <w:commentRangeEnd w:id="35"/>
      <w:r>
        <w:rPr>
          <w:rStyle w:val="a8"/>
        </w:rPr>
        <w:commentReference w:id="35"/>
      </w:r>
      <w:r w:rsidRPr="00FA001B">
        <w:rPr>
          <w:b/>
        </w:rPr>
        <w:t>Режимная карта К-</w:t>
      </w:r>
      <w:r>
        <w:rPr>
          <w:b/>
        </w:rPr>
        <w:t>4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FF521A" w:rsidTr="003337EC">
        <w:tc>
          <w:tcPr>
            <w:tcW w:w="2376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FF521A" w:rsidRDefault="00FF521A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FF521A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FF521A" w:rsidRDefault="00FF521A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FF521A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7,71</w:t>
            </w:r>
          </w:p>
        </w:tc>
        <w:tc>
          <w:tcPr>
            <w:tcW w:w="708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7,72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7,73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7,78</w:t>
            </w:r>
          </w:p>
        </w:tc>
        <w:tc>
          <w:tcPr>
            <w:tcW w:w="709" w:type="dxa"/>
            <w:vAlign w:val="center"/>
          </w:tcPr>
          <w:p w:rsidR="00FF521A" w:rsidRPr="00A43D7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7,84</w:t>
            </w:r>
          </w:p>
        </w:tc>
        <w:tc>
          <w:tcPr>
            <w:tcW w:w="709" w:type="dxa"/>
            <w:vAlign w:val="center"/>
          </w:tcPr>
          <w:p w:rsidR="00FF521A" w:rsidRDefault="001B172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7,94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FF521A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0,97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0,67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0,55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FF521A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176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177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178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180</w:t>
            </w:r>
          </w:p>
        </w:tc>
        <w:tc>
          <w:tcPr>
            <w:tcW w:w="709" w:type="dxa"/>
            <w:vAlign w:val="center"/>
          </w:tcPr>
          <w:p w:rsidR="00FF521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182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FF521A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1,42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1,41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1,39</w:t>
            </w:r>
          </w:p>
        </w:tc>
        <w:tc>
          <w:tcPr>
            <w:tcW w:w="709" w:type="dxa"/>
            <w:vAlign w:val="center"/>
          </w:tcPr>
          <w:p w:rsidR="00FF521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1,39</w:t>
            </w:r>
          </w:p>
        </w:tc>
      </w:tr>
      <w:tr w:rsidR="00FF521A" w:rsidTr="003337EC">
        <w:tc>
          <w:tcPr>
            <w:tcW w:w="2376" w:type="dxa"/>
          </w:tcPr>
          <w:p w:rsidR="00FF521A" w:rsidRPr="00A43D7A" w:rsidRDefault="00FF521A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FF521A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FF521A" w:rsidRPr="00A43D7A" w:rsidRDefault="00FF521A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8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709" w:type="dxa"/>
            <w:vAlign w:val="center"/>
          </w:tcPr>
          <w:p w:rsidR="00FF521A" w:rsidRPr="00A43D7A" w:rsidRDefault="00290612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</w:tr>
    </w:tbl>
    <w:p w:rsidR="004B2541" w:rsidRDefault="004B2541" w:rsidP="004B2541">
      <w:pPr>
        <w:rPr>
          <w:lang w:val="en-US"/>
        </w:rPr>
      </w:pPr>
    </w:p>
    <w:p w:rsidR="005F09BA" w:rsidRPr="004855D0" w:rsidRDefault="005F09BA" w:rsidP="004B2541">
      <w:pPr>
        <w:rPr>
          <w:lang w:val="en-US"/>
        </w:rPr>
      </w:pPr>
    </w:p>
    <w:p w:rsidR="00B32B77" w:rsidRDefault="00B32B77" w:rsidP="00B32B77">
      <w:pPr>
        <w:pStyle w:val="4"/>
      </w:pPr>
      <w:r w:rsidRPr="00303DC5">
        <w:lastRenderedPageBreak/>
        <w:t>Котлоагрегат K</w:t>
      </w:r>
      <w:r>
        <w:t>-</w:t>
      </w:r>
      <w:r>
        <w:rPr>
          <w:lang w:val="ru-RU"/>
        </w:rPr>
        <w:t>5</w:t>
      </w:r>
    </w:p>
    <w:p w:rsidR="00B32B77" w:rsidRDefault="00B32B77" w:rsidP="00B32B77">
      <w:commentRangeStart w:id="36"/>
      <w:r>
        <w:t xml:space="preserve">В таблице 1 </w:t>
      </w:r>
      <w:commentRangeEnd w:id="36"/>
      <w:r>
        <w:rPr>
          <w:rStyle w:val="a8"/>
        </w:rPr>
        <w:commentReference w:id="36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-5 очереди «90 ата» ТЭЦ-20 Мосэнерго при работе на природном газе.</w:t>
      </w:r>
    </w:p>
    <w:p w:rsidR="00B32B77" w:rsidRDefault="00B32B77" w:rsidP="00B32B77">
      <w:pPr>
        <w:ind w:firstLine="0"/>
        <w:jc w:val="center"/>
        <w:rPr>
          <w:b/>
        </w:rPr>
      </w:pPr>
      <w:commentRangeStart w:id="37"/>
      <w:r w:rsidRPr="00FA001B">
        <w:rPr>
          <w:b/>
        </w:rPr>
        <w:t xml:space="preserve">Таблица 1. </w:t>
      </w:r>
      <w:commentRangeEnd w:id="37"/>
      <w:r>
        <w:rPr>
          <w:rStyle w:val="a8"/>
        </w:rPr>
        <w:commentReference w:id="37"/>
      </w:r>
      <w:r w:rsidRPr="00FA001B">
        <w:rPr>
          <w:b/>
        </w:rPr>
        <w:t xml:space="preserve">Режимная карта </w:t>
      </w:r>
      <w:r>
        <w:rPr>
          <w:b/>
        </w:rPr>
        <w:t>К-5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B32B77" w:rsidTr="003337EC">
        <w:tc>
          <w:tcPr>
            <w:tcW w:w="23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B32B77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B32B77" w:rsidRDefault="00B32B77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B32B77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5,25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5,23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5,33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5,42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B32B77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1,01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B32B77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138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141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143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145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B32B77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1,13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B32B77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</w:tr>
      <w:tr w:rsidR="00B32B77" w:rsidTr="003337EC">
        <w:tc>
          <w:tcPr>
            <w:tcW w:w="2376" w:type="dxa"/>
          </w:tcPr>
          <w:p w:rsidR="00B32B77" w:rsidRPr="00A43D7A" w:rsidRDefault="00B32B77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B32B77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B32B77" w:rsidRPr="00A43D7A" w:rsidRDefault="00B32B77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</w:t>
            </w:r>
          </w:p>
        </w:tc>
        <w:tc>
          <w:tcPr>
            <w:tcW w:w="708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1,07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1,06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  <w:tc>
          <w:tcPr>
            <w:tcW w:w="709" w:type="dxa"/>
            <w:vAlign w:val="center"/>
          </w:tcPr>
          <w:p w:rsidR="00B32B77" w:rsidRPr="00A43D7A" w:rsidRDefault="000E15A4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1,05</w:t>
            </w:r>
          </w:p>
        </w:tc>
      </w:tr>
    </w:tbl>
    <w:p w:rsidR="00B32B77" w:rsidRDefault="00B32B77" w:rsidP="00B32B77">
      <w:pPr>
        <w:ind w:firstLine="0"/>
        <w:jc w:val="center"/>
        <w:rPr>
          <w:b/>
          <w:lang w:val="en-US"/>
        </w:rPr>
      </w:pPr>
    </w:p>
    <w:p w:rsidR="00B32B77" w:rsidRPr="00F824A9" w:rsidRDefault="00B32B77" w:rsidP="00B32B77">
      <w:commentRangeStart w:id="38"/>
      <w:r>
        <w:t xml:space="preserve">В таблице 1 </w:t>
      </w:r>
      <w:commentRangeEnd w:id="38"/>
      <w:r>
        <w:rPr>
          <w:rStyle w:val="a8"/>
        </w:rPr>
        <w:commentReference w:id="38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-5 очереди «90 ата» ТЭЦ-20 Мосэнерго при работе на мазуте.</w:t>
      </w:r>
    </w:p>
    <w:p w:rsidR="00B32B77" w:rsidRDefault="00B32B77" w:rsidP="00B32B77">
      <w:pPr>
        <w:ind w:firstLine="0"/>
        <w:jc w:val="center"/>
        <w:rPr>
          <w:b/>
        </w:rPr>
      </w:pPr>
      <w:commentRangeStart w:id="39"/>
      <w:r w:rsidRPr="00FA001B">
        <w:rPr>
          <w:b/>
        </w:rPr>
        <w:t xml:space="preserve">Таблица 1. </w:t>
      </w:r>
      <w:commentRangeEnd w:id="39"/>
      <w:r>
        <w:rPr>
          <w:rStyle w:val="a8"/>
        </w:rPr>
        <w:commentReference w:id="39"/>
      </w:r>
      <w:r w:rsidRPr="00FA001B">
        <w:rPr>
          <w:b/>
        </w:rPr>
        <w:t>Режимная карта К-</w:t>
      </w:r>
      <w:r>
        <w:rPr>
          <w:b/>
        </w:rPr>
        <w:t>5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1276"/>
        <w:gridCol w:w="1134"/>
        <w:gridCol w:w="1134"/>
        <w:gridCol w:w="851"/>
      </w:tblGrid>
      <w:tr w:rsidR="00B32B77" w:rsidTr="003337EC">
        <w:tc>
          <w:tcPr>
            <w:tcW w:w="23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4"/>
          </w:tcPr>
          <w:p w:rsidR="00B32B77" w:rsidRDefault="00B32B77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</w:t>
            </w:r>
            <w:r w:rsidRPr="00A43D7A">
              <w:rPr>
                <w:sz w:val="22"/>
                <w:szCs w:val="22"/>
              </w:rPr>
              <w:lastRenderedPageBreak/>
              <w:t>сть</w:t>
            </w:r>
          </w:p>
        </w:tc>
        <w:tc>
          <w:tcPr>
            <w:tcW w:w="1276" w:type="dxa"/>
            <w:vAlign w:val="center"/>
          </w:tcPr>
          <w:p w:rsidR="00A13CC0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A13CC0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7,41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6,79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6,7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6,5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A13CC0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0,62</w:t>
            </w:r>
          </w:p>
        </w:tc>
        <w:tc>
          <w:tcPr>
            <w:tcW w:w="851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A13CC0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164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165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A13CC0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1,54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851" w:type="dxa"/>
            <w:vAlign w:val="center"/>
          </w:tcPr>
          <w:p w:rsidR="00A13CC0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1,42</w:t>
            </w:r>
          </w:p>
        </w:tc>
      </w:tr>
      <w:tr w:rsidR="00A13CC0" w:rsidTr="00A13CC0">
        <w:tc>
          <w:tcPr>
            <w:tcW w:w="2376" w:type="dxa"/>
          </w:tcPr>
          <w:p w:rsidR="00A13CC0" w:rsidRPr="00A43D7A" w:rsidRDefault="00A13CC0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A13CC0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  <w:tc>
          <w:tcPr>
            <w:tcW w:w="1134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  <w:tc>
          <w:tcPr>
            <w:tcW w:w="851" w:type="dxa"/>
            <w:vAlign w:val="center"/>
          </w:tcPr>
          <w:p w:rsidR="00A13CC0" w:rsidRPr="00A43D7A" w:rsidRDefault="00A13CC0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1,19</w:t>
            </w:r>
          </w:p>
        </w:tc>
      </w:tr>
    </w:tbl>
    <w:p w:rsidR="00B32B77" w:rsidRDefault="00B32B77" w:rsidP="00B32B77"/>
    <w:p w:rsidR="006679CD" w:rsidRDefault="006679CD" w:rsidP="006679CD">
      <w:pPr>
        <w:pStyle w:val="4"/>
      </w:pPr>
      <w:r w:rsidRPr="00303DC5">
        <w:t>Котлоагрегат K</w:t>
      </w:r>
      <w:r>
        <w:t>-</w:t>
      </w:r>
      <w:r>
        <w:rPr>
          <w:lang w:val="ru-RU"/>
        </w:rPr>
        <w:t>6</w:t>
      </w:r>
    </w:p>
    <w:p w:rsidR="006679CD" w:rsidRDefault="006679CD" w:rsidP="006679CD">
      <w:commentRangeStart w:id="40"/>
      <w:r>
        <w:t xml:space="preserve">В таблице 1 </w:t>
      </w:r>
      <w:commentRangeEnd w:id="40"/>
      <w:r>
        <w:rPr>
          <w:rStyle w:val="a8"/>
        </w:rPr>
        <w:commentReference w:id="40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A2CD9">
        <w:t>6</w:t>
      </w:r>
      <w:r>
        <w:t xml:space="preserve"> очереди «90 ата» ТЭЦ-20 Мосэнерго при работе на природном газе.</w:t>
      </w:r>
    </w:p>
    <w:p w:rsidR="006679CD" w:rsidRDefault="006679CD" w:rsidP="006679CD">
      <w:pPr>
        <w:ind w:firstLine="0"/>
        <w:jc w:val="center"/>
        <w:rPr>
          <w:b/>
        </w:rPr>
      </w:pPr>
      <w:commentRangeStart w:id="41"/>
      <w:r w:rsidRPr="00FA001B">
        <w:rPr>
          <w:b/>
        </w:rPr>
        <w:t xml:space="preserve">Таблица 1. </w:t>
      </w:r>
      <w:commentRangeEnd w:id="41"/>
      <w:r>
        <w:rPr>
          <w:rStyle w:val="a8"/>
        </w:rPr>
        <w:commentReference w:id="41"/>
      </w:r>
      <w:r w:rsidRPr="00FA001B">
        <w:rPr>
          <w:b/>
        </w:rPr>
        <w:t xml:space="preserve">Режимная карта </w:t>
      </w:r>
      <w:r>
        <w:rPr>
          <w:b/>
        </w:rPr>
        <w:t>К-6</w:t>
      </w:r>
      <w:r w:rsidRPr="00FA001B">
        <w:rPr>
          <w:b/>
        </w:rPr>
        <w:t xml:space="preserve"> при работе на природном газе.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851"/>
        <w:gridCol w:w="708"/>
        <w:gridCol w:w="709"/>
        <w:gridCol w:w="709"/>
        <w:gridCol w:w="709"/>
        <w:gridCol w:w="709"/>
      </w:tblGrid>
      <w:tr w:rsidR="006679CD" w:rsidTr="003337EC">
        <w:tc>
          <w:tcPr>
            <w:tcW w:w="23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6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6679CD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851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130</w:t>
            </w:r>
          </w:p>
        </w:tc>
        <w:tc>
          <w:tcPr>
            <w:tcW w:w="708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709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6679CD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5,62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5,66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5,69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5,73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5,78</w:t>
            </w:r>
          </w:p>
        </w:tc>
        <w:tc>
          <w:tcPr>
            <w:tcW w:w="709" w:type="dxa"/>
            <w:vAlign w:val="center"/>
          </w:tcPr>
          <w:p w:rsidR="006679CD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5,8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6679CD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851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1,01</w:t>
            </w:r>
          </w:p>
        </w:tc>
        <w:tc>
          <w:tcPr>
            <w:tcW w:w="708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0,87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  <w:tc>
          <w:tcPr>
            <w:tcW w:w="70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0,57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lastRenderedPageBreak/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6679CD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142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146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149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151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153</w:t>
            </w:r>
          </w:p>
        </w:tc>
        <w:tc>
          <w:tcPr>
            <w:tcW w:w="709" w:type="dxa"/>
            <w:vAlign w:val="center"/>
          </w:tcPr>
          <w:p w:rsidR="006679CD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6679CD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1,20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1,17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1,14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1,13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6679CD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851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1.13</w:t>
            </w:r>
          </w:p>
        </w:tc>
        <w:tc>
          <w:tcPr>
            <w:tcW w:w="708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1,12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1,11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  <w:tc>
          <w:tcPr>
            <w:tcW w:w="709" w:type="dxa"/>
            <w:vAlign w:val="center"/>
          </w:tcPr>
          <w:p w:rsidR="006679CD" w:rsidRPr="00A43D7A" w:rsidRDefault="002E1C3E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1,09</w:t>
            </w:r>
          </w:p>
        </w:tc>
      </w:tr>
    </w:tbl>
    <w:p w:rsidR="006679CD" w:rsidRPr="002E1C3E" w:rsidRDefault="006679CD" w:rsidP="006679CD">
      <w:pPr>
        <w:ind w:firstLine="0"/>
        <w:jc w:val="center"/>
        <w:rPr>
          <w:b/>
        </w:rPr>
      </w:pPr>
    </w:p>
    <w:p w:rsidR="006679CD" w:rsidRPr="00F824A9" w:rsidRDefault="006679CD" w:rsidP="006679CD">
      <w:commentRangeStart w:id="42"/>
      <w:r>
        <w:t xml:space="preserve">В таблице 1 </w:t>
      </w:r>
      <w:commentRangeEnd w:id="42"/>
      <w:r>
        <w:rPr>
          <w:rStyle w:val="a8"/>
        </w:rPr>
        <w:commentReference w:id="42"/>
      </w:r>
      <w:r>
        <w:t xml:space="preserve">приведена режимная карта котлоагрегата </w:t>
      </w:r>
      <w:r>
        <w:rPr>
          <w:lang w:val="en-US"/>
        </w:rPr>
        <w:t>K</w:t>
      </w:r>
      <w:r>
        <w:t>-</w:t>
      </w:r>
      <w:r w:rsidR="008A2CD9">
        <w:t>6</w:t>
      </w:r>
      <w:r>
        <w:t xml:space="preserve"> очереди «90 ата» ТЭЦ-20 Мосэнерго при работе на мазуте.</w:t>
      </w:r>
    </w:p>
    <w:p w:rsidR="006679CD" w:rsidRDefault="006679CD" w:rsidP="006679CD">
      <w:pPr>
        <w:ind w:firstLine="0"/>
        <w:jc w:val="center"/>
        <w:rPr>
          <w:b/>
        </w:rPr>
      </w:pPr>
      <w:commentRangeStart w:id="43"/>
      <w:r w:rsidRPr="00FA001B">
        <w:rPr>
          <w:b/>
        </w:rPr>
        <w:t xml:space="preserve">Таблица 1. </w:t>
      </w:r>
      <w:commentRangeEnd w:id="43"/>
      <w:r>
        <w:rPr>
          <w:rStyle w:val="a8"/>
        </w:rPr>
        <w:commentReference w:id="43"/>
      </w:r>
      <w:r w:rsidRPr="00FA001B">
        <w:rPr>
          <w:b/>
        </w:rPr>
        <w:t>Режимная карта К-</w:t>
      </w:r>
      <w:r>
        <w:rPr>
          <w:b/>
        </w:rPr>
        <w:t>6</w:t>
      </w:r>
      <w:r w:rsidRPr="00FA001B">
        <w:rPr>
          <w:b/>
        </w:rPr>
        <w:t xml:space="preserve"> при работе на </w:t>
      </w:r>
      <w:r>
        <w:rPr>
          <w:b/>
        </w:rPr>
        <w:t>мазуте</w:t>
      </w:r>
      <w:r w:rsidRPr="00FA001B">
        <w:rPr>
          <w:b/>
        </w:rPr>
        <w:t>.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559"/>
        <w:gridCol w:w="1276"/>
        <w:gridCol w:w="1134"/>
        <w:gridCol w:w="1134"/>
        <w:gridCol w:w="851"/>
      </w:tblGrid>
      <w:tr w:rsidR="006679CD" w:rsidTr="003337EC">
        <w:tc>
          <w:tcPr>
            <w:tcW w:w="23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276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1559" w:type="dxa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Ед. измерения</w:t>
            </w:r>
          </w:p>
        </w:tc>
        <w:tc>
          <w:tcPr>
            <w:tcW w:w="4395" w:type="dxa"/>
            <w:gridSpan w:val="4"/>
          </w:tcPr>
          <w:p w:rsidR="006679CD" w:rsidRDefault="006679CD" w:rsidP="003337E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Диапазон рабочей паропроизводительности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Паропроизводительность</w:t>
            </w:r>
          </w:p>
        </w:tc>
        <w:tc>
          <w:tcPr>
            <w:tcW w:w="1276" w:type="dxa"/>
            <w:vAlign w:val="center"/>
          </w:tcPr>
          <w:p w:rsidR="006679CD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т/ч</w:t>
            </w:r>
          </w:p>
        </w:tc>
        <w:tc>
          <w:tcPr>
            <w:tcW w:w="1276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170</w:t>
            </w:r>
          </w:p>
        </w:tc>
        <w:tc>
          <w:tcPr>
            <w:tcW w:w="1134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1134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851" w:type="dxa"/>
            <w:vAlign w:val="center"/>
          </w:tcPr>
          <w:p w:rsidR="006679CD" w:rsidRDefault="006679CD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с уходящими газами</w:t>
            </w:r>
          </w:p>
        </w:tc>
        <w:tc>
          <w:tcPr>
            <w:tcW w:w="1276" w:type="dxa"/>
            <w:vAlign w:val="center"/>
          </w:tcPr>
          <w:p w:rsidR="006679CD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8,47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8,1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7,56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7,32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Потери тепла в окружающую среду за счет конвекции и излучения</w:t>
            </w:r>
          </w:p>
        </w:tc>
        <w:tc>
          <w:tcPr>
            <w:tcW w:w="1276" w:type="dxa"/>
            <w:vAlign w:val="center"/>
          </w:tcPr>
          <w:p w:rsidR="006679CD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  <w:r w:rsidRPr="00A43D7A">
              <w:rPr>
                <w:sz w:val="24"/>
              </w:rPr>
              <w:t>%</w:t>
            </w: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0,74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0,67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0,6</w:t>
            </w:r>
          </w:p>
        </w:tc>
        <w:tc>
          <w:tcPr>
            <w:tcW w:w="851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0,55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Температура уходящих газов</w:t>
            </w:r>
          </w:p>
        </w:tc>
        <w:tc>
          <w:tcPr>
            <w:tcW w:w="1276" w:type="dxa"/>
            <w:vAlign w:val="center"/>
          </w:tcPr>
          <w:p w:rsidR="006679CD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  <w:lang w:val="en-US"/>
              </w:rPr>
            </w:pPr>
            <w:r w:rsidRPr="00A43D7A">
              <w:rPr>
                <w:sz w:val="24"/>
                <w:vertAlign w:val="superscript"/>
                <w:lang w:val="en-US"/>
              </w:rPr>
              <w:t>o</w:t>
            </w:r>
            <w:r w:rsidRPr="00A43D7A">
              <w:rPr>
                <w:sz w:val="24"/>
                <w:lang w:val="en-US"/>
              </w:rPr>
              <w:t>C</w:t>
            </w: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183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184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185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уходящих газах</w:t>
            </w:r>
          </w:p>
        </w:tc>
        <w:tc>
          <w:tcPr>
            <w:tcW w:w="1276" w:type="dxa"/>
            <w:vAlign w:val="center"/>
          </w:tcPr>
          <w:p w:rsidR="006679CD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1,61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1,52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</w:t>
            </w:r>
          </w:p>
        </w:tc>
        <w:tc>
          <w:tcPr>
            <w:tcW w:w="851" w:type="dxa"/>
            <w:vAlign w:val="center"/>
          </w:tcPr>
          <w:p w:rsidR="006679CD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1,34</w:t>
            </w:r>
          </w:p>
        </w:tc>
      </w:tr>
      <w:tr w:rsidR="006679CD" w:rsidTr="003337EC">
        <w:tc>
          <w:tcPr>
            <w:tcW w:w="2376" w:type="dxa"/>
          </w:tcPr>
          <w:p w:rsidR="006679CD" w:rsidRPr="00A43D7A" w:rsidRDefault="006679CD" w:rsidP="003337EC">
            <w:pPr>
              <w:ind w:firstLine="0"/>
              <w:jc w:val="center"/>
              <w:rPr>
                <w:sz w:val="22"/>
                <w:szCs w:val="22"/>
              </w:rPr>
            </w:pPr>
            <w:r w:rsidRPr="00A43D7A">
              <w:rPr>
                <w:sz w:val="22"/>
                <w:szCs w:val="22"/>
              </w:rPr>
              <w:t>Коэффициент избытка воздуха в режимном сечении</w:t>
            </w:r>
          </w:p>
        </w:tc>
        <w:tc>
          <w:tcPr>
            <w:tcW w:w="1276" w:type="dxa"/>
            <w:vAlign w:val="center"/>
          </w:tcPr>
          <w:p w:rsidR="006679CD" w:rsidRPr="00A43D7A" w:rsidRDefault="00915442" w:rsidP="003337E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pc</m:t>
                    </m:r>
                  </m:sub>
                </m:sSub>
              </m:oMath>
            </m:oMathPara>
          </w:p>
        </w:tc>
        <w:tc>
          <w:tcPr>
            <w:tcW w:w="1559" w:type="dxa"/>
            <w:vAlign w:val="center"/>
          </w:tcPr>
          <w:p w:rsidR="006679CD" w:rsidRPr="00A43D7A" w:rsidRDefault="006679CD" w:rsidP="003337E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1,52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1,43</w:t>
            </w:r>
          </w:p>
        </w:tc>
        <w:tc>
          <w:tcPr>
            <w:tcW w:w="1134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1,32</w:t>
            </w:r>
          </w:p>
        </w:tc>
        <w:tc>
          <w:tcPr>
            <w:tcW w:w="851" w:type="dxa"/>
            <w:vAlign w:val="center"/>
          </w:tcPr>
          <w:p w:rsidR="006679CD" w:rsidRPr="00A43D7A" w:rsidRDefault="008D7749" w:rsidP="003337E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1,26</w:t>
            </w:r>
          </w:p>
        </w:tc>
      </w:tr>
    </w:tbl>
    <w:p w:rsidR="004855D0" w:rsidRPr="005F09BA" w:rsidRDefault="004855D0" w:rsidP="00FA001B">
      <w:pPr>
        <w:ind w:firstLine="0"/>
        <w:jc w:val="center"/>
        <w:rPr>
          <w:b/>
          <w:lang w:val="en-US"/>
        </w:rPr>
      </w:pPr>
    </w:p>
    <w:p w:rsidR="0016212D" w:rsidRDefault="00F96C1A" w:rsidP="001E2EAC">
      <w:pPr>
        <w:pStyle w:val="3"/>
        <w:rPr>
          <w:lang w:val="en-US"/>
        </w:rPr>
      </w:pPr>
      <w:r>
        <w:lastRenderedPageBreak/>
        <w:t>Построение регрессионных полиномов</w:t>
      </w:r>
    </w:p>
    <w:p w:rsidR="003337EC" w:rsidRDefault="003337EC" w:rsidP="003337EC">
      <w:r>
        <w:t xml:space="preserve">В </w:t>
      </w:r>
      <w:r w:rsidRPr="003337EC">
        <w:t>[</w:t>
      </w:r>
      <w:commentRangeStart w:id="44"/>
      <w:r>
        <w:t>дил</w:t>
      </w:r>
      <w:commentRangeEnd w:id="44"/>
      <w:r w:rsidR="00227080">
        <w:rPr>
          <w:rStyle w:val="a8"/>
        </w:rPr>
        <w:commentReference w:id="44"/>
      </w:r>
      <w:r w:rsidRPr="003337EC">
        <w:t xml:space="preserve">] </w:t>
      </w:r>
      <w:r>
        <w:t xml:space="preserve">рассматриваются условия функционирования Могилевской ТЭЦ-2. Для выделенных параметров, описанных в </w:t>
      </w:r>
      <w:commentRangeStart w:id="45"/>
      <w:r>
        <w:t>п.1</w:t>
      </w:r>
      <w:commentRangeEnd w:id="45"/>
      <w:r w:rsidR="00227080">
        <w:rPr>
          <w:rStyle w:val="a8"/>
        </w:rPr>
        <w:commentReference w:id="45"/>
      </w:r>
      <w:r>
        <w:t xml:space="preserve">, в </w:t>
      </w:r>
      <w:r w:rsidRPr="003337EC">
        <w:t>[</w:t>
      </w:r>
      <w:commentRangeStart w:id="46"/>
      <w:r>
        <w:t>дил</w:t>
      </w:r>
      <w:commentRangeEnd w:id="46"/>
      <w:r w:rsidR="00227080">
        <w:rPr>
          <w:rStyle w:val="a8"/>
        </w:rPr>
        <w:commentReference w:id="46"/>
      </w:r>
      <w:r w:rsidRPr="003337EC">
        <w:t>] ме</w:t>
      </w:r>
      <w:r>
        <w:t xml:space="preserve">тодами регрессионного анализа </w:t>
      </w:r>
      <w:r w:rsidR="001B65F1">
        <w:t xml:space="preserve">были установлены их функциональные зависимости от текущей паровой нагрузки </w:t>
      </w:r>
      <w:r w:rsidR="00916AEE">
        <w:t>котлоагрегатов</w:t>
      </w:r>
      <w:r w:rsidR="001B65F1">
        <w:t xml:space="preserve">. В ходе этого анализа было выявлено, что наиболее удовлетворительным видом функциональных зависимостей являются регрессионные полиномы третьей степени </w:t>
      </w:r>
      <w:r w:rsidR="001B65F1" w:rsidRPr="001B65F1">
        <w:t>[</w:t>
      </w:r>
      <w:commentRangeStart w:id="47"/>
      <w:r w:rsidR="001B65F1">
        <w:t>дил</w:t>
      </w:r>
      <w:commentRangeEnd w:id="47"/>
      <w:r w:rsidR="00227080">
        <w:rPr>
          <w:rStyle w:val="a8"/>
        </w:rPr>
        <w:commentReference w:id="47"/>
      </w:r>
      <w:r w:rsidR="001B65F1" w:rsidRPr="001B65F1">
        <w:t>]</w:t>
      </w:r>
      <w:r w:rsidR="001B65F1">
        <w:t>:</w:t>
      </w:r>
    </w:p>
    <w:p w:rsidR="00CE51A1" w:rsidRPr="00F27568" w:rsidRDefault="00970163" w:rsidP="003337EC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w:commentRangeStart w:id="48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</m:sSub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w:commentRangeEnd w:id="48"/>
          <m:r>
            <m:rPr>
              <m:sty m:val="p"/>
            </m:rPr>
            <w:rPr>
              <w:rStyle w:val="a8"/>
            </w:rPr>
            <w:commentReference w:id="48"/>
          </m:r>
          <m:r>
            <w:rPr>
              <w:rFonts w:ascii="Cambria Math" w:hAnsi="Cambria Math"/>
            </w:rPr>
            <m:t xml:space="preserve">, </m:t>
          </m:r>
        </m:oMath>
      </m:oMathPara>
    </w:p>
    <w:p w:rsidR="00F27568" w:rsidRPr="00D9588E" w:rsidRDefault="00F27568" w:rsidP="003337EC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</m:oMath>
      <w:r>
        <w:t xml:space="preserve"> </w:t>
      </w:r>
      <w:r w:rsidR="00D9588E">
        <w:t>–</w:t>
      </w:r>
      <w:r>
        <w:t xml:space="preserve"> </w:t>
      </w:r>
      <w:r w:rsidR="00D9588E">
        <w:t xml:space="preserve">паровая нагрузка котлоагрегата, </w:t>
      </w:r>
      <w:r w:rsidR="00D9588E" w:rsidRPr="00C74BCB">
        <w:rPr>
          <w:i/>
          <w:lang w:val="en-US"/>
        </w:rPr>
        <w:t>i</w:t>
      </w:r>
      <w:r w:rsidR="00D9588E" w:rsidRPr="00D9588E">
        <w:t xml:space="preserve"> = 1..</w:t>
      </w:r>
      <w:r w:rsidR="00D9588E" w:rsidRPr="00C74BCB">
        <w:rPr>
          <w:i/>
          <w:lang w:val="en-US"/>
        </w:rPr>
        <w:t>n</w:t>
      </w:r>
      <w:r w:rsidR="00D9588E" w:rsidRPr="00D9588E">
        <w:t xml:space="preserve">, </w:t>
      </w:r>
      <w:r w:rsidR="00D9588E">
        <w:t xml:space="preserve">где </w:t>
      </w:r>
      <w:r w:rsidR="00D9588E" w:rsidRPr="00C74BCB">
        <w:rPr>
          <w:i/>
          <w:lang w:val="en-US"/>
        </w:rPr>
        <w:t>n</w:t>
      </w:r>
      <w:r w:rsidR="00D9588E" w:rsidRPr="00D9588E">
        <w:t xml:space="preserve"> </w:t>
      </w:r>
      <w:r w:rsidR="00D9588E">
        <w:t>–</w:t>
      </w:r>
      <w:r w:rsidR="00D9588E" w:rsidRPr="00D9588E">
        <w:t xml:space="preserve"> </w:t>
      </w:r>
      <w:r w:rsidR="00D9588E">
        <w:t>количество наблюдений.</w:t>
      </w:r>
    </w:p>
    <w:p w:rsidR="001B65F1" w:rsidRDefault="00916AEE" w:rsidP="003337EC">
      <w:r>
        <w:t>Могилевская ТЭЦ-2 является типичным энергетическим предприятием, - это позволяет считать полученные функциональные зависимости, установленные для Могилевской ТЭЦ-2 справедливыми также и для других ТЭЦ.</w:t>
      </w:r>
    </w:p>
    <w:p w:rsidR="00916AEE" w:rsidRDefault="00916AEE" w:rsidP="003337EC">
      <w:r>
        <w:t>Опишем общий алгоритм построения регрессионных полиномов третьей степени</w:t>
      </w:r>
      <w:r w:rsidR="00CE51A1">
        <w:t>.</w:t>
      </w:r>
    </w:p>
    <w:p w:rsidR="00BD601D" w:rsidRDefault="00005721" w:rsidP="003337EC">
      <w:r>
        <w:t xml:space="preserve">В соответствии с методом наименьших квадратов </w:t>
      </w:r>
      <w:r w:rsidRPr="00005721">
        <w:t>[</w:t>
      </w:r>
      <w:commentRangeStart w:id="49"/>
      <w:r>
        <w:t>общ. Теория статистики</w:t>
      </w:r>
      <w:commentRangeEnd w:id="49"/>
      <w:r w:rsidR="00F4744B">
        <w:rPr>
          <w:rStyle w:val="a8"/>
        </w:rPr>
        <w:commentReference w:id="49"/>
      </w:r>
      <w:r w:rsidRPr="00005721">
        <w:t>]</w:t>
      </w:r>
      <w:r w:rsidR="00F4744B">
        <w:t>,</w:t>
      </w:r>
      <w:r>
        <w:t xml:space="preserve"> для определения параметров полинома третьей степени</w:t>
      </w:r>
      <w:r w:rsidR="00F4744B" w:rsidRPr="00F4744B">
        <w:t xml:space="preserve"> (</w:t>
      </w:r>
      <w:commentRangeStart w:id="50"/>
      <w:r w:rsidR="00F4744B">
        <w:t>номер</w:t>
      </w:r>
      <w:commentRangeEnd w:id="50"/>
      <w:r w:rsidR="00F4744B">
        <w:rPr>
          <w:rStyle w:val="a8"/>
        </w:rPr>
        <w:commentReference w:id="50"/>
      </w:r>
      <w:r w:rsidR="00F4744B" w:rsidRPr="00F4744B">
        <w:t>)</w:t>
      </w:r>
      <w:r>
        <w:t xml:space="preserve"> строится следующая система линейных алгебраических уравнений:</w:t>
      </w:r>
    </w:p>
    <w:commentRangeStart w:id="51"/>
    <w:p w:rsidR="00005721" w:rsidRPr="00005721" w:rsidRDefault="00915442" w:rsidP="003337EC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n+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*f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</m:e>
              </m:eqArr>
            </m:e>
          </m:d>
          <w:commentRangeEnd w:id="51"/>
          <m:r>
            <m:rPr>
              <m:sty m:val="p"/>
            </m:rPr>
            <w:rPr>
              <w:rStyle w:val="a8"/>
            </w:rPr>
            <w:commentReference w:id="51"/>
          </m:r>
        </m:oMath>
      </m:oMathPara>
    </w:p>
    <w:p w:rsidR="005A131F" w:rsidRDefault="005A131F" w:rsidP="003337EC"/>
    <w:p w:rsidR="005A131F" w:rsidRDefault="005A131F" w:rsidP="003337EC"/>
    <w:p w:rsidR="005A131F" w:rsidRDefault="005A131F" w:rsidP="003337EC"/>
    <w:p w:rsidR="00BD601D" w:rsidRDefault="00B43B42" w:rsidP="003337EC">
      <w:r>
        <w:lastRenderedPageBreak/>
        <w:t>Обозначим:</w:t>
      </w:r>
    </w:p>
    <w:commentRangeStart w:id="52"/>
    <w:p w:rsidR="00B43B42" w:rsidRPr="00B43B42" w:rsidRDefault="00915442" w:rsidP="003337EC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K1</m:t>
                          </m:r>
                        </m:sub>
                      </m:sSub>
                    </m:e>
                  </m:d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K2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Kn</m:t>
                              </m:r>
                            </m:sub>
                          </m:sSub>
                        </m:e>
                      </m:d>
                    </m:e>
                  </m:eqArr>
                </m:den>
              </m:f>
            </m:e>
          </m:d>
          <m:r>
            <w:rPr>
              <w:rFonts w:ascii="Cambria Math" w:hAnsi="Cambria Math"/>
            </w:rPr>
            <m:t xml:space="preserve">, </m:t>
          </m:r>
          <w:commentRangeEnd w:id="52"/>
          <m:r>
            <m:rPr>
              <m:sty m:val="p"/>
            </m:rPr>
            <w:rPr>
              <w:rStyle w:val="a8"/>
            </w:rPr>
            <w:commentReference w:id="52"/>
          </m:r>
        </m:oMath>
      </m:oMathPara>
    </w:p>
    <w:p w:rsidR="00B43B42" w:rsidRDefault="00B43B42" w:rsidP="003337EC">
      <w:r>
        <w:t xml:space="preserve">где </w:t>
      </w:r>
      <w:r>
        <w:rPr>
          <w:lang w:val="en-US"/>
        </w:rPr>
        <w:t xml:space="preserve">n – </w:t>
      </w:r>
      <w:r>
        <w:t>количество наблюдений.</w:t>
      </w:r>
    </w:p>
    <w:p w:rsidR="00B43B42" w:rsidRPr="002D79BA" w:rsidRDefault="007A2B9D" w:rsidP="003337EC">
      <w:pPr>
        <w:rPr>
          <w:lang w:val="en-US"/>
        </w:rPr>
      </w:pPr>
      <w:commentRangeStart w:id="53"/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…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bSup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</w:rPr>
            <m:t>-</m:t>
          </m:r>
          <w:commentRangeEnd w:id="53"/>
          <m:r>
            <m:rPr>
              <m:sty m:val="p"/>
            </m:rPr>
            <w:rPr>
              <w:rStyle w:val="a8"/>
            </w:rPr>
            <w:commentReference w:id="53"/>
          </m:r>
        </m:oMath>
      </m:oMathPara>
    </w:p>
    <w:p w:rsidR="002D79BA" w:rsidRDefault="002D79BA" w:rsidP="003337EC">
      <w:r>
        <w:t xml:space="preserve">регрессионная матрица размером </w:t>
      </w:r>
      <w:r>
        <w:rPr>
          <w:lang w:val="en-US"/>
        </w:rPr>
        <w:t>n</w:t>
      </w:r>
      <w:r w:rsidRPr="002D79BA">
        <w:t xml:space="preserve"> * </w:t>
      </w:r>
      <w:r>
        <w:rPr>
          <w:lang w:val="en-US"/>
        </w:rPr>
        <w:t>k</w:t>
      </w:r>
      <w:r w:rsidRPr="002D79BA">
        <w:t xml:space="preserve">, </w:t>
      </w:r>
      <w:r>
        <w:t xml:space="preserve">где </w:t>
      </w:r>
      <w:r>
        <w:rPr>
          <w:lang w:val="en-US"/>
        </w:rPr>
        <w:t>k</w:t>
      </w:r>
      <w:r w:rsidRPr="002D79BA">
        <w:t xml:space="preserve"> </w:t>
      </w:r>
      <w:r>
        <w:t>–</w:t>
      </w:r>
      <w:r w:rsidRPr="002D79BA">
        <w:t xml:space="preserve"> </w:t>
      </w:r>
      <w:r>
        <w:t xml:space="preserve">количество оцениваемых параметров. В данном случае, </w:t>
      </w:r>
      <w:r>
        <w:rPr>
          <w:lang w:val="en-US"/>
        </w:rPr>
        <w:t>k = 4.</w:t>
      </w:r>
    </w:p>
    <w:commentRangeStart w:id="54"/>
    <w:p w:rsidR="003C13DB" w:rsidRPr="00122803" w:rsidRDefault="00915442" w:rsidP="003337EC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eqArr>
                </m:den>
              </m:f>
            </m:e>
          </m:d>
          <m:r>
            <w:rPr>
              <w:rFonts w:ascii="Cambria Math" w:hAnsi="Cambria Math"/>
            </w:rPr>
            <m:t>-</m:t>
          </m:r>
          <w:commentRangeEnd w:id="54"/>
          <m:r>
            <m:rPr>
              <m:sty m:val="p"/>
            </m:rPr>
            <w:rPr>
              <w:rStyle w:val="a8"/>
            </w:rPr>
            <w:commentReference w:id="54"/>
          </m:r>
        </m:oMath>
      </m:oMathPara>
    </w:p>
    <w:p w:rsidR="00122803" w:rsidRDefault="00122803" w:rsidP="003337EC">
      <w:r>
        <w:t>вектор параметров.</w:t>
      </w:r>
    </w:p>
    <w:p w:rsidR="00C14F9A" w:rsidRDefault="00C14F9A" w:rsidP="003337EC">
      <w:r>
        <w:t xml:space="preserve">Исходя из этого, система линейных алгебраических уравнений </w:t>
      </w:r>
      <w:commentRangeStart w:id="55"/>
      <w:r>
        <w:t xml:space="preserve">(1) </w:t>
      </w:r>
      <w:commentRangeEnd w:id="55"/>
      <w:r w:rsidR="007D3B60">
        <w:rPr>
          <w:rStyle w:val="a8"/>
        </w:rPr>
        <w:commentReference w:id="55"/>
      </w:r>
      <w:r>
        <w:t>принимает следующий вид:</w:t>
      </w:r>
    </w:p>
    <w:commentRangeStart w:id="56"/>
    <w:p w:rsidR="00CB6869" w:rsidRPr="000806AD" w:rsidRDefault="00915442" w:rsidP="003337EC">
      <w:pPr>
        <w:rPr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acc>
          <m:r>
            <w:rPr>
              <w:rFonts w:ascii="Cambria Math" w:hAnsi="Cambria Math"/>
            </w:rPr>
            <m:t>.</m:t>
          </m:r>
          <w:commentRangeEnd w:id="56"/>
          <m:r>
            <m:rPr>
              <m:sty m:val="p"/>
            </m:rPr>
            <w:rPr>
              <w:rStyle w:val="a8"/>
            </w:rPr>
            <w:commentReference w:id="56"/>
          </m:r>
        </m:oMath>
      </m:oMathPara>
    </w:p>
    <w:p w:rsidR="000806AD" w:rsidRPr="000806AD" w:rsidRDefault="000806AD" w:rsidP="003337EC">
      <w:r>
        <w:t xml:space="preserve">Далее, при подстановке исходных данных из наблюдений, вычисляются коэффициенты матриц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>
        <w:t xml:space="preserve">. А затем, решая полученную систему </w:t>
      </w:r>
      <w:commentRangeStart w:id="57"/>
      <w:r>
        <w:t xml:space="preserve">(1 – формула выше), </w:t>
      </w:r>
      <w:commentRangeEnd w:id="57"/>
      <w:r w:rsidR="007D3B60">
        <w:rPr>
          <w:rStyle w:val="a8"/>
        </w:rPr>
        <w:commentReference w:id="57"/>
      </w:r>
      <w:r>
        <w:t xml:space="preserve">находим коэффициенты регрессионного полинома третьей степени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</m:oMath>
      <w:r>
        <w:t>.</w:t>
      </w:r>
    </w:p>
    <w:p w:rsidR="005A131F" w:rsidRPr="005A131F" w:rsidRDefault="005A131F" w:rsidP="003337EC"/>
    <w:p w:rsidR="0016212D" w:rsidRDefault="00952918" w:rsidP="001E2EAC">
      <w:pPr>
        <w:pStyle w:val="3"/>
      </w:pPr>
      <w:r>
        <w:lastRenderedPageBreak/>
        <w:t>Функциональные зависимости параметров котлоагрегатов очереди «90 ата» от паровой нагрузки</w:t>
      </w:r>
    </w:p>
    <w:p w:rsidR="00B62823" w:rsidRDefault="00454986" w:rsidP="00B62823">
      <w:r>
        <w:t>Построим регрессионные полиномы третьей степени для параметров котлоагрегатов очереди «90 ата». Необходимо получить функциональные зависимости от паровой нагрузки для следующих параметров: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п</w:t>
      </w:r>
      <w:r w:rsidRPr="00454986">
        <w:rPr>
          <w:lang w:val="ru-RU"/>
        </w:rPr>
        <w:t>отери тепла с уходящими газами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2</m:t>
            </m:r>
          </m:sub>
        </m:sSub>
      </m:oMath>
      <w:r>
        <w:rPr>
          <w:lang w:val="ru-RU"/>
        </w:rPr>
        <w:t>,</w:t>
      </w:r>
      <w:r w:rsidR="00B33FAF">
        <w:rPr>
          <w:lang w:val="ru-RU"/>
        </w:rPr>
        <w:t xml:space="preserve"> 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п</w:t>
      </w:r>
      <w:r w:rsidRPr="00454986">
        <w:rPr>
          <w:lang w:val="ru-RU"/>
        </w:rPr>
        <w:t>отери тепла в окружающую среду за счет конвекции и излучения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5</m:t>
            </m:r>
          </m:sub>
        </m:sSub>
      </m:oMath>
      <w:r>
        <w:rPr>
          <w:lang w:val="ru-RU"/>
        </w:rPr>
        <w:t>,</w:t>
      </w:r>
    </w:p>
    <w:p w:rsidR="00454986" w:rsidRPr="00B33FAF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т</w:t>
      </w:r>
      <w:r w:rsidRPr="00B33FAF">
        <w:rPr>
          <w:lang w:val="ru-RU"/>
        </w:rPr>
        <w:t>емпература уходящих газов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ух</m:t>
            </m:r>
          </m:sub>
        </m:sSub>
      </m:oMath>
      <w:r>
        <w:rPr>
          <w:lang w:val="ru-RU"/>
        </w:rPr>
        <w:t>,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к</w:t>
      </w:r>
      <w:r w:rsidRPr="00454986">
        <w:rPr>
          <w:lang w:val="ru-RU"/>
        </w:rPr>
        <w:t>оэффициент избытка воздуха в уходящих газах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lang w:val="ru-RU"/>
              </w:rPr>
              <m:t>ух</m:t>
            </m:r>
          </m:sub>
        </m:sSub>
      </m:oMath>
      <w:r>
        <w:rPr>
          <w:lang w:val="ru-RU"/>
        </w:rPr>
        <w:t>,</w:t>
      </w:r>
    </w:p>
    <w:p w:rsidR="00454986" w:rsidRPr="00454986" w:rsidRDefault="00454986" w:rsidP="00202F41">
      <w:pPr>
        <w:pStyle w:val="a3"/>
        <w:numPr>
          <w:ilvl w:val="0"/>
          <w:numId w:val="14"/>
        </w:numPr>
        <w:spacing w:line="360" w:lineRule="auto"/>
        <w:rPr>
          <w:lang w:val="ru-RU"/>
        </w:rPr>
      </w:pPr>
      <w:r>
        <w:rPr>
          <w:lang w:val="ru-RU"/>
        </w:rPr>
        <w:t>к</w:t>
      </w:r>
      <w:r w:rsidRPr="00454986">
        <w:rPr>
          <w:lang w:val="ru-RU"/>
        </w:rPr>
        <w:t>оэффициент избытка воздуха в режимном сечении</w:t>
      </w:r>
      <w:r w:rsidR="00B33FAF">
        <w:rPr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pc</m:t>
            </m:r>
          </m:sub>
        </m:sSub>
      </m:oMath>
      <w:r>
        <w:rPr>
          <w:lang w:val="ru-RU"/>
        </w:rPr>
        <w:t>.</w:t>
      </w:r>
    </w:p>
    <w:p w:rsidR="00454986" w:rsidRDefault="005513EC" w:rsidP="00B62823">
      <w:r>
        <w:t xml:space="preserve">Для каждого из перечисленных выше параметров решим систему линейных алгебраических уравнений, описанную в </w:t>
      </w:r>
      <w:commentRangeStart w:id="58"/>
      <w:r>
        <w:t>п.1</w:t>
      </w:r>
      <w:commentRangeEnd w:id="58"/>
      <w:r>
        <w:rPr>
          <w:rStyle w:val="a8"/>
        </w:rPr>
        <w:commentReference w:id="58"/>
      </w:r>
      <w:r>
        <w:t xml:space="preserve">, используя значения, полученные по режимным картам котлоагрегатов, приведенным в </w:t>
      </w:r>
      <w:commentRangeStart w:id="59"/>
      <w:r>
        <w:t>п.1</w:t>
      </w:r>
      <w:commentRangeEnd w:id="59"/>
      <w:r>
        <w:rPr>
          <w:rStyle w:val="a8"/>
        </w:rPr>
        <w:commentReference w:id="59"/>
      </w:r>
      <w:r>
        <w:t>.</w:t>
      </w:r>
    </w:p>
    <w:p w:rsidR="005513EC" w:rsidRDefault="00911429" w:rsidP="00B62823">
      <w:r>
        <w:t xml:space="preserve">В </w:t>
      </w:r>
      <w:commentRangeStart w:id="60"/>
      <w:r>
        <w:t xml:space="preserve">таблицах 1-2 </w:t>
      </w:r>
      <w:commentRangeEnd w:id="60"/>
      <w:r w:rsidR="005A6CA0">
        <w:rPr>
          <w:rStyle w:val="a8"/>
        </w:rPr>
        <w:commentReference w:id="60"/>
      </w:r>
      <w:r>
        <w:t>ниже приведены построенные функциональные зависимости – регрессионные полиномы третьей степени – параметров котлоагрегатов от паровой нагрузки</w:t>
      </w:r>
      <w:r w:rsidR="0060639A">
        <w:t xml:space="preserve"> при использовании различных видов топлива</w:t>
      </w:r>
      <w:r>
        <w:t>.</w:t>
      </w:r>
    </w:p>
    <w:p w:rsidR="005A6CA0" w:rsidRDefault="005A6CA0" w:rsidP="005A6CA0">
      <w:pPr>
        <w:jc w:val="center"/>
        <w:rPr>
          <w:b/>
        </w:rPr>
      </w:pPr>
      <w:commentRangeStart w:id="61"/>
      <w:r w:rsidRPr="005A6CA0">
        <w:rPr>
          <w:b/>
        </w:rPr>
        <w:t>Таблица 1</w:t>
      </w:r>
      <w:commentRangeEnd w:id="61"/>
      <w:r w:rsidR="00E106D9">
        <w:rPr>
          <w:rStyle w:val="a8"/>
        </w:rPr>
        <w:commentReference w:id="61"/>
      </w:r>
      <w:r w:rsidRPr="005A6CA0">
        <w:rPr>
          <w:b/>
        </w:rPr>
        <w:t>. Функциональные зависимости потерь тепла с уходящими газами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5A6CA0">
        <w:rPr>
          <w:b/>
        </w:rPr>
        <w:t>) от паровой нагрузки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 w:rsidR="00D354DD">
        <w:rPr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E75" w:rsidTr="00A05E8F">
        <w:tc>
          <w:tcPr>
            <w:tcW w:w="9571" w:type="dxa"/>
            <w:gridSpan w:val="2"/>
            <w:vAlign w:val="center"/>
          </w:tcPr>
          <w:p w:rsidR="000A7E75" w:rsidRPr="00515CFA" w:rsidRDefault="000A7E75" w:rsidP="00515CFA">
            <w:pPr>
              <w:ind w:firstLine="0"/>
              <w:jc w:val="center"/>
              <w:rPr>
                <w:b/>
                <w:lang w:val="en-US"/>
              </w:rPr>
            </w:pPr>
            <w:r>
              <w:rPr>
                <w:b/>
              </w:rPr>
              <w:t>Топливо - Газ</w:t>
            </w:r>
          </w:p>
        </w:tc>
      </w:tr>
      <w:tr w:rsidR="00515CFA" w:rsidTr="000A7E75">
        <w:tc>
          <w:tcPr>
            <w:tcW w:w="3190" w:type="dxa"/>
            <w:vAlign w:val="center"/>
          </w:tcPr>
          <w:p w:rsidR="00515CFA" w:rsidRPr="00EB3170" w:rsidRDefault="00515CFA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K1</w:t>
            </w:r>
          </w:p>
        </w:tc>
        <w:tc>
          <w:tcPr>
            <w:tcW w:w="6381" w:type="dxa"/>
            <w:vAlign w:val="center"/>
          </w:tcPr>
          <w:p w:rsidR="00515CFA" w:rsidRPr="00515CFA" w:rsidRDefault="00915442" w:rsidP="000A7E75">
            <w:pPr>
              <w:ind w:firstLine="0"/>
              <w:jc w:val="center"/>
              <w:rPr>
                <w:b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+1.4152*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-1.9576*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+6.9201</m:t>
                </m:r>
              </m:oMath>
            </m:oMathPara>
          </w:p>
        </w:tc>
      </w:tr>
      <w:tr w:rsidR="00B72833" w:rsidTr="000A7E75">
        <w:tc>
          <w:tcPr>
            <w:tcW w:w="3190" w:type="dxa"/>
            <w:vAlign w:val="center"/>
          </w:tcPr>
          <w:p w:rsidR="00B72833" w:rsidRPr="00EB3170" w:rsidRDefault="00B72833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K2</w:t>
            </w:r>
          </w:p>
        </w:tc>
        <w:tc>
          <w:tcPr>
            <w:tcW w:w="6381" w:type="dxa"/>
            <w:vAlign w:val="center"/>
          </w:tcPr>
          <w:p w:rsidR="00B72833" w:rsidRDefault="00915442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4.2*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+8.036*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-3.9883*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+5.9667</m:t>
                </m:r>
              </m:oMath>
            </m:oMathPara>
          </w:p>
        </w:tc>
      </w:tr>
      <w:tr w:rsidR="0090244B" w:rsidTr="000A7E75">
        <w:tc>
          <w:tcPr>
            <w:tcW w:w="3190" w:type="dxa"/>
            <w:vAlign w:val="center"/>
          </w:tcPr>
          <w:p w:rsidR="0090244B" w:rsidRPr="00EB3170" w:rsidRDefault="0090244B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K3</w:t>
            </w:r>
          </w:p>
        </w:tc>
        <w:tc>
          <w:tcPr>
            <w:tcW w:w="6381" w:type="dxa"/>
            <w:vAlign w:val="center"/>
          </w:tcPr>
          <w:p w:rsidR="0090244B" w:rsidRDefault="00915442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-3.33*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+1.4857*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-2.2245*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+17.335</m:t>
                </m:r>
              </m:oMath>
            </m:oMathPara>
          </w:p>
        </w:tc>
      </w:tr>
      <w:tr w:rsidR="00CA0984" w:rsidTr="000A7E75">
        <w:tc>
          <w:tcPr>
            <w:tcW w:w="3190" w:type="dxa"/>
            <w:vAlign w:val="center"/>
          </w:tcPr>
          <w:p w:rsidR="00CA0984" w:rsidRPr="00EB3170" w:rsidRDefault="00CA0984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lastRenderedPageBreak/>
              <w:t>K4</w:t>
            </w:r>
          </w:p>
        </w:tc>
        <w:tc>
          <w:tcPr>
            <w:tcW w:w="6381" w:type="dxa"/>
            <w:vAlign w:val="center"/>
          </w:tcPr>
          <w:p w:rsidR="00CA0984" w:rsidRDefault="00915442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2.8*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-1.5893*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+3.2210*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+3.4602</m:t>
                </m:r>
              </m:oMath>
            </m:oMathPara>
          </w:p>
        </w:tc>
      </w:tr>
      <w:tr w:rsidR="002F6395" w:rsidTr="000A7E75">
        <w:tc>
          <w:tcPr>
            <w:tcW w:w="3190" w:type="dxa"/>
            <w:vAlign w:val="center"/>
          </w:tcPr>
          <w:p w:rsidR="002F6395" w:rsidRPr="00EB3170" w:rsidRDefault="002F6395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K5</w:t>
            </w:r>
          </w:p>
        </w:tc>
        <w:tc>
          <w:tcPr>
            <w:tcW w:w="6381" w:type="dxa"/>
            <w:vAlign w:val="center"/>
          </w:tcPr>
          <w:p w:rsidR="002F6395" w:rsidRDefault="00915442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-8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+2.902*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-1.2206*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+6.2753</m:t>
                </m:r>
              </m:oMath>
            </m:oMathPara>
          </w:p>
        </w:tc>
      </w:tr>
      <w:tr w:rsidR="002F6395" w:rsidTr="000A7E75">
        <w:tc>
          <w:tcPr>
            <w:tcW w:w="3190" w:type="dxa"/>
            <w:vAlign w:val="center"/>
          </w:tcPr>
          <w:p w:rsidR="002F6395" w:rsidRPr="00EB3170" w:rsidRDefault="002F6395" w:rsidP="000A7E75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K6</w:t>
            </w:r>
          </w:p>
        </w:tc>
        <w:tc>
          <w:tcPr>
            <w:tcW w:w="6381" w:type="dxa"/>
            <w:vAlign w:val="center"/>
          </w:tcPr>
          <w:p w:rsidR="002F6395" w:rsidRDefault="00915442" w:rsidP="000A7E75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-1.2*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+6.161*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-8.8376*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+5.9841</m:t>
                </m:r>
              </m:oMath>
            </m:oMathPara>
          </w:p>
        </w:tc>
      </w:tr>
      <w:tr w:rsidR="000A7E75" w:rsidTr="00A05E8F">
        <w:tc>
          <w:tcPr>
            <w:tcW w:w="9571" w:type="dxa"/>
            <w:gridSpan w:val="2"/>
            <w:vAlign w:val="center"/>
          </w:tcPr>
          <w:p w:rsidR="000A7E75" w:rsidRPr="000A7E75" w:rsidRDefault="000A7E75" w:rsidP="000A7E75">
            <w:pPr>
              <w:ind w:firstLine="0"/>
              <w:jc w:val="center"/>
              <w:rPr>
                <w:b/>
              </w:rPr>
            </w:pPr>
            <w:r w:rsidRPr="000A7E75">
              <w:rPr>
                <w:b/>
              </w:rPr>
              <w:t>Топливо - Мазут</w:t>
            </w:r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K1</w:t>
            </w:r>
          </w:p>
        </w:tc>
        <w:tc>
          <w:tcPr>
            <w:tcW w:w="6381" w:type="dxa"/>
          </w:tcPr>
          <w:p w:rsidR="00486F7C" w:rsidRDefault="00915442" w:rsidP="00FC3B1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7.3*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-4.687*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-3.4823*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+11.3632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K2</w:t>
            </w:r>
          </w:p>
        </w:tc>
        <w:tc>
          <w:tcPr>
            <w:tcW w:w="6381" w:type="dxa"/>
          </w:tcPr>
          <w:p w:rsidR="00486F7C" w:rsidRDefault="00915442" w:rsidP="009D54EB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4.06*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+1.8058*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-2.7042*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+21.3641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K3</w:t>
            </w:r>
          </w:p>
        </w:tc>
        <w:tc>
          <w:tcPr>
            <w:tcW w:w="6381" w:type="dxa"/>
          </w:tcPr>
          <w:p w:rsidR="00486F7C" w:rsidRDefault="00915442" w:rsidP="000A47C1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6.46*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-2.556*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+3.109*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-2.4896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K4</w:t>
            </w:r>
          </w:p>
        </w:tc>
        <w:tc>
          <w:tcPr>
            <w:tcW w:w="6381" w:type="dxa"/>
          </w:tcPr>
          <w:p w:rsidR="00486F7C" w:rsidRDefault="00915442" w:rsidP="00383EC4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-3.973*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+3.8998*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+7.5956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K5</w:t>
            </w:r>
          </w:p>
        </w:tc>
        <w:tc>
          <w:tcPr>
            <w:tcW w:w="6381" w:type="dxa"/>
          </w:tcPr>
          <w:p w:rsidR="00486F7C" w:rsidRDefault="00915442" w:rsidP="006B641E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1.335*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+8.2697*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-1.7097*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+124.6383</m:t>
                </m:r>
              </m:oMath>
            </m:oMathPara>
          </w:p>
        </w:tc>
      </w:tr>
      <w:tr w:rsidR="00486F7C" w:rsidTr="00A05E8F">
        <w:tc>
          <w:tcPr>
            <w:tcW w:w="3190" w:type="dxa"/>
            <w:vAlign w:val="center"/>
          </w:tcPr>
          <w:p w:rsidR="00486F7C" w:rsidRPr="00EB3170" w:rsidRDefault="00486F7C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K6</w:t>
            </w:r>
          </w:p>
        </w:tc>
        <w:tc>
          <w:tcPr>
            <w:tcW w:w="6381" w:type="dxa"/>
          </w:tcPr>
          <w:p w:rsidR="00486F7C" w:rsidRDefault="00915442" w:rsidP="008922A1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9.8*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-5.7989*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+1.1154*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-61.7123</m:t>
                </m:r>
              </m:oMath>
            </m:oMathPara>
          </w:p>
        </w:tc>
      </w:tr>
    </w:tbl>
    <w:p w:rsidR="000A7E75" w:rsidRDefault="000A7E75" w:rsidP="00E106D9">
      <w:pPr>
        <w:jc w:val="center"/>
        <w:rPr>
          <w:b/>
          <w:lang w:val="en-US"/>
        </w:rPr>
      </w:pPr>
    </w:p>
    <w:p w:rsidR="00E106D9" w:rsidRDefault="00E106D9" w:rsidP="00E106D9">
      <w:pPr>
        <w:jc w:val="center"/>
        <w:rPr>
          <w:b/>
        </w:rPr>
      </w:pPr>
      <w:commentRangeStart w:id="62"/>
      <w:r w:rsidRPr="005A6CA0">
        <w:rPr>
          <w:b/>
        </w:rPr>
        <w:t>Таблица 1</w:t>
      </w:r>
      <w:commentRangeEnd w:id="62"/>
      <w:r>
        <w:rPr>
          <w:rStyle w:val="a8"/>
        </w:rPr>
        <w:commentReference w:id="62"/>
      </w:r>
      <w:r w:rsidRPr="005A6CA0">
        <w:rPr>
          <w:b/>
        </w:rPr>
        <w:t xml:space="preserve">. Функциональные зависимости потерь тепла </w:t>
      </w:r>
      <w:r>
        <w:rPr>
          <w:b/>
        </w:rPr>
        <w:t>в окружающую среду за счет конвекции и излучения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5</m:t>
            </m:r>
          </m:sub>
        </m:sSub>
      </m:oMath>
      <w:r w:rsidRPr="005A6CA0">
        <w:rPr>
          <w:b/>
        </w:rPr>
        <w:t>) от паровой нагрузки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195CD9" w:rsidTr="00A05E8F">
        <w:tc>
          <w:tcPr>
            <w:tcW w:w="9571" w:type="dxa"/>
            <w:gridSpan w:val="2"/>
            <w:vAlign w:val="center"/>
          </w:tcPr>
          <w:p w:rsidR="00195CD9" w:rsidRDefault="00195CD9" w:rsidP="00195CD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C71018" w:rsidRDefault="00915442" w:rsidP="003B0127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-6.2*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+2.9911*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-5.2080*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+3.9104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C71018" w:rsidRDefault="00915442" w:rsidP="00F31731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1.25*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-3.4821*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+1.8161*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+1.4762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</w:tcPr>
          <w:p w:rsidR="00C71018" w:rsidRDefault="00915442" w:rsidP="004A36B0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-1.563*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-6.2604*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+1.8051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C71018" w:rsidRDefault="00915442" w:rsidP="00606466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-8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+7.321*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-2.1427*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+2.7510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C71018" w:rsidRDefault="00915442" w:rsidP="0077384C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8.1*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-3.8839*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+5.4721*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-1.3214</m:t>
                </m:r>
              </m:oMath>
            </m:oMathPara>
          </w:p>
        </w:tc>
      </w:tr>
      <w:tr w:rsidR="00C71018" w:rsidTr="00A05E8F">
        <w:tc>
          <w:tcPr>
            <w:tcW w:w="3190" w:type="dxa"/>
            <w:vAlign w:val="center"/>
          </w:tcPr>
          <w:p w:rsidR="00C71018" w:rsidRPr="00E106D9" w:rsidRDefault="00C71018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C71018" w:rsidRDefault="00915442" w:rsidP="0028625D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8.1*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-3.8839*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+5.4721*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-1.3214</m:t>
                </m:r>
              </m:oMath>
            </m:oMathPara>
          </w:p>
        </w:tc>
      </w:tr>
      <w:tr w:rsidR="007570A7" w:rsidTr="00A05E8F">
        <w:tc>
          <w:tcPr>
            <w:tcW w:w="9571" w:type="dxa"/>
            <w:gridSpan w:val="2"/>
            <w:vAlign w:val="center"/>
          </w:tcPr>
          <w:p w:rsidR="007570A7" w:rsidRPr="007570A7" w:rsidRDefault="007570A7" w:rsidP="007570A7">
            <w:pPr>
              <w:ind w:firstLine="0"/>
              <w:jc w:val="center"/>
              <w:rPr>
                <w:sz w:val="24"/>
              </w:rPr>
            </w:pPr>
            <w:r>
              <w:rPr>
                <w:b/>
              </w:rPr>
              <w:t>Топливо - Мазут</w:t>
            </w:r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7570A7" w:rsidRDefault="00915442" w:rsidP="008C7629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-4.2*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+2.1607*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-4.1387*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+3.4672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7570A7" w:rsidRDefault="00915442" w:rsidP="003D6B64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-3.1*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+1.7366*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-3.5433*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+3.1406</m:t>
                </m:r>
              </m:oMath>
            </m:oMathPara>
          </w:p>
        </w:tc>
      </w:tr>
      <w:tr w:rsidR="007570A7" w:rsidTr="00E6786B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  <w:vAlign w:val="center"/>
          </w:tcPr>
          <w:p w:rsidR="007570A7" w:rsidRPr="00E6786B" w:rsidRDefault="00915442" w:rsidP="00E6786B">
            <w:pPr>
              <w:ind w:firstLine="0"/>
              <w:jc w:val="center"/>
              <w:rPr>
                <w:sz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-6.3*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+2.938*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-4.9439*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+3.4857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7570A7" w:rsidRDefault="00915442" w:rsidP="00E245DC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-1.6*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+1.1071*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-2.7908*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+3.0826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106D9" w:rsidRDefault="007570A7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7570A7" w:rsidRDefault="00915442" w:rsidP="00E6786B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2.1*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-1.0635*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+1.3990*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+0.4407</m:t>
                </m:r>
              </m:oMath>
            </m:oMathPara>
          </w:p>
        </w:tc>
      </w:tr>
      <w:tr w:rsidR="007570A7" w:rsidTr="00A05E8F">
        <w:tc>
          <w:tcPr>
            <w:tcW w:w="3190" w:type="dxa"/>
            <w:vAlign w:val="center"/>
          </w:tcPr>
          <w:p w:rsidR="007570A7" w:rsidRPr="00EB3170" w:rsidRDefault="007570A7" w:rsidP="00A05E8F">
            <w:pPr>
              <w:ind w:firstLine="0"/>
              <w:jc w:val="center"/>
              <w:rPr>
                <w:lang w:val="en-US"/>
              </w:rPr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7570A7" w:rsidRDefault="00915442" w:rsidP="00471214">
            <w:pPr>
              <w:ind w:firstLine="0"/>
              <w:jc w:val="center"/>
              <w:rPr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5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4.2*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-7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-2.3771*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+4.1497*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-1.4925</m:t>
                </m:r>
              </m:oMath>
            </m:oMathPara>
          </w:p>
        </w:tc>
      </w:tr>
    </w:tbl>
    <w:p w:rsidR="0060639A" w:rsidRDefault="0060639A" w:rsidP="00E106D9">
      <w:pPr>
        <w:rPr>
          <w:b/>
        </w:rPr>
      </w:pPr>
    </w:p>
    <w:p w:rsidR="00E106D9" w:rsidRDefault="00E106D9" w:rsidP="00E106D9">
      <w:pPr>
        <w:jc w:val="center"/>
        <w:rPr>
          <w:b/>
        </w:rPr>
      </w:pPr>
      <w:commentRangeStart w:id="63"/>
      <w:r w:rsidRPr="005A6CA0">
        <w:rPr>
          <w:b/>
        </w:rPr>
        <w:t>Таблица 1</w:t>
      </w:r>
      <w:commentRangeEnd w:id="63"/>
      <w:r>
        <w:rPr>
          <w:rStyle w:val="a8"/>
        </w:rPr>
        <w:commentReference w:id="63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>температуры уходящих газов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</w:rPr>
              <m:t>ух</m:t>
            </m:r>
          </m:sub>
        </m:sSub>
      </m:oMath>
      <w:r w:rsidRPr="005A6CA0">
        <w:rPr>
          <w:b/>
        </w:rPr>
        <w:t>) от паровой нагрузки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534003" w:rsidTr="00A05E8F">
        <w:tc>
          <w:tcPr>
            <w:tcW w:w="9571" w:type="dxa"/>
            <w:gridSpan w:val="2"/>
            <w:vAlign w:val="center"/>
          </w:tcPr>
          <w:p w:rsidR="00534003" w:rsidRDefault="00534003" w:rsidP="00534003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5A0DCE" w:rsidRDefault="00915442" w:rsidP="00E76869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5.3571*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+2.1428*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+135.025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5A0DCE" w:rsidRDefault="00915442" w:rsidP="00130B58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1.042*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-3.7053*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 +5.3110*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+110.6062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</w:tcPr>
          <w:p w:rsidR="005A0DCE" w:rsidRDefault="00915442" w:rsidP="00BD3A89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-2.083*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+8.125*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 xml:space="preserve"> -1.0479*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+193.6875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5A0DCE" w:rsidRDefault="00915442" w:rsidP="00CC37C3">
            <w:pPr>
              <w:ind w:firstLine="0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ух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</w:rPr>
                  <m:t>= 5.79*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-3.3348*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lang w:val="en-US"/>
                          </w:rPr>
                          <m:t>K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+6.8831*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>+103.4298</m:t>
                </m:r>
              </m:oMath>
            </m:oMathPara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5A0DCE" w:rsidRDefault="005A0DCE" w:rsidP="0028625D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5A0DCE" w:rsidRDefault="005A0DCE" w:rsidP="0028625D">
            <w:pPr>
              <w:ind w:firstLine="0"/>
              <w:jc w:val="center"/>
              <w:rPr>
                <w:b/>
              </w:rPr>
            </w:pPr>
          </w:p>
        </w:tc>
      </w:tr>
      <w:tr w:rsidR="00534003" w:rsidTr="00A05E8F">
        <w:tc>
          <w:tcPr>
            <w:tcW w:w="9571" w:type="dxa"/>
            <w:gridSpan w:val="2"/>
            <w:vAlign w:val="center"/>
          </w:tcPr>
          <w:p w:rsidR="00534003" w:rsidRDefault="00534003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  <w:tr w:rsidR="005A0DCE" w:rsidTr="00CD0031">
        <w:tc>
          <w:tcPr>
            <w:tcW w:w="3190" w:type="dxa"/>
            <w:vAlign w:val="center"/>
          </w:tcPr>
          <w:p w:rsidR="005A0DCE" w:rsidRPr="00E106D9" w:rsidRDefault="005A0DCE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6381" w:type="dxa"/>
          </w:tcPr>
          <w:p w:rsidR="005A0DCE" w:rsidRDefault="005A0DCE" w:rsidP="00A05E8F">
            <w:pPr>
              <w:ind w:firstLine="0"/>
              <w:jc w:val="center"/>
              <w:rPr>
                <w:b/>
              </w:rPr>
            </w:pPr>
          </w:p>
        </w:tc>
      </w:tr>
    </w:tbl>
    <w:p w:rsidR="00E106D9" w:rsidRPr="00E106D9" w:rsidRDefault="00E106D9" w:rsidP="00E106D9">
      <w:pPr>
        <w:rPr>
          <w:b/>
        </w:rPr>
      </w:pPr>
    </w:p>
    <w:p w:rsidR="005F4259" w:rsidRDefault="005F4259" w:rsidP="005F4259">
      <w:pPr>
        <w:jc w:val="center"/>
        <w:rPr>
          <w:b/>
        </w:rPr>
      </w:pPr>
      <w:commentRangeStart w:id="64"/>
      <w:r w:rsidRPr="005A6CA0">
        <w:rPr>
          <w:b/>
        </w:rPr>
        <w:t>Таблица 1</w:t>
      </w:r>
      <w:commentRangeEnd w:id="64"/>
      <w:r>
        <w:rPr>
          <w:rStyle w:val="a8"/>
        </w:rPr>
        <w:commentReference w:id="64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>коэффициентов избытка воздуха в уходящих газах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ух</m:t>
            </m:r>
          </m:sub>
        </m:sSub>
      </m:oMath>
      <w:r w:rsidRPr="005A6CA0">
        <w:rPr>
          <w:b/>
        </w:rPr>
        <w:t>) от паровой нагрузки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532BCA" w:rsidTr="00A05E8F">
        <w:tc>
          <w:tcPr>
            <w:tcW w:w="9571" w:type="dxa"/>
            <w:gridSpan w:val="3"/>
            <w:vAlign w:val="center"/>
          </w:tcPr>
          <w:p w:rsidR="00532BCA" w:rsidRDefault="00532BCA" w:rsidP="00532BC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F4259" w:rsidTr="0028625D">
        <w:tc>
          <w:tcPr>
            <w:tcW w:w="3190" w:type="dxa"/>
            <w:vAlign w:val="center"/>
          </w:tcPr>
          <w:p w:rsidR="005F4259" w:rsidRPr="00E106D9" w:rsidRDefault="005F4259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F4259" w:rsidRDefault="005F4259" w:rsidP="0028625D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9571" w:type="dxa"/>
            <w:gridSpan w:val="3"/>
            <w:vAlign w:val="center"/>
          </w:tcPr>
          <w:p w:rsidR="00532BCA" w:rsidRDefault="00532BCA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  <w:tr w:rsidR="00532BCA" w:rsidTr="00A05E8F">
        <w:tc>
          <w:tcPr>
            <w:tcW w:w="3190" w:type="dxa"/>
            <w:vAlign w:val="center"/>
          </w:tcPr>
          <w:p w:rsidR="00532BCA" w:rsidRPr="00E106D9" w:rsidRDefault="00532BCA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532BCA" w:rsidRDefault="00532BCA" w:rsidP="00A05E8F">
            <w:pPr>
              <w:ind w:firstLine="0"/>
              <w:jc w:val="center"/>
              <w:rPr>
                <w:b/>
              </w:rPr>
            </w:pPr>
          </w:p>
        </w:tc>
      </w:tr>
    </w:tbl>
    <w:p w:rsidR="005F4259" w:rsidRPr="00E106D9" w:rsidRDefault="005F4259" w:rsidP="005F4259">
      <w:pPr>
        <w:rPr>
          <w:b/>
        </w:rPr>
      </w:pPr>
    </w:p>
    <w:p w:rsidR="008A2131" w:rsidRDefault="008A2131" w:rsidP="008A2131">
      <w:pPr>
        <w:jc w:val="center"/>
        <w:rPr>
          <w:b/>
        </w:rPr>
      </w:pPr>
      <w:commentRangeStart w:id="65"/>
      <w:r w:rsidRPr="005A6CA0">
        <w:rPr>
          <w:b/>
        </w:rPr>
        <w:t>Таблица 1</w:t>
      </w:r>
      <w:commentRangeEnd w:id="65"/>
      <w:r>
        <w:rPr>
          <w:rStyle w:val="a8"/>
        </w:rPr>
        <w:commentReference w:id="65"/>
      </w:r>
      <w:r w:rsidRPr="005A6CA0">
        <w:rPr>
          <w:b/>
        </w:rPr>
        <w:t xml:space="preserve">. Функциональные зависимости </w:t>
      </w:r>
      <w:r>
        <w:rPr>
          <w:b/>
        </w:rPr>
        <w:t>коэффициентов избытка воздуха режимном сечении</w:t>
      </w:r>
      <w:r w:rsidRPr="005A6CA0">
        <w:rPr>
          <w:b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pc</m:t>
            </m:r>
          </m:sub>
        </m:sSub>
      </m:oMath>
      <w:r w:rsidRPr="005A6CA0">
        <w:rPr>
          <w:b/>
        </w:rPr>
        <w:t>) от паровой нагрузки (</w:t>
      </w:r>
      <m:oMath>
        <m:sSub>
          <m:sSubPr>
            <m:ctrlPr>
              <w:rPr>
                <w:rFonts w:ascii="Cambria Math" w:hAnsi="Cambria Math"/>
                <w:i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K</m:t>
            </m:r>
          </m:sub>
        </m:sSub>
      </m:oMath>
      <w:r>
        <w:rPr>
          <w:b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F072B" w:rsidTr="00A05E8F">
        <w:tc>
          <w:tcPr>
            <w:tcW w:w="9571" w:type="dxa"/>
            <w:gridSpan w:val="3"/>
            <w:vAlign w:val="center"/>
          </w:tcPr>
          <w:p w:rsidR="00DF072B" w:rsidRDefault="00DF072B" w:rsidP="00DF072B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Газ</w:t>
            </w: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8A2131" w:rsidTr="0028625D">
        <w:tc>
          <w:tcPr>
            <w:tcW w:w="3190" w:type="dxa"/>
            <w:vAlign w:val="center"/>
          </w:tcPr>
          <w:p w:rsidR="008A2131" w:rsidRPr="00E106D9" w:rsidRDefault="008A2131" w:rsidP="0028625D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8A2131" w:rsidRDefault="008A2131" w:rsidP="0028625D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9571" w:type="dxa"/>
            <w:gridSpan w:val="3"/>
            <w:vAlign w:val="center"/>
          </w:tcPr>
          <w:p w:rsidR="00DF072B" w:rsidRDefault="00DF072B" w:rsidP="0028625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Топливо - Мазут</w:t>
            </w: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1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2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lastRenderedPageBreak/>
              <w:t>K</w:t>
            </w:r>
            <w:r w:rsidRPr="00E106D9">
              <w:t>3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4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5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  <w:tr w:rsidR="00DF072B" w:rsidTr="00A05E8F">
        <w:tc>
          <w:tcPr>
            <w:tcW w:w="3190" w:type="dxa"/>
            <w:vAlign w:val="center"/>
          </w:tcPr>
          <w:p w:rsidR="00DF072B" w:rsidRPr="00E106D9" w:rsidRDefault="00DF072B" w:rsidP="00A05E8F">
            <w:pPr>
              <w:ind w:firstLine="0"/>
              <w:jc w:val="center"/>
            </w:pPr>
            <w:r w:rsidRPr="00EB3170">
              <w:rPr>
                <w:lang w:val="en-US"/>
              </w:rPr>
              <w:t>K</w:t>
            </w:r>
            <w:r w:rsidRPr="00E106D9">
              <w:t>6</w:t>
            </w:r>
          </w:p>
        </w:tc>
        <w:tc>
          <w:tcPr>
            <w:tcW w:w="3190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  <w:tc>
          <w:tcPr>
            <w:tcW w:w="3191" w:type="dxa"/>
          </w:tcPr>
          <w:p w:rsidR="00DF072B" w:rsidRDefault="00DF072B" w:rsidP="00A05E8F">
            <w:pPr>
              <w:ind w:firstLine="0"/>
              <w:jc w:val="center"/>
              <w:rPr>
                <w:b/>
              </w:rPr>
            </w:pPr>
          </w:p>
        </w:tc>
      </w:tr>
    </w:tbl>
    <w:p w:rsidR="005A6CA0" w:rsidRPr="00B62823" w:rsidRDefault="005A6CA0" w:rsidP="00B62823"/>
    <w:p w:rsidR="00D609C8" w:rsidRDefault="00CA486D" w:rsidP="001E2EAC">
      <w:pPr>
        <w:pStyle w:val="3"/>
      </w:pPr>
      <w:r>
        <w:t xml:space="preserve">Базовая математическая модель расхода топлива </w:t>
      </w:r>
      <w:r w:rsidR="00A536D3">
        <w:t>котлоагрегатом</w:t>
      </w:r>
    </w:p>
    <w:p w:rsidR="00D0271A" w:rsidRDefault="00116A19" w:rsidP="00D0271A">
      <w:r>
        <w:t xml:space="preserve">В данном разделе приводится базовая математическая модель расхода топлива </w:t>
      </w:r>
      <w:r w:rsidR="00FF4D67">
        <w:t>котлоагрегата</w:t>
      </w:r>
      <w:r>
        <w:t>, и подробно описываются зависимости между входящими в математическую модель параметрами.</w:t>
      </w:r>
    </w:p>
    <w:p w:rsidR="00FF4D67" w:rsidRDefault="009161AF" w:rsidP="00D0271A">
      <w:r>
        <w:t>Для наглядности, модель расхода топлива котлоагрегатом удобно представить в виде иерархической структуры – дерева, узлами которого являются энергетические характеристики и исходные данные, требуемые для расчетов.</w:t>
      </w:r>
    </w:p>
    <w:p w:rsidR="00582C05" w:rsidRDefault="00582C05" w:rsidP="00D0271A">
      <w:r>
        <w:t xml:space="preserve">Данная структура приведена ниже, на </w:t>
      </w:r>
      <w:commentRangeStart w:id="66"/>
      <w:r>
        <w:t>рисунке 1.</w:t>
      </w:r>
      <w:commentRangeEnd w:id="66"/>
      <w:r>
        <w:rPr>
          <w:rStyle w:val="a8"/>
        </w:rPr>
        <w:commentReference w:id="66"/>
      </w:r>
    </w:p>
    <w:p w:rsidR="006D14A1" w:rsidRDefault="006D14A1" w:rsidP="00D0271A"/>
    <w:p w:rsidR="006D14A1" w:rsidRDefault="006D14A1" w:rsidP="00D0271A"/>
    <w:p w:rsidR="006D14A1" w:rsidRDefault="006D14A1" w:rsidP="00D0271A"/>
    <w:p w:rsidR="006D14A1" w:rsidRDefault="006D14A1" w:rsidP="00D0271A"/>
    <w:p w:rsidR="006D14A1" w:rsidRDefault="006D14A1" w:rsidP="00D0271A"/>
    <w:p w:rsidR="006D14A1" w:rsidRDefault="006D14A1" w:rsidP="00D0271A"/>
    <w:p w:rsidR="006D14A1" w:rsidRDefault="006D14A1" w:rsidP="0020162B">
      <w:pPr>
        <w:ind w:firstLine="0"/>
        <w:sectPr w:rsidR="006D14A1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306CC" w:rsidRDefault="009B558C" w:rsidP="00B306CC">
      <w:pPr>
        <w:keepLines w:val="0"/>
        <w:spacing w:after="200" w:line="276" w:lineRule="auto"/>
        <w:ind w:firstLine="0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7216" behindDoc="1" locked="0" layoutInCell="1" allowOverlap="1" wp14:anchorId="527048A4" wp14:editId="389F9E69">
            <wp:simplePos x="0" y="0"/>
            <wp:positionH relativeFrom="column">
              <wp:posOffset>-3175</wp:posOffset>
            </wp:positionH>
            <wp:positionV relativeFrom="paragraph">
              <wp:posOffset>230505</wp:posOffset>
            </wp:positionV>
            <wp:extent cx="9251950" cy="5909945"/>
            <wp:effectExtent l="0" t="0" r="0" b="52705"/>
            <wp:wrapNone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Pr="00B306CC" w:rsidRDefault="00B306CC" w:rsidP="00B306CC"/>
    <w:p w:rsidR="00B306CC" w:rsidRDefault="00B306CC" w:rsidP="00B306CC"/>
    <w:p w:rsidR="00B306CC" w:rsidRPr="00B306CC" w:rsidRDefault="00B306CC" w:rsidP="00B306CC"/>
    <w:p w:rsidR="00117C3D" w:rsidRDefault="00B306CC" w:rsidP="00B306CC">
      <w:pPr>
        <w:jc w:val="center"/>
        <w:sectPr w:rsidR="00117C3D" w:rsidSect="00B306CC">
          <w:pgSz w:w="16838" w:h="11906" w:orient="landscape"/>
          <w:pgMar w:top="567" w:right="1134" w:bottom="993" w:left="1134" w:header="708" w:footer="708" w:gutter="0"/>
          <w:cols w:space="708"/>
          <w:docGrid w:linePitch="381"/>
        </w:sectPr>
      </w:pPr>
      <w:commentRangeStart w:id="67"/>
      <w:r>
        <w:t>Рис.1</w:t>
      </w:r>
      <w:commentRangeEnd w:id="67"/>
      <w:r w:rsidR="00117C3D">
        <w:rPr>
          <w:rStyle w:val="a8"/>
        </w:rPr>
        <w:commentReference w:id="67"/>
      </w:r>
      <w:r>
        <w:t>. Структура модели расхода топлива котлоагрегатом</w:t>
      </w:r>
    </w:p>
    <w:p w:rsidR="001B344C" w:rsidRPr="008F2CCE" w:rsidRDefault="001B344C" w:rsidP="001B344C">
      <w:r>
        <w:lastRenderedPageBreak/>
        <w:t xml:space="preserve">Базовая модель расхода топлива котлоагрегатом строится на основе типовых методик расчета энергетических характеристик котлоагрегатов </w:t>
      </w:r>
      <w:commentRangeStart w:id="68"/>
      <w:r w:rsidRPr="001B344C">
        <w:t>[</w:t>
      </w:r>
      <w:r>
        <w:t>дил 48, 81, 82</w:t>
      </w:r>
      <w:r w:rsidRPr="001B344C">
        <w:t>]</w:t>
      </w:r>
      <w:r>
        <w:t>.</w:t>
      </w:r>
      <w:commentRangeEnd w:id="68"/>
      <w:r w:rsidR="00396B76">
        <w:rPr>
          <w:rStyle w:val="a8"/>
        </w:rPr>
        <w:commentReference w:id="68"/>
      </w:r>
    </w:p>
    <w:p w:rsidR="00CB200D" w:rsidRPr="00CB200D" w:rsidRDefault="00CB200D" w:rsidP="001B344C">
      <w:r>
        <w:t xml:space="preserve">Значения параметров и характеристик, встречающихся в математической модели расхода топлива котлоагрегатом, а также их единицы измерения описаны в </w:t>
      </w:r>
      <w:commentRangeStart w:id="69"/>
      <w:r>
        <w:t xml:space="preserve">таблицах 1,2 </w:t>
      </w:r>
      <w:commentRangeEnd w:id="69"/>
      <w:r w:rsidR="00396B76">
        <w:rPr>
          <w:rStyle w:val="a8"/>
        </w:rPr>
        <w:commentReference w:id="69"/>
      </w:r>
      <w:r>
        <w:t>выше.</w:t>
      </w:r>
    </w:p>
    <w:p w:rsidR="001B344C" w:rsidRDefault="001B344C" w:rsidP="001B344C">
      <w:r>
        <w:t>Целевая функция расхода топлива представляется в виде:</w:t>
      </w:r>
    </w:p>
    <w:p w:rsidR="0091049F" w:rsidRPr="0091049F" w:rsidRDefault="0091049F" w:rsidP="009104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B=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w:commentRangeStart w:id="70"/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бр</m:t>
                  </m:r>
                </m:sup>
              </m:sSubSup>
              <w:commentRangeEnd w:id="70"/>
              <m:r>
                <m:rPr>
                  <m:sty m:val="p"/>
                </m:rPr>
                <w:rPr>
                  <w:rStyle w:val="a8"/>
                </w:rPr>
                <w:commentReference w:id="70"/>
              </m:r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бр</m:t>
                  </m:r>
                </m:sup>
              </m:sSubSup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91049F" w:rsidRDefault="0091049F" w:rsidP="0091049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– количество потребляемого топлива </w:t>
      </w:r>
      <w:r w:rsidRPr="0091049F">
        <w:rPr>
          <w:rFonts w:eastAsiaTheme="minorEastAsia"/>
        </w:rPr>
        <w:t>[</w:t>
      </w:r>
      <w:r>
        <w:rPr>
          <w:rFonts w:eastAsiaTheme="minorEastAsia"/>
        </w:rPr>
        <w:t>т.н.т./час</w:t>
      </w:r>
      <w:r w:rsidRPr="0091049F">
        <w:rPr>
          <w:rFonts w:eastAsiaTheme="minorEastAsia"/>
        </w:rPr>
        <w:t>]</w:t>
      </w:r>
      <w:r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</m:oMath>
      <w:r>
        <w:rPr>
          <w:rFonts w:eastAsiaTheme="minorEastAsia"/>
        </w:rPr>
        <w:t xml:space="preserve"> – тепловая нагрузка, которую необходимо обеспечить (</w:t>
      </w:r>
      <w:r w:rsidR="00B5445F">
        <w:rPr>
          <w:rFonts w:eastAsiaTheme="minorEastAsia"/>
        </w:rPr>
        <w:t xml:space="preserve">заданная, </w:t>
      </w:r>
      <w:r>
        <w:rPr>
          <w:rFonts w:eastAsiaTheme="minorEastAsia"/>
        </w:rPr>
        <w:t>плановая величина)</w:t>
      </w:r>
      <w:r w:rsidRPr="003064F9">
        <w:rPr>
          <w:rFonts w:eastAsiaTheme="minorEastAsia"/>
        </w:rPr>
        <w:t xml:space="preserve"> [</w:t>
      </w:r>
      <w:r w:rsidR="003064F9">
        <w:rPr>
          <w:rFonts w:eastAsiaTheme="minorEastAsia"/>
        </w:rPr>
        <w:t>Гкал</w:t>
      </w:r>
      <w:r w:rsidR="003064F9" w:rsidRPr="003064F9">
        <w:rPr>
          <w:rFonts w:eastAsiaTheme="minorEastAsia"/>
        </w:rPr>
        <w:t>/</w:t>
      </w:r>
      <w:r w:rsidR="003064F9">
        <w:rPr>
          <w:rFonts w:eastAsiaTheme="minorEastAsia"/>
        </w:rPr>
        <w:t>час</w:t>
      </w:r>
      <w:r w:rsidRPr="003064F9">
        <w:rPr>
          <w:rFonts w:eastAsiaTheme="minorEastAsia"/>
        </w:rPr>
        <w:t>]</w:t>
      </w:r>
      <w:r w:rsidR="003064F9"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 w:rsidR="003064F9">
        <w:rPr>
          <w:rFonts w:eastAsiaTheme="minorEastAsia"/>
        </w:rPr>
        <w:t xml:space="preserve"> – располагаемое тепло </w:t>
      </w:r>
      <w:r w:rsidR="003064F9" w:rsidRPr="003064F9">
        <w:rPr>
          <w:rFonts w:eastAsiaTheme="minorEastAsia"/>
        </w:rPr>
        <w:t>[</w:t>
      </w:r>
      <w:r w:rsidR="003064F9">
        <w:rPr>
          <w:rFonts w:eastAsiaTheme="minorEastAsia"/>
        </w:rPr>
        <w:t>ккал</w:t>
      </w:r>
      <w:r w:rsidR="003064F9" w:rsidRPr="003064F9">
        <w:rPr>
          <w:rFonts w:eastAsiaTheme="minorEastAsia"/>
        </w:rPr>
        <w:t>/</w:t>
      </w:r>
      <w:r w:rsidR="003064F9">
        <w:rPr>
          <w:rFonts w:eastAsiaTheme="minorEastAsia"/>
        </w:rPr>
        <w:t>час</w:t>
      </w:r>
      <w:r w:rsidR="003064F9" w:rsidRPr="003064F9">
        <w:rPr>
          <w:rFonts w:eastAsiaTheme="minorEastAsia"/>
        </w:rPr>
        <w:t>]</w:t>
      </w:r>
      <w:r w:rsidR="003064F9"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</m:oMath>
      <w:r w:rsidR="003064F9">
        <w:rPr>
          <w:rFonts w:eastAsiaTheme="minorEastAsia"/>
        </w:rPr>
        <w:t xml:space="preserve"> – КПД котла брутто </w:t>
      </w:r>
      <w:r w:rsidR="003064F9" w:rsidRPr="003064F9">
        <w:rPr>
          <w:rFonts w:eastAsiaTheme="minorEastAsia"/>
        </w:rPr>
        <w:t>[%]</w:t>
      </w:r>
      <w:r w:rsidR="000C2913" w:rsidRPr="00B5445F">
        <w:rPr>
          <w:rFonts w:eastAsiaTheme="minorEastAsia"/>
        </w:rPr>
        <w:t>.</w:t>
      </w:r>
    </w:p>
    <w:p w:rsidR="00E34D8E" w:rsidRDefault="00E34D8E" w:rsidP="0091049F">
      <w:pPr>
        <w:rPr>
          <w:rFonts w:eastAsiaTheme="minorEastAsia"/>
        </w:rPr>
      </w:pPr>
      <w:r>
        <w:rPr>
          <w:rFonts w:eastAsiaTheme="minorEastAsia"/>
        </w:rPr>
        <w:t xml:space="preserve">Располагаемое тепло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p</m:t>
            </m:r>
          </m:sup>
        </m:sSubSup>
      </m:oMath>
      <w:r>
        <w:rPr>
          <w:rFonts w:eastAsiaTheme="minorEastAsia"/>
        </w:rPr>
        <w:t xml:space="preserve"> описывается соотношением:</w:t>
      </w:r>
    </w:p>
    <w:p w:rsidR="00E34D8E" w:rsidRPr="00E34D8E" w:rsidRDefault="00915442" w:rsidP="00E34D8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r>
            <m:rPr>
              <m:sty m:val="p"/>
            </m:rPr>
            <w:rPr>
              <w:rStyle w:val="a8"/>
            </w:rPr>
            <w:commentReference w:id="71"/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л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E34D8E" w:rsidRDefault="00E34D8E" w:rsidP="00E34D8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  <m:sup>
            <m:r>
              <w:rPr>
                <w:rFonts w:ascii="Cambria Math" w:hAnsi="Cambria Math"/>
                <w:lang w:val="en-US"/>
              </w:rPr>
              <m:t>p</m:t>
            </m:r>
          </m:sup>
        </m:sSubSup>
      </m:oMath>
      <w:r>
        <w:rPr>
          <w:rFonts w:eastAsiaTheme="minorEastAsia"/>
        </w:rPr>
        <w:t xml:space="preserve"> – низшая теплота сгорания топлива (для газа или мазута, соответственно).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- тепло, вносимое в котел воздухом. 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л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- тепло, вносимое в котел мазутом</w:t>
      </w:r>
      <w:r w:rsidR="00072DF8" w:rsidRPr="00072DF8">
        <w:rPr>
          <w:rFonts w:eastAsiaTheme="minorEastAsia"/>
        </w:rPr>
        <w:t xml:space="preserve">.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ф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072DF8" w:rsidRPr="00072DF8">
        <w:rPr>
          <w:rFonts w:eastAsiaTheme="minorEastAsia"/>
        </w:rPr>
        <w:t xml:space="preserve"> - </w:t>
      </w:r>
      <w:r w:rsidR="00072DF8">
        <w:rPr>
          <w:rFonts w:eastAsiaTheme="minorEastAsia"/>
        </w:rPr>
        <w:t>тепло, внесенное в топку форсуночным паром</w:t>
      </w:r>
      <w:r w:rsidR="00072DF8" w:rsidRPr="0084046A">
        <w:rPr>
          <w:rFonts w:eastAsiaTheme="minorEastAsia"/>
        </w:rPr>
        <w:t>.</w:t>
      </w:r>
    </w:p>
    <w:p w:rsidR="0084046A" w:rsidRDefault="0084046A" w:rsidP="00E34D8E">
      <w:pPr>
        <w:rPr>
          <w:rFonts w:eastAsiaTheme="minorEastAsia"/>
        </w:rPr>
      </w:pPr>
      <w:r>
        <w:rPr>
          <w:rFonts w:eastAsiaTheme="minorEastAsia"/>
        </w:rPr>
        <w:t xml:space="preserve">Тепло, вносимое в котел воздухом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>, вычисляется по формуле:</w:t>
      </w:r>
    </w:p>
    <w:p w:rsidR="0084046A" w:rsidRPr="0084046A" w:rsidRDefault="00915442" w:rsidP="0084046A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вп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  <m:r>
                <m:rPr>
                  <m:sty m:val="p"/>
                </m:rPr>
                <w:rPr>
                  <w:rStyle w:val="a8"/>
                </w:rPr>
                <w:commentReference w:id="72"/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кф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кф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84046A" w:rsidRDefault="0084046A" w:rsidP="0084046A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</m:oMath>
      <w:r>
        <w:rPr>
          <w:rFonts w:eastAsiaTheme="minorEastAsia"/>
        </w:rPr>
        <w:t xml:space="preserve"> – объемная теплоемкость воздуха</w:t>
      </w:r>
      <w:r w:rsidR="00FF669C">
        <w:rPr>
          <w:rFonts w:eastAsiaTheme="minorEastAsia"/>
        </w:rPr>
        <w:t xml:space="preserve">, </w:t>
      </w:r>
      <w:r w:rsidRPr="0084046A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V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FF669C">
        <w:rPr>
          <w:rFonts w:eastAsiaTheme="minorEastAsia"/>
        </w:rPr>
        <w:t xml:space="preserve"> – теоретический объем сухого воздуха, необходимый для полного сгорания топлива.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вп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F669C">
        <w:rPr>
          <w:rFonts w:eastAsiaTheme="minorEastAsia"/>
        </w:rPr>
        <w:t xml:space="preserve"> - коэффициент избытка воздуха на входе в воздухоподогреватель,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  <w:r w:rsidR="00FF669C">
        <w:rPr>
          <w:rFonts w:eastAsiaTheme="minorEastAsia"/>
        </w:rPr>
        <w:t xml:space="preserve"> - температура воздуха после воздухоподогревателей,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FF669C">
        <w:rPr>
          <w:rFonts w:eastAsiaTheme="minorEastAsia"/>
        </w:rPr>
        <w:t xml:space="preserve"> - температура воздуха перед воздухоподогревателями.</w:t>
      </w:r>
    </w:p>
    <w:p w:rsidR="00491FA5" w:rsidRDefault="00491FA5" w:rsidP="00491FA5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 xml:space="preserve">Коэффициент избытка воздуха на входе в воздухоподогреватель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вп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>, вычисляется по формуле:</w:t>
      </w:r>
    </w:p>
    <w:p w:rsidR="00023039" w:rsidRPr="00023039" w:rsidRDefault="00915442" w:rsidP="0002303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вп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pc</m:t>
              </m:r>
              <m:r>
                <m:rPr>
                  <m:sty m:val="p"/>
                </m:rPr>
                <w:rPr>
                  <w:rStyle w:val="a8"/>
                </w:rPr>
                <w:commentReference w:id="73"/>
              </m:r>
            </m:sub>
          </m:sSub>
          <m:r>
            <w:rPr>
              <w:rFonts w:ascii="Cambria Math" w:eastAsiaTheme="minorEastAsia" w:hAnsi="Cambria Math"/>
            </w:rPr>
            <m:t xml:space="preserve">- 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+0.85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a,</m:t>
          </m:r>
        </m:oMath>
      </m:oMathPara>
    </w:p>
    <w:p w:rsidR="00023039" w:rsidRDefault="00023039" w:rsidP="00023039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pc</m:t>
            </m:r>
          </m:sub>
        </m:sSub>
      </m:oMath>
      <w:r>
        <w:rPr>
          <w:rFonts w:eastAsiaTheme="minorEastAsia"/>
        </w:rPr>
        <w:t xml:space="preserve"> – коэффициент избытка воздуха в режимном сечении,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– нормативная величина присосов воздуха в топку</w:t>
      </w:r>
      <w:r w:rsidR="000F3B03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– нормативная величина присосов воздуха в газовый тракт.</w:t>
      </w:r>
    </w:p>
    <w:p w:rsidR="00621C18" w:rsidRPr="00023039" w:rsidRDefault="00621C18" w:rsidP="00023039">
      <w:pPr>
        <w:rPr>
          <w:rFonts w:eastAsiaTheme="minorEastAsia"/>
        </w:rPr>
      </w:pPr>
      <w:r>
        <w:rPr>
          <w:rFonts w:eastAsiaTheme="minorEastAsia"/>
        </w:rPr>
        <w:t xml:space="preserve">Нормативная величина присосов воздуха в топку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описывается соотношением:</w:t>
      </w:r>
    </w:p>
    <w:p w:rsidR="003B3B6E" w:rsidRPr="003B3B6E" w:rsidRDefault="003B3B6E" w:rsidP="003B3B6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Style w:val="a8"/>
            </w:rPr>
            <w:commentReference w:id="74"/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bSup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3B3B6E" w:rsidRPr="003B3B6E" w:rsidRDefault="003B3B6E" w:rsidP="003B3B6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  <m:sup>
            <m:r>
              <w:rPr>
                <w:rFonts w:ascii="Cambria Math" w:hAnsi="Cambria Math"/>
                <w:lang w:val="en-US"/>
              </w:rPr>
              <m:t>T</m:t>
            </m:r>
          </m:sup>
        </m:sSubSup>
      </m:oMath>
      <w:r>
        <w:rPr>
          <w:rFonts w:eastAsiaTheme="minorEastAsia"/>
        </w:rPr>
        <w:t xml:space="preserve"> – норма присосов в топку,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H</m:t>
            </m:r>
          </m:sup>
        </m:sSubSup>
      </m:oMath>
      <w:r>
        <w:rPr>
          <w:rFonts w:eastAsiaTheme="minorEastAsia"/>
        </w:rPr>
        <w:t xml:space="preserve"> – номинальная паропроизводительность данного котла,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– паровая нагрузка</w:t>
      </w:r>
      <w:r w:rsidR="000F3B03">
        <w:rPr>
          <w:rFonts w:eastAsiaTheme="minorEastAsia"/>
        </w:rPr>
        <w:t>.</w:t>
      </w:r>
    </w:p>
    <w:p w:rsidR="00491FA5" w:rsidRDefault="000F3B03" w:rsidP="000F3B03">
      <w:pPr>
        <w:ind w:firstLine="708"/>
        <w:rPr>
          <w:rFonts w:eastAsiaTheme="minorEastAsia"/>
        </w:rPr>
      </w:pPr>
      <w:r>
        <w:rPr>
          <w:rFonts w:eastAsiaTheme="minorEastAsia"/>
        </w:rPr>
        <w:t>Нормативная величина присосов воздуха в газовый тракт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Δ</m:t>
        </m:r>
        <m:r>
          <w:rPr>
            <w:rFonts w:ascii="Cambria Math" w:eastAsiaTheme="minorEastAsia" w:hAnsi="Cambria Math"/>
          </w:rPr>
          <m:t>a</m:t>
        </m:r>
      </m:oMath>
      <w:r w:rsidR="000D0074">
        <w:rPr>
          <w:rFonts w:eastAsiaTheme="minorEastAsia"/>
        </w:rPr>
        <w:t>, определяется как:</w:t>
      </w:r>
    </w:p>
    <w:p w:rsidR="000D0074" w:rsidRPr="000665B6" w:rsidRDefault="000665B6" w:rsidP="000F3B03">
      <w:pPr>
        <w:ind w:firstLine="708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w:rPr>
              <w:rFonts w:ascii="Cambria Math" w:hAnsi="Cambria Math"/>
              <w:lang w:val="en-US"/>
            </w:rPr>
            <m:t xml:space="preserve">a=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r>
            <m:rPr>
              <m:sty m:val="p"/>
            </m:rPr>
            <w:rPr>
              <w:rStyle w:val="a8"/>
            </w:rPr>
            <w:commentReference w:id="75"/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H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H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0665B6" w:rsidRDefault="008C31FA" w:rsidP="000F3B0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</m:oMath>
      <w:r>
        <w:rPr>
          <w:rFonts w:eastAsiaTheme="minorEastAsia"/>
        </w:rPr>
        <w:t xml:space="preserve"> – норма присосов в газовый тракт. </w:t>
      </w:r>
    </w:p>
    <w:p w:rsidR="008C31FA" w:rsidRDefault="008F2CCE" w:rsidP="000F3B03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Температура воздуха перед воздухоподогревателями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кф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>, рассчитывается из следующего соотношения:</w:t>
      </w:r>
    </w:p>
    <w:p w:rsidR="008F2CCE" w:rsidRPr="008F2CCE" w:rsidRDefault="00915442" w:rsidP="008F2CCE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кф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m:rPr>
              <m:sty m:val="p"/>
            </m:rPr>
            <w:rPr>
              <w:rStyle w:val="a8"/>
            </w:rPr>
            <w:commentReference w:id="76"/>
          </m:r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х.в.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дв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8F2CCE" w:rsidRDefault="008F2CCE" w:rsidP="008F2CC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х.в.</m:t>
            </m:r>
          </m:sub>
        </m:sSub>
      </m:oMath>
      <w:r>
        <w:rPr>
          <w:rFonts w:eastAsiaTheme="minorEastAsia"/>
        </w:rPr>
        <w:t xml:space="preserve"> – температура холодного воздуха на всосе дутьевого вентилятора,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дв</m:t>
            </m:r>
          </m:sub>
        </m:sSub>
      </m:oMath>
      <w:r>
        <w:rPr>
          <w:rFonts w:eastAsiaTheme="minorEastAsia"/>
        </w:rPr>
        <w:t xml:space="preserve"> – поправка на изменение температуры воздуха в дутьевых вентиляторах за счет его сжатия.</w:t>
      </w:r>
    </w:p>
    <w:p w:rsidR="00C22E85" w:rsidRDefault="00C22E85" w:rsidP="008F2CCE">
      <w:pPr>
        <w:rPr>
          <w:rFonts w:eastAsiaTheme="minorEastAsia"/>
        </w:rPr>
      </w:pPr>
      <w:r>
        <w:rPr>
          <w:rFonts w:eastAsiaTheme="minorEastAsia"/>
        </w:rPr>
        <w:t xml:space="preserve">Тепло, вносимое в котел мазутом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л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 определяется зависимостью:</w:t>
      </w:r>
    </w:p>
    <w:p w:rsidR="00B12CF4" w:rsidRPr="00B12CF4" w:rsidRDefault="00915442" w:rsidP="00B12CF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л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mл</m:t>
              </m:r>
            </m:sub>
          </m:sSub>
          <m:r>
            <m:rPr>
              <m:sty m:val="p"/>
            </m:rPr>
            <w:rPr>
              <w:rStyle w:val="a8"/>
            </w:rPr>
            <w:commentReference w:id="77"/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mл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0.415+0.0006*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mл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mл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C22E85" w:rsidRDefault="00B12CF4" w:rsidP="008F2CCE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mл</m:t>
            </m:r>
          </m:sub>
        </m:sSub>
      </m:oMath>
      <w:r>
        <w:rPr>
          <w:rFonts w:eastAsiaTheme="minorEastAsia"/>
        </w:rPr>
        <w:t xml:space="preserve"> - </w:t>
      </w:r>
      <w:r w:rsidRPr="00B12CF4">
        <w:rPr>
          <w:rFonts w:eastAsiaTheme="minorEastAsia"/>
        </w:rPr>
        <w:t>удельная теплоемкость мазута при температуре его поступления в топку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mл</m:t>
            </m:r>
          </m:sub>
        </m:sSub>
      </m:oMath>
      <w:r>
        <w:rPr>
          <w:rFonts w:eastAsiaTheme="minorEastAsia"/>
        </w:rPr>
        <w:t xml:space="preserve"> - </w:t>
      </w:r>
      <w:r w:rsidRPr="00B12CF4">
        <w:rPr>
          <w:rFonts w:eastAsiaTheme="minorEastAsia"/>
        </w:rPr>
        <w:t>температура поступающего в топку котла мазута, нагретого вне его</w:t>
      </w:r>
      <w:r>
        <w:rPr>
          <w:rFonts w:eastAsiaTheme="minorEastAsia"/>
        </w:rPr>
        <w:t>.</w:t>
      </w:r>
    </w:p>
    <w:p w:rsidR="00B12CF4" w:rsidRDefault="00B12CF4" w:rsidP="008F2CCE">
      <w:pPr>
        <w:rPr>
          <w:rFonts w:eastAsiaTheme="minorEastAsia"/>
        </w:rPr>
      </w:pPr>
      <w:r w:rsidRPr="00B12CF4">
        <w:rPr>
          <w:rFonts w:eastAsiaTheme="minorEastAsia"/>
        </w:rPr>
        <w:t>Тепло</w:t>
      </w:r>
      <w:r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ф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>
        <w:rPr>
          <w:rFonts w:eastAsiaTheme="minorEastAsia"/>
        </w:rPr>
        <w:t xml:space="preserve">, </w:t>
      </w:r>
      <w:r w:rsidRPr="00B12CF4">
        <w:rPr>
          <w:rFonts w:eastAsiaTheme="minorEastAsia"/>
        </w:rPr>
        <w:t>внесенное в топку форсуночным паром</w:t>
      </w:r>
      <w:r>
        <w:rPr>
          <w:rFonts w:eastAsiaTheme="minorEastAsia"/>
        </w:rPr>
        <w:t>, вычисляется по формуле:</w:t>
      </w:r>
    </w:p>
    <w:p w:rsidR="00B12CF4" w:rsidRPr="00B12CF4" w:rsidRDefault="00915442" w:rsidP="00B12CF4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ф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Style w:val="a8"/>
            </w:rPr>
            <w:commentReference w:id="78"/>
          </m:r>
          <m:r>
            <w:rPr>
              <w:rFonts w:ascii="Cambria Math" w:eastAsiaTheme="minorEastAsia" w:hAnsi="Cambria Math"/>
              <w:lang w:val="en-US"/>
            </w:rPr>
            <m:t>d*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ф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B12CF4" w:rsidRDefault="00B12CF4" w:rsidP="00B12CF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>
        <w:rPr>
          <w:rFonts w:eastAsiaTheme="minorEastAsia"/>
        </w:rPr>
        <w:t xml:space="preserve"> - </w:t>
      </w:r>
      <w:r w:rsidRPr="00B12CF4">
        <w:rPr>
          <w:rFonts w:eastAsiaTheme="minorEastAsia"/>
        </w:rPr>
        <w:t>удельный расход пара на распыливание 1 кг мазута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ф</m:t>
            </m:r>
          </m:sub>
        </m:sSub>
      </m:oMath>
      <w:r>
        <w:rPr>
          <w:rFonts w:eastAsiaTheme="minorEastAsia"/>
        </w:rPr>
        <w:t xml:space="preserve"> -</w:t>
      </w:r>
      <w:r w:rsidRPr="00B12CF4">
        <w:rPr>
          <w:rFonts w:eastAsiaTheme="minorEastAsia"/>
        </w:rPr>
        <w:t>энтальпия пара, поступающего на распыливание мазута</w:t>
      </w:r>
      <w:r>
        <w:rPr>
          <w:rFonts w:eastAsiaTheme="minorEastAsia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</m:oMath>
      <w:r>
        <w:rPr>
          <w:rFonts w:eastAsiaTheme="minorEastAsia"/>
        </w:rPr>
        <w:t xml:space="preserve"> - </w:t>
      </w:r>
      <w:r w:rsidRPr="00B12CF4">
        <w:rPr>
          <w:rFonts w:eastAsiaTheme="minorEastAsia"/>
        </w:rPr>
        <w:t>энтальпия пара при давлении и температуре уходящих газов</w:t>
      </w:r>
      <w:r>
        <w:rPr>
          <w:rFonts w:eastAsiaTheme="minorEastAsia"/>
        </w:rPr>
        <w:t>.</w:t>
      </w:r>
    </w:p>
    <w:p w:rsidR="000B3016" w:rsidRDefault="000B3016" w:rsidP="00B12CF4">
      <w:pPr>
        <w:rPr>
          <w:rFonts w:eastAsiaTheme="minorEastAsia"/>
        </w:rPr>
      </w:pPr>
      <w:r>
        <w:rPr>
          <w:rFonts w:eastAsiaTheme="minorEastAsia"/>
        </w:rPr>
        <w:t xml:space="preserve">КПД брутто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</m:oMath>
      <w:r>
        <w:rPr>
          <w:rFonts w:eastAsiaTheme="minorEastAsia"/>
        </w:rPr>
        <w:t xml:space="preserve"> вычисляется из соотношения:</w:t>
      </w:r>
    </w:p>
    <w:p w:rsidR="00A73738" w:rsidRPr="00A73738" w:rsidRDefault="00915442" w:rsidP="00A73738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бр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Style w:val="a8"/>
            </w:rPr>
            <w:commentReference w:id="79"/>
          </m:r>
          <m:r>
            <w:rPr>
              <w:rFonts w:ascii="Cambria Math" w:hAnsi="Cambria Math"/>
            </w:rPr>
            <m:t xml:space="preserve">100-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A73738" w:rsidRDefault="00A73738" w:rsidP="00A73738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- </w:t>
      </w:r>
      <w:r w:rsidRPr="00A73738">
        <w:rPr>
          <w:rFonts w:eastAsiaTheme="minorEastAsia"/>
        </w:rPr>
        <w:t>потери тепла с уходящими газами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- </w:t>
      </w:r>
      <w:r w:rsidRPr="00A73738">
        <w:rPr>
          <w:rFonts w:eastAsiaTheme="minorEastAsia"/>
        </w:rPr>
        <w:t>потери тепла c химическим недожогом</w:t>
      </w:r>
      <w:r>
        <w:rPr>
          <w:rFonts w:eastAsiaTheme="minorEastAsia"/>
        </w:rPr>
        <w:t xml:space="preserve"> </w:t>
      </w:r>
      <w:r w:rsidRPr="00A73738">
        <w:rPr>
          <w:rFonts w:eastAsiaTheme="minorEastAsia"/>
        </w:rPr>
        <w:t>топлива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– </w:t>
      </w:r>
      <w:r w:rsidRPr="00A73738">
        <w:rPr>
          <w:rFonts w:eastAsiaTheme="minorEastAsia"/>
        </w:rPr>
        <w:t>потери</w:t>
      </w:r>
      <w:r>
        <w:rPr>
          <w:rFonts w:eastAsiaTheme="minorEastAsia"/>
        </w:rPr>
        <w:t xml:space="preserve"> </w:t>
      </w:r>
      <w:r w:rsidRPr="00A73738">
        <w:rPr>
          <w:rFonts w:eastAsiaTheme="minorEastAsia"/>
        </w:rPr>
        <w:t>тепла от механической неполноты сгорания топлива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- </w:t>
      </w:r>
      <w:r w:rsidRPr="00A73738">
        <w:rPr>
          <w:rFonts w:eastAsiaTheme="minorEastAsia"/>
        </w:rPr>
        <w:t>потеря тепла в окружающую среду за счет конвекции и излучения наружными</w:t>
      </w:r>
      <w:r>
        <w:rPr>
          <w:rFonts w:eastAsiaTheme="minorEastAsia"/>
        </w:rPr>
        <w:t xml:space="preserve"> </w:t>
      </w:r>
      <w:r w:rsidRPr="00A73738">
        <w:rPr>
          <w:rFonts w:eastAsiaTheme="minorEastAsia"/>
        </w:rPr>
        <w:t>поверхностями</w:t>
      </w:r>
      <w:r>
        <w:rPr>
          <w:rFonts w:eastAsiaTheme="minorEastAsia"/>
        </w:rPr>
        <w:t>.</w:t>
      </w:r>
    </w:p>
    <w:p w:rsidR="00A73738" w:rsidRDefault="00AC26DE" w:rsidP="00A73738">
      <w:pPr>
        <w:rPr>
          <w:rFonts w:eastAsiaTheme="minorEastAsia"/>
        </w:rPr>
      </w:pPr>
      <w:r>
        <w:rPr>
          <w:rFonts w:eastAsiaTheme="minorEastAsia"/>
        </w:rPr>
        <w:t xml:space="preserve">Потери тепла с уходящими газами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вычисляются по формуле:</w:t>
      </w:r>
    </w:p>
    <w:p w:rsidR="00AC26DE" w:rsidRPr="00AC26DE" w:rsidRDefault="00915442" w:rsidP="00AC26DE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Style w:val="a8"/>
                </w:rPr>
                <w:annotationRef/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ух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ух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+b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-2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AC26DE" w:rsidRPr="00AC26DE" w:rsidRDefault="00AC26DE" w:rsidP="00AC26D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 xml:space="preserve">K,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- </w:t>
      </w:r>
      <w:r w:rsidRPr="00AC26DE">
        <w:rPr>
          <w:rFonts w:eastAsiaTheme="minorEastAsia"/>
        </w:rPr>
        <w:t xml:space="preserve">коэффициенты, зависящие от сорта </w:t>
      </w:r>
      <w:r>
        <w:rPr>
          <w:rFonts w:eastAsiaTheme="minorEastAsia"/>
        </w:rPr>
        <w:t>и приведенной влажности топлива;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ух</m:t>
            </m:r>
          </m:sub>
        </m:sSub>
      </m:oMath>
      <w:r>
        <w:rPr>
          <w:rFonts w:eastAsiaTheme="minorEastAsia"/>
        </w:rPr>
        <w:t xml:space="preserve"> – температура уходящих газов;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>
        <w:rPr>
          <w:rFonts w:eastAsiaTheme="minorEastAsia"/>
        </w:rPr>
        <w:t xml:space="preserve"> - </w:t>
      </w:r>
      <w:r w:rsidRPr="00AC26DE">
        <w:rPr>
          <w:rFonts w:eastAsiaTheme="minorEastAsia"/>
        </w:rPr>
        <w:t>поправочный коэффициент, учитывающий внесенное в топку котла тепло с паром,</w:t>
      </w:r>
      <w:r>
        <w:rPr>
          <w:rFonts w:eastAsiaTheme="minorEastAsia"/>
        </w:rPr>
        <w:t xml:space="preserve"> </w:t>
      </w:r>
      <w:r w:rsidRPr="00AC26DE">
        <w:rPr>
          <w:rFonts w:eastAsiaTheme="minorEastAsia"/>
        </w:rPr>
        <w:t>подогретым воздухом и топливом</w:t>
      </w:r>
      <w:r>
        <w:rPr>
          <w:rFonts w:eastAsiaTheme="minorEastAsia"/>
        </w:rPr>
        <w:t>.</w:t>
      </w:r>
    </w:p>
    <w:p w:rsidR="00AC26DE" w:rsidRDefault="003C0776" w:rsidP="003C0776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>При использовании котлом мазута, справедливы соотношения:</w:t>
      </w:r>
    </w:p>
    <w:p w:rsidR="000B3016" w:rsidRPr="003C0776" w:rsidRDefault="003C0776" w:rsidP="00B12CF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K=3.4</m:t>
          </m:r>
          <m:r>
            <m:rPr>
              <m:sty m:val="p"/>
            </m:rPr>
            <w:rPr>
              <w:rStyle w:val="a8"/>
            </w:rPr>
            <w:commentReference w:id="80"/>
          </m:r>
          <m:r>
            <w:rPr>
              <w:rFonts w:ascii="Cambria Math" w:hAnsi="Cambria Math"/>
            </w:rPr>
            <m:t>94+0.02*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</m:oMath>
      </m:oMathPara>
    </w:p>
    <w:p w:rsidR="00AD3265" w:rsidRPr="00AD3265" w:rsidRDefault="00AD3265" w:rsidP="00AD3265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C=0.437</m:t>
          </m:r>
          <m:r>
            <m:rPr>
              <m:sty m:val="p"/>
            </m:rPr>
            <w:rPr>
              <w:rStyle w:val="a8"/>
            </w:rPr>
            <w:commentReference w:id="81"/>
          </m:r>
          <m:r>
            <w:rPr>
              <w:rFonts w:ascii="Cambria Math" w:hAnsi="Cambria Math"/>
              <w:lang w:val="en-US"/>
            </w:rPr>
            <m:t>+0.04*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:rsidR="00AD3265" w:rsidRDefault="00AD3265" w:rsidP="00AD3265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</w:rPr>
        <w:t xml:space="preserve"> – влажность топлива на рабочую массу.</w:t>
      </w:r>
    </w:p>
    <w:p w:rsidR="00646FF5" w:rsidRDefault="00AD3265" w:rsidP="00646FF5">
      <w:pPr>
        <w:rPr>
          <w:rFonts w:eastAsiaTheme="minorEastAsia"/>
        </w:rPr>
      </w:pPr>
      <w:r>
        <w:rPr>
          <w:rFonts w:eastAsiaTheme="minorEastAsia"/>
        </w:rPr>
        <w:t>При использовании газа в качестве топлива, принимают</w:t>
      </w:r>
      <w:r w:rsidR="00646FF5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K=3.53</m:t>
        </m:r>
      </m:oMath>
      <w:r w:rsidR="00646FF5">
        <w:rPr>
          <w:rFonts w:eastAsiaTheme="minorEastAsia"/>
        </w:rPr>
        <w:t>, </w:t>
      </w: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=0.6</m:t>
        </m:r>
      </m:oMath>
      <w:r w:rsidR="00646FF5">
        <w:rPr>
          <w:rFonts w:eastAsiaTheme="minorEastAsia"/>
        </w:rPr>
        <w:t xml:space="preserve">,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=0.18</m:t>
        </m:r>
      </m:oMath>
      <w:r w:rsidR="00646FF5">
        <w:rPr>
          <w:rFonts w:eastAsiaTheme="minorEastAsia"/>
        </w:rPr>
        <w:t>.</w:t>
      </w:r>
    </w:p>
    <w:p w:rsidR="00617831" w:rsidRDefault="00617831" w:rsidP="00646FF5">
      <w:pPr>
        <w:rPr>
          <w:rFonts w:eastAsiaTheme="minorEastAsia"/>
        </w:rPr>
      </w:pPr>
      <w:r>
        <w:rPr>
          <w:rFonts w:eastAsiaTheme="minorEastAsia"/>
        </w:rPr>
        <w:t xml:space="preserve">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</m:oMath>
      <w:r>
        <w:rPr>
          <w:rFonts w:eastAsiaTheme="minorEastAsia"/>
        </w:rPr>
        <w:t xml:space="preserve"> определяется зависимостью:</w:t>
      </w:r>
    </w:p>
    <w:p w:rsidR="00083C6C" w:rsidRPr="00083C6C" w:rsidRDefault="00915442" w:rsidP="00083C6C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lang w:val="en-US"/>
            </w:rPr>
            <m:t>=1+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ух</m:t>
                  </m:r>
                  <m:r>
                    <m:rPr>
                      <m:sty m:val="p"/>
                    </m:rPr>
                    <w:rPr>
                      <w:rStyle w:val="a8"/>
                    </w:rPr>
                    <w:commentReference w:id="82"/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-150</m:t>
              </m:r>
            </m:e>
          </m:d>
          <m:r>
            <w:rPr>
              <w:rFonts w:ascii="Cambria Math" w:hAnsi="Cambria Math"/>
              <w:lang w:val="en-US"/>
            </w:rPr>
            <m:t>*13*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:rsidR="00083C6C" w:rsidRDefault="00083C6C" w:rsidP="00083C6C">
      <w:pPr>
        <w:rPr>
          <w:rFonts w:eastAsiaTheme="minorEastAsia"/>
        </w:rPr>
      </w:pPr>
      <w:r>
        <w:rPr>
          <w:rFonts w:eastAsiaTheme="minorEastAsia"/>
        </w:rPr>
        <w:t xml:space="preserve">Коэффициент избытка воздуха в уходящих газах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ух</m:t>
            </m:r>
          </m:sub>
        </m:sSub>
      </m:oMath>
      <w:r>
        <w:rPr>
          <w:rFonts w:eastAsiaTheme="minorEastAsia"/>
        </w:rPr>
        <w:t xml:space="preserve"> описывается соотношением:</w:t>
      </w:r>
    </w:p>
    <w:p w:rsidR="00083C6C" w:rsidRPr="007D711F" w:rsidRDefault="00915442" w:rsidP="00083C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ух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Style w:val="a8"/>
            </w:rPr>
            <w:commentReference w:id="83"/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pc</m:t>
              </m:r>
            </m:sub>
          </m:sSub>
          <m:r>
            <w:rPr>
              <w:rFonts w:ascii="Cambria Math" w:hAnsi="Cambria Math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a.</m:t>
          </m:r>
        </m:oMath>
      </m:oMathPara>
    </w:p>
    <w:p w:rsidR="007D711F" w:rsidRDefault="007D711F" w:rsidP="00083C6C">
      <w:pPr>
        <w:rPr>
          <w:rFonts w:eastAsiaTheme="minorEastAsia"/>
        </w:rPr>
      </w:pPr>
      <w:r>
        <w:rPr>
          <w:rFonts w:eastAsiaTheme="minorEastAsia"/>
        </w:rPr>
        <w:t xml:space="preserve">Поправочный 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>
        <w:rPr>
          <w:rFonts w:eastAsiaTheme="minorEastAsia"/>
        </w:rPr>
        <w:t xml:space="preserve"> учитывает внесенное в топку котла тепло с паром, подогретым воздухом и топливом:</w:t>
      </w:r>
    </w:p>
    <w:p w:rsidR="007D711F" w:rsidRPr="007D711F" w:rsidRDefault="00915442" w:rsidP="007D711F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Q</m:t>
              </m:r>
            </m:sub>
          </m:sSub>
          <m:r>
            <m:rPr>
              <m:sty m:val="p"/>
            </m:rPr>
            <w:rPr>
              <w:rStyle w:val="a8"/>
            </w:rPr>
            <w:commentReference w:id="84"/>
          </m:r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7D711F" w:rsidRDefault="007D711F" w:rsidP="007D711F">
      <w:pPr>
        <w:rPr>
          <w:rFonts w:eastAsiaTheme="minorEastAsia"/>
        </w:rPr>
      </w:pPr>
      <w:r>
        <w:rPr>
          <w:rFonts w:eastAsiaTheme="minorEastAsia"/>
        </w:rPr>
        <w:t xml:space="preserve">Величина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eastAsiaTheme="minorEastAsia"/>
        </w:rPr>
        <w:t xml:space="preserve"> определяется соотношением:</w:t>
      </w:r>
    </w:p>
    <w:commentRangeStart w:id="85"/>
    <w:p w:rsidR="00B05897" w:rsidRPr="00EF4704" w:rsidRDefault="00915442" w:rsidP="00B05897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</m:sSub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w:commentRangeEnd w:id="85"/>
          <m:r>
            <m:rPr>
              <m:sty m:val="p"/>
            </m:rPr>
            <w:rPr>
              <w:rStyle w:val="a8"/>
            </w:rPr>
            <w:commentReference w:id="85"/>
          </m:r>
        </m:oMath>
      </m:oMathPara>
    </w:p>
    <w:p w:rsidR="00EF4704" w:rsidRDefault="00EF4704" w:rsidP="00EF4704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  <m:sup>
            <m:r>
              <w:rPr>
                <w:rFonts w:ascii="Cambria Math" w:hAnsi="Cambria Math"/>
              </w:rPr>
              <m:t>H</m:t>
            </m:r>
          </m:sup>
        </m:sSubSup>
      </m:oMath>
      <w:r>
        <w:rPr>
          <w:rFonts w:eastAsiaTheme="minorEastAsia"/>
        </w:rPr>
        <w:t xml:space="preserve"> - </w:t>
      </w:r>
      <w:r w:rsidRPr="00EF4704">
        <w:rPr>
          <w:rFonts w:eastAsiaTheme="minorEastAsia"/>
        </w:rPr>
        <w:t>нормативные потери тепла котлом (корпусом котла) в окружающую среду при</w:t>
      </w:r>
      <w:r>
        <w:rPr>
          <w:rFonts w:eastAsiaTheme="minorEastAsia"/>
        </w:rPr>
        <w:t xml:space="preserve"> </w:t>
      </w:r>
      <w:r w:rsidRPr="00EF4704">
        <w:rPr>
          <w:rFonts w:eastAsiaTheme="minorEastAsia"/>
        </w:rPr>
        <w:t>номинальной часовой паропроизводительности</w:t>
      </w:r>
      <w:r>
        <w:rPr>
          <w:rFonts w:eastAsiaTheme="minorEastAsia"/>
        </w:rPr>
        <w:t>.</w:t>
      </w:r>
    </w:p>
    <w:p w:rsidR="00182CB5" w:rsidRPr="00EF4704" w:rsidRDefault="00182CB5" w:rsidP="00EF4704">
      <w:pPr>
        <w:rPr>
          <w:rFonts w:eastAsiaTheme="minorEastAsia"/>
        </w:rPr>
      </w:pPr>
      <w:r>
        <w:rPr>
          <w:rFonts w:eastAsiaTheme="minorEastAsia"/>
        </w:rPr>
        <w:t>Совокупность описанных выше выражений (</w:t>
      </w:r>
      <w:commentRangeStart w:id="86"/>
      <w:r>
        <w:rPr>
          <w:rFonts w:eastAsiaTheme="minorEastAsia"/>
        </w:rPr>
        <w:t>номера</w:t>
      </w:r>
      <w:commentRangeEnd w:id="86"/>
      <w:r w:rsidR="00396B76">
        <w:rPr>
          <w:rStyle w:val="a8"/>
        </w:rPr>
        <w:commentReference w:id="86"/>
      </w:r>
      <w:r>
        <w:rPr>
          <w:rFonts w:eastAsiaTheme="minorEastAsia"/>
        </w:rPr>
        <w:t>) представляет собой базовую математическую модель расхода топлива котлоагрегатом.</w:t>
      </w:r>
    </w:p>
    <w:p w:rsidR="007D711F" w:rsidRPr="007D711F" w:rsidRDefault="007D711F" w:rsidP="007D711F">
      <w:pPr>
        <w:rPr>
          <w:rFonts w:eastAsiaTheme="minorEastAsia"/>
        </w:rPr>
      </w:pPr>
    </w:p>
    <w:p w:rsidR="007D711F" w:rsidRPr="007D711F" w:rsidRDefault="007D711F" w:rsidP="00083C6C">
      <w:pPr>
        <w:rPr>
          <w:rFonts w:eastAsiaTheme="minorEastAsia"/>
        </w:rPr>
      </w:pPr>
    </w:p>
    <w:p w:rsidR="00617831" w:rsidRPr="00617831" w:rsidRDefault="00617831" w:rsidP="00646FF5">
      <w:pPr>
        <w:rPr>
          <w:rFonts w:eastAsiaTheme="minorEastAsia"/>
        </w:rPr>
      </w:pPr>
    </w:p>
    <w:p w:rsidR="001B344C" w:rsidRPr="001B344C" w:rsidRDefault="001B344C" w:rsidP="00914C4D">
      <w:pPr>
        <w:ind w:firstLine="0"/>
      </w:pPr>
    </w:p>
    <w:p w:rsidR="00CA486D" w:rsidRDefault="00CA486D" w:rsidP="00CF3C7B">
      <w:pPr>
        <w:pStyle w:val="3"/>
      </w:pPr>
      <w:commentRangeStart w:id="87"/>
      <w:r>
        <w:lastRenderedPageBreak/>
        <w:t>Правки к математической модели</w:t>
      </w:r>
      <w:commentRangeEnd w:id="87"/>
      <w:r w:rsidR="00914C4D">
        <w:rPr>
          <w:rStyle w:val="a8"/>
          <w:b w:val="0"/>
          <w:bCs w:val="0"/>
          <w:kern w:val="0"/>
        </w:rPr>
        <w:commentReference w:id="87"/>
      </w:r>
    </w:p>
    <w:p w:rsidR="00CA486D" w:rsidRDefault="00CF3C7B" w:rsidP="00CF3C7B">
      <w:pPr>
        <w:pStyle w:val="3"/>
      </w:pPr>
      <w:r>
        <w:t>Целевые функции для выбранных критериев</w:t>
      </w:r>
    </w:p>
    <w:p w:rsidR="00AB7989" w:rsidRDefault="00AB7989" w:rsidP="00AB7989">
      <w:r>
        <w:t xml:space="preserve">Сформулируем целевые функции для описанных в </w:t>
      </w:r>
      <w:commentRangeStart w:id="88"/>
      <w:r>
        <w:t xml:space="preserve">п.1 </w:t>
      </w:r>
      <w:commentRangeEnd w:id="88"/>
      <w:r>
        <w:rPr>
          <w:rStyle w:val="a8"/>
        </w:rPr>
        <w:commentReference w:id="88"/>
      </w:r>
      <w:r>
        <w:t xml:space="preserve">критериев оптимизации поставленной задачи, с учетом математической модели расхода топлива, описанной в разделе </w:t>
      </w:r>
      <w:commentRangeStart w:id="89"/>
      <w:r>
        <w:t xml:space="preserve">1.2.8 </w:t>
      </w:r>
      <w:commentRangeEnd w:id="89"/>
      <w:r>
        <w:rPr>
          <w:rStyle w:val="a8"/>
        </w:rPr>
        <w:commentReference w:id="89"/>
      </w:r>
      <w:r>
        <w:t xml:space="preserve">и правок к математической модели из раздела </w:t>
      </w:r>
      <w:commentRangeStart w:id="90"/>
      <w:r>
        <w:t>1.2.9.</w:t>
      </w:r>
      <w:commentRangeEnd w:id="90"/>
      <w:r>
        <w:rPr>
          <w:rStyle w:val="a8"/>
        </w:rPr>
        <w:commentReference w:id="90"/>
      </w:r>
    </w:p>
    <w:p w:rsidR="00AB7989" w:rsidRDefault="00C1740E" w:rsidP="00C1740E">
      <w:pPr>
        <w:pStyle w:val="4"/>
        <w:rPr>
          <w:lang w:val="ru-RU"/>
        </w:rPr>
      </w:pPr>
      <w:r>
        <w:t>Критерий расхода газа</w:t>
      </w:r>
    </w:p>
    <w:p w:rsidR="00C1740E" w:rsidRDefault="00781C37" w:rsidP="00C1740E">
      <w:r w:rsidRPr="00781C37">
        <w:t>Рассмотрим формулу критерия расхода условного топлива, приведенную в [</w:t>
      </w:r>
      <w:r>
        <w:t>дил</w:t>
      </w:r>
      <w:r w:rsidRPr="00781C37">
        <w:t>]:</w:t>
      </w:r>
    </w:p>
    <w:p w:rsidR="00ED2911" w:rsidRPr="00ED2911" w:rsidRDefault="00915442" w:rsidP="00C1740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усл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Э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  <m:r>
                <m:rPr>
                  <m:sty m:val="p"/>
                </m:rPr>
                <w:rPr>
                  <w:rStyle w:val="a8"/>
                </w:rPr>
                <w:commentReference w:id="91"/>
              </m:r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Э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ED2911" w:rsidRDefault="00ED2911" w:rsidP="00ED2911">
      <w:pPr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>
        <w:t xml:space="preserve"> – топливные эквиваленты, показывающие какому количеству условного топлива равноценна единица массы (или объема) мазута и газа соответственно,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паропроизводительностей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котлоагрегатов,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6D58BC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D58BC">
        <w:rPr>
          <w:rFonts w:eastAsiaTheme="minorEastAsia"/>
        </w:rPr>
        <w:t xml:space="preserve"> </w:t>
      </w:r>
      <w:r>
        <w:rPr>
          <w:rFonts w:eastAsiaTheme="minorEastAsia"/>
        </w:rPr>
        <w:t>вектор, характеризующий доли использования разных видов топлива всеми агрегатами.</w:t>
      </w:r>
    </w:p>
    <w:p w:rsidR="006F7C48" w:rsidRDefault="006F7C48" w:rsidP="006F7C48">
      <w:r>
        <w:t xml:space="preserve">С учетом того, что мы рассматриваем </w:t>
      </w:r>
      <w:r>
        <w:rPr>
          <w:lang w:val="en-US"/>
        </w:rPr>
        <w:t>n</w:t>
      </w:r>
      <w:r w:rsidRPr="00BF6081">
        <w:t xml:space="preserve"> </w:t>
      </w:r>
      <w:r>
        <w:t xml:space="preserve">котлов, работающих только на газе, формулу для критерия расхода газа представим в следующем виде: </w:t>
      </w:r>
    </w:p>
    <w:p w:rsidR="004B70A3" w:rsidRPr="00D71826" w:rsidRDefault="00915442" w:rsidP="004B70A3">
      <w:pPr>
        <w:ind w:firstLine="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г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Style w:val="a8"/>
            </w:rPr>
            <w:commentReference w:id="92"/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г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Ki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</m:oMath>
      </m:oMathPara>
    </w:p>
    <w:p w:rsidR="00D71826" w:rsidRDefault="00D71826" w:rsidP="004B70A3">
      <w:pPr>
        <w:ind w:firstLine="0"/>
        <w:rPr>
          <w:rFonts w:eastAsiaTheme="minorEastAsia"/>
        </w:rPr>
      </w:pPr>
      <w:r>
        <w:tab/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г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– расход газа для обеспечения текущей паропроизводительности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</w:t>
      </w:r>
      <w:r w:rsidRPr="00101C81">
        <w:rPr>
          <w:rFonts w:eastAsiaTheme="minorEastAsia"/>
          <w:i/>
          <w:lang w:val="en-US"/>
        </w:rPr>
        <w:t>i</w:t>
      </w:r>
      <w:r w:rsidRPr="00F302FB">
        <w:rPr>
          <w:rFonts w:eastAsiaTheme="minorEastAsia"/>
        </w:rPr>
        <w:t>-</w:t>
      </w:r>
      <w:r>
        <w:rPr>
          <w:rFonts w:eastAsiaTheme="minorEastAsia"/>
        </w:rPr>
        <w:t>ым парогенератором;</w:t>
      </w:r>
    </w:p>
    <w:p w:rsidR="00D71826" w:rsidRDefault="00D71826" w:rsidP="004B70A3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паропроизводительностей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>котлоагрегатов, работающих на газе.</w:t>
      </w:r>
    </w:p>
    <w:p w:rsidR="004369F4" w:rsidRDefault="004369F4" w:rsidP="004B70A3">
      <w:pPr>
        <w:ind w:firstLine="0"/>
        <w:rPr>
          <w:rFonts w:eastAsiaTheme="minorEastAsia"/>
        </w:rPr>
      </w:pPr>
    </w:p>
    <w:p w:rsidR="004369F4" w:rsidRDefault="004369F4" w:rsidP="004369F4">
      <w:pPr>
        <w:pStyle w:val="4"/>
        <w:rPr>
          <w:rFonts w:eastAsiaTheme="minorEastAsia"/>
          <w:lang w:val="ru-RU"/>
        </w:rPr>
      </w:pPr>
      <w:r>
        <w:rPr>
          <w:rFonts w:eastAsiaTheme="minorEastAsia"/>
        </w:rPr>
        <w:t>Критерий расхода мазута</w:t>
      </w:r>
    </w:p>
    <w:p w:rsidR="00F54A26" w:rsidRDefault="00F54A26" w:rsidP="00F54A26">
      <w:r>
        <w:rPr>
          <w:rFonts w:eastAsiaTheme="minorEastAsia"/>
        </w:rPr>
        <w:lastRenderedPageBreak/>
        <w:t xml:space="preserve">Для построения формулы критерия расхода мазута воспользуемся теми же рассуждениями, что и в разделе 1.2.10.1. В результате критерий </w:t>
      </w:r>
      <w:r>
        <w:t>расхода мазута представим в следующем виде:</w:t>
      </w:r>
    </w:p>
    <w:p w:rsidR="00F54A26" w:rsidRPr="005B0312" w:rsidRDefault="00915442" w:rsidP="00F54A2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м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Style w:val="a8"/>
            </w:rPr>
            <w:commentReference w:id="93"/>
          </m:r>
          <m:r>
            <w:rPr>
              <w:rFonts w:ascii="Cambria Math" w:hAnsi="Cambria Math"/>
              <w:lang w:val="en-US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м</m:t>
                  </m:r>
                </m:sup>
              </m:sSubSup>
            </m:e>
          </m:nary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5B0312" w:rsidRDefault="005B0312" w:rsidP="00F54A26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м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– расход газа для обеспечения текущей паропроизводительности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</w:t>
      </w:r>
      <w:r w:rsidRPr="00F24B06">
        <w:rPr>
          <w:rFonts w:eastAsiaTheme="minorEastAsia"/>
          <w:i/>
          <w:lang w:val="en-US"/>
        </w:rPr>
        <w:t>i</w:t>
      </w:r>
      <w:r w:rsidRPr="00F24B06">
        <w:rPr>
          <w:rFonts w:eastAsiaTheme="minorEastAsia"/>
          <w:i/>
        </w:rPr>
        <w:t>-</w:t>
      </w:r>
      <w:r>
        <w:rPr>
          <w:rFonts w:eastAsiaTheme="minorEastAsia"/>
        </w:rPr>
        <w:t>ым парогенератором;</w:t>
      </w:r>
    </w:p>
    <w:p w:rsidR="005B0312" w:rsidRDefault="00915442" w:rsidP="005B0312">
      <w:p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 xml:space="preserve"> }</m:t>
        </m:r>
      </m:oMath>
      <w:r w:rsidR="005B0312" w:rsidRPr="008F184D">
        <w:rPr>
          <w:rFonts w:eastAsiaTheme="minorEastAsia"/>
        </w:rPr>
        <w:t xml:space="preserve"> </w:t>
      </w:r>
      <w:r w:rsidR="005B0312">
        <w:rPr>
          <w:rFonts w:eastAsiaTheme="minorEastAsia"/>
        </w:rPr>
        <w:t>–</w:t>
      </w:r>
      <w:r w:rsidR="005B0312" w:rsidRPr="008F184D">
        <w:rPr>
          <w:rFonts w:eastAsiaTheme="minorEastAsia"/>
        </w:rPr>
        <w:t xml:space="preserve"> </w:t>
      </w:r>
      <w:r w:rsidR="005B0312">
        <w:rPr>
          <w:rFonts w:eastAsiaTheme="minorEastAsia"/>
        </w:rPr>
        <w:t xml:space="preserve">вектор паропроизводительностей </w:t>
      </w:r>
      <w:r w:rsidR="005B0312" w:rsidRPr="00F24B06">
        <w:rPr>
          <w:rFonts w:eastAsiaTheme="minorEastAsia"/>
          <w:i/>
          <w:lang w:val="en-US"/>
        </w:rPr>
        <w:t>m</w:t>
      </w:r>
      <w:r w:rsidR="005B0312" w:rsidRPr="008F184D">
        <w:rPr>
          <w:rFonts w:eastAsiaTheme="minorEastAsia"/>
        </w:rPr>
        <w:t xml:space="preserve"> </w:t>
      </w:r>
      <w:r w:rsidR="005B0312">
        <w:rPr>
          <w:rFonts w:eastAsiaTheme="minorEastAsia"/>
        </w:rPr>
        <w:t>котлоагрегатов, работающих на мазуте.</w:t>
      </w:r>
    </w:p>
    <w:p w:rsidR="00E0253C" w:rsidRDefault="00E0253C" w:rsidP="005B0312">
      <w:pPr>
        <w:rPr>
          <w:rFonts w:eastAsiaTheme="minorEastAsia"/>
        </w:rPr>
      </w:pPr>
    </w:p>
    <w:p w:rsidR="00F24B06" w:rsidRDefault="00E0253C" w:rsidP="00E0253C">
      <w:pPr>
        <w:pStyle w:val="4"/>
        <w:rPr>
          <w:rFonts w:eastAsiaTheme="minorEastAsia"/>
          <w:lang w:val="ru-RU"/>
        </w:rPr>
      </w:pPr>
      <w:r w:rsidRPr="00971C8E">
        <w:rPr>
          <w:rFonts w:eastAsiaTheme="minorEastAsia"/>
          <w:lang w:val="ru-RU"/>
        </w:rPr>
        <w:t>Критерий финансовых затрат на используемое топливо</w:t>
      </w:r>
    </w:p>
    <w:p w:rsidR="00301EE8" w:rsidRDefault="00301EE8" w:rsidP="00301EE8">
      <w:r>
        <w:t xml:space="preserve">Рассмотрим формулу критерия финансовых затрат на используемое комбинированное топливо, приведенную в </w:t>
      </w:r>
      <w:r w:rsidRPr="00ED27FC">
        <w:t>[</w:t>
      </w:r>
      <w:commentRangeStart w:id="94"/>
      <w:r>
        <w:t>дил</w:t>
      </w:r>
      <w:commentRangeEnd w:id="94"/>
      <w:r>
        <w:rPr>
          <w:rStyle w:val="a8"/>
        </w:rPr>
        <w:commentReference w:id="94"/>
      </w:r>
      <w:r w:rsidRPr="00ED27FC">
        <w:t>]:</w:t>
      </w:r>
    </w:p>
    <w:p w:rsidR="000A0AC2" w:rsidRPr="00CF4D61" w:rsidRDefault="00915442" w:rsidP="000A0AC2">
      <w:pPr>
        <w:ind w:left="42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МЗ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a8"/>
                    </w:rPr>
                    <w:annotationRef/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м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г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0A0AC2" w:rsidRPr="00734BFB" w:rsidRDefault="000A0AC2" w:rsidP="000A0AC2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м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г</m:t>
            </m:r>
          </m:sub>
        </m:sSub>
      </m:oMath>
      <w:r>
        <w:t xml:space="preserve"> – цены на жидкое топливо и газ соответственно.</w:t>
      </w:r>
    </w:p>
    <w:p w:rsidR="000A0AC2" w:rsidRDefault="000A0AC2" w:rsidP="000A0AC2">
      <w:pPr>
        <w:rPr>
          <w:rFonts w:eastAsiaTheme="minorEastAsia"/>
        </w:rPr>
      </w:pPr>
      <w:r>
        <w:rPr>
          <w:rFonts w:eastAsiaTheme="minorEastAsia"/>
        </w:rPr>
        <w:t xml:space="preserve">При рассмотрении </w:t>
      </w:r>
      <w:r>
        <w:rPr>
          <w:rFonts w:eastAsiaTheme="minorEastAsia"/>
          <w:lang w:val="en-US"/>
        </w:rPr>
        <w:t>n</w:t>
      </w:r>
      <w:r w:rsidRPr="002B3432">
        <w:rPr>
          <w:rFonts w:eastAsiaTheme="minorEastAsia"/>
        </w:rPr>
        <w:t xml:space="preserve"> </w:t>
      </w:r>
      <w:r>
        <w:rPr>
          <w:rFonts w:eastAsiaTheme="minorEastAsia"/>
        </w:rPr>
        <w:t>котлов, работающих только на газе, с учетом приведенной выше формулы</w:t>
      </w:r>
      <w:r w:rsidRPr="009E3E8F">
        <w:rPr>
          <w:rFonts w:eastAsiaTheme="minorEastAsia"/>
        </w:rPr>
        <w:t xml:space="preserve"> </w:t>
      </w:r>
      <w:commentRangeStart w:id="95"/>
      <w:r w:rsidRPr="009E3E8F">
        <w:rPr>
          <w:rFonts w:eastAsiaTheme="minorEastAsia"/>
        </w:rPr>
        <w:t>(</w:t>
      </w:r>
      <w:r>
        <w:rPr>
          <w:rFonts w:eastAsiaTheme="minorEastAsia"/>
        </w:rPr>
        <w:t>1</w:t>
      </w:r>
      <w:r w:rsidRPr="00D61F11">
        <w:rPr>
          <w:rFonts w:eastAsiaTheme="minorEastAsia"/>
        </w:rPr>
        <w:t>)</w:t>
      </w:r>
      <w:r>
        <w:rPr>
          <w:rFonts w:eastAsiaTheme="minorEastAsia"/>
        </w:rPr>
        <w:t xml:space="preserve">, </w:t>
      </w:r>
      <w:commentRangeEnd w:id="95"/>
      <w:r>
        <w:rPr>
          <w:rStyle w:val="a8"/>
        </w:rPr>
        <w:commentReference w:id="95"/>
      </w:r>
      <w:r>
        <w:rPr>
          <w:rFonts w:eastAsiaTheme="minorEastAsia"/>
        </w:rPr>
        <w:t>формулу для финансовых затрат на газ представим в следующем виде</w:t>
      </w:r>
      <w:r w:rsidRPr="007550A8">
        <w:rPr>
          <w:rFonts w:eastAsiaTheme="minorEastAsia"/>
        </w:rPr>
        <w:t>:</w:t>
      </w:r>
    </w:p>
    <w:p w:rsidR="000A0AC2" w:rsidRPr="000A0AC2" w:rsidRDefault="00915442" w:rsidP="000A0A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m:rPr>
              <m:sty m:val="p"/>
            </m:rPr>
            <w:rPr>
              <w:rStyle w:val="a8"/>
            </w:rPr>
            <w:commentReference w:id="96"/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г,</m:t>
                  </m:r>
                </m:sub>
              </m:sSub>
            </m:e>
          </m:nary>
        </m:oMath>
      </m:oMathPara>
    </w:p>
    <w:p w:rsidR="00301EE8" w:rsidRDefault="000A0AC2" w:rsidP="000A0AC2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</m:sub>
        </m:sSub>
      </m:oMath>
      <w:r>
        <w:rPr>
          <w:rFonts w:eastAsiaTheme="minorEastAsia"/>
        </w:rPr>
        <w:t xml:space="preserve"> – цена на газ;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паропроизводительностей </w:t>
      </w:r>
      <w:r w:rsidRPr="00FE5445">
        <w:rPr>
          <w:rFonts w:eastAsiaTheme="minorEastAsia"/>
          <w:i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>котлоагрегатов, работающих на газе.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г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Ki</m:t>
                </m:r>
              </m:sub>
            </m:sSub>
          </m:e>
        </m:d>
      </m:oMath>
      <w:r w:rsidRPr="00704A0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расход газа для обеспечения паропроизводительности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>
        <w:rPr>
          <w:rFonts w:eastAsiaTheme="minorEastAsia"/>
        </w:rPr>
        <w:t>.</w:t>
      </w:r>
    </w:p>
    <w:p w:rsidR="00FE5445" w:rsidRPr="00B165E4" w:rsidRDefault="00FE5445" w:rsidP="00FE5445">
      <w:pPr>
        <w:rPr>
          <w:rFonts w:eastAsiaTheme="minorEastAsia"/>
        </w:rPr>
      </w:pPr>
      <w:r>
        <w:rPr>
          <w:rFonts w:eastAsiaTheme="minorEastAsia"/>
        </w:rPr>
        <w:t xml:space="preserve">Для </w:t>
      </w:r>
      <w:r>
        <w:rPr>
          <w:rFonts w:eastAsiaTheme="minorEastAsia"/>
          <w:lang w:val="en-US"/>
        </w:rPr>
        <w:t>m</w:t>
      </w:r>
      <w:r w:rsidRPr="006C2205">
        <w:rPr>
          <w:rFonts w:eastAsiaTheme="minorEastAsia"/>
        </w:rPr>
        <w:t xml:space="preserve"> </w:t>
      </w:r>
      <w:r>
        <w:rPr>
          <w:rFonts w:eastAsiaTheme="minorEastAsia"/>
        </w:rPr>
        <w:t>котлов, работающих только на мазуте,  формулу финансовых затрат на мазут представим в следующем виде:</w:t>
      </w:r>
    </w:p>
    <w:p w:rsidR="000A0AC2" w:rsidRPr="00FE5445" w:rsidRDefault="00915442" w:rsidP="000A0AC2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м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</m:t>
              </m:r>
              <m:r>
                <m:rPr>
                  <m:sty m:val="p"/>
                </m:rPr>
                <w:rPr>
                  <w:rStyle w:val="a8"/>
                </w:rPr>
                <w:commentReference w:id="97"/>
              </m:r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м,</m:t>
                  </m:r>
                </m:sub>
              </m:sSub>
            </m:e>
          </m:nary>
        </m:oMath>
      </m:oMathPara>
    </w:p>
    <w:p w:rsidR="00FE5445" w:rsidRDefault="00FE5445" w:rsidP="00FE5445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м</m:t>
            </m:r>
          </m:sub>
        </m:sSub>
      </m:oMath>
      <w:r>
        <w:rPr>
          <w:rFonts w:eastAsiaTheme="minorEastAsia"/>
        </w:rPr>
        <w:t xml:space="preserve"> – цена на мазут;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паропроизводительностей </w:t>
      </w:r>
      <w:r w:rsidRPr="00FE5445">
        <w:rPr>
          <w:rFonts w:eastAsiaTheme="minorEastAsia"/>
          <w:i/>
          <w:lang w:val="en-US"/>
        </w:rPr>
        <w:t>m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>котлоагрегатов, работающих на жидком топливе (мазуте).</w:t>
      </w:r>
      <w:r w:rsidRPr="00704A0E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м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Ki</m:t>
                </m:r>
              </m:sub>
            </m:sSub>
          </m:e>
        </m:d>
      </m:oMath>
      <w:r w:rsidRPr="00704A0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расход мазута для обеспечения паропроизводительности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Ki</m:t>
            </m:r>
          </m:sub>
        </m:sSub>
      </m:oMath>
      <w:r>
        <w:rPr>
          <w:rFonts w:eastAsiaTheme="minorEastAsia"/>
        </w:rPr>
        <w:t>.</w:t>
      </w:r>
    </w:p>
    <w:p w:rsidR="001C1EC5" w:rsidRPr="00B165E4" w:rsidRDefault="001C1EC5" w:rsidP="001C1EC5">
      <w:r>
        <w:t>Таким образом, общую формулу критерия финансовых затрат на используемое топливо (газ + мазут) можно представить в следующем виде:</w:t>
      </w:r>
    </w:p>
    <w:p w:rsidR="00FE5445" w:rsidRPr="00005D17" w:rsidRDefault="00915442" w:rsidP="00FE544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м+г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Dk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Style w:val="a8"/>
                </w:rPr>
                <w:commentReference w:id="98"/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г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м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005D17" w:rsidRPr="00005D17" w:rsidRDefault="00005D17" w:rsidP="00FE5445">
      <w:pPr>
        <w:rPr>
          <w:rFonts w:eastAsiaTheme="minorEastAsia"/>
        </w:rPr>
      </w:pPr>
    </w:p>
    <w:p w:rsidR="00005D17" w:rsidRDefault="00005D17" w:rsidP="00005D17">
      <w:pPr>
        <w:pStyle w:val="4"/>
        <w:rPr>
          <w:rFonts w:eastAsiaTheme="minorEastAsia"/>
          <w:lang w:val="ru-RU"/>
        </w:rPr>
      </w:pPr>
      <w:r>
        <w:rPr>
          <w:rFonts w:eastAsiaTheme="minorEastAsia"/>
        </w:rPr>
        <w:t>Критерий КПД группы работающих котлоагрегатов</w:t>
      </w:r>
    </w:p>
    <w:p w:rsidR="00901294" w:rsidRDefault="00901294" w:rsidP="00901294">
      <w:pPr>
        <w:rPr>
          <w:color w:val="FF0000"/>
        </w:rPr>
      </w:pPr>
      <w:r>
        <w:rPr>
          <w:rFonts w:eastAsiaTheme="minorEastAsia"/>
        </w:rPr>
        <w:t xml:space="preserve">Как было определено в </w:t>
      </w:r>
      <w:commentRangeStart w:id="99"/>
      <w:r>
        <w:rPr>
          <w:rFonts w:eastAsiaTheme="minorEastAsia"/>
        </w:rPr>
        <w:t>п.2</w:t>
      </w:r>
      <w:commentRangeEnd w:id="99"/>
      <w:r>
        <w:rPr>
          <w:rStyle w:val="a8"/>
        </w:rPr>
        <w:commentReference w:id="99"/>
      </w:r>
      <w:r>
        <w:rPr>
          <w:rFonts w:eastAsiaTheme="minorEastAsia"/>
        </w:rPr>
        <w:t>, КПД</w:t>
      </w:r>
      <w:r>
        <w:t xml:space="preserve"> группы котлоагрегатов будем вычислять как средневзвешенную КПД всех котлов.</w:t>
      </w:r>
    </w:p>
    <w:p w:rsidR="00901294" w:rsidRDefault="00901294" w:rsidP="00901294">
      <w:r>
        <w:t xml:space="preserve">Рассмотрим формулу, описывающую КПД группы котлоагрегатов, работающих на комбинированном топливе, приведенную в </w:t>
      </w:r>
      <w:r w:rsidRPr="00AB3F17">
        <w:t>[</w:t>
      </w:r>
      <w:commentRangeStart w:id="100"/>
      <w:r>
        <w:t>дил</w:t>
      </w:r>
      <w:commentRangeEnd w:id="100"/>
      <w:r>
        <w:rPr>
          <w:rStyle w:val="a8"/>
        </w:rPr>
        <w:commentReference w:id="100"/>
      </w:r>
      <w:r w:rsidRPr="00AB3F17">
        <w:t>]</w:t>
      </w:r>
      <w:r>
        <w:t>:</w:t>
      </w:r>
    </w:p>
    <w:p w:rsidR="00901294" w:rsidRPr="00C7485F" w:rsidRDefault="00915442" w:rsidP="00901294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КУ</m:t>
              </m:r>
            </m:sub>
            <m:sup>
              <m:r>
                <w:rPr>
                  <w:rFonts w:ascii="Cambria Math" w:hAnsi="Cambria Math"/>
                </w:rPr>
                <m:t>бр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  <m:r>
                            <w:rPr>
                              <w:rFonts w:ascii="Cambria Math" w:hAnsi="Cambria Math"/>
                            </w:rPr>
                            <m:t>м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бр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Style w:val="a8"/>
                        </w:rPr>
                        <w:commentReference w:id="101"/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  <m:r>
                            <w:rPr>
                              <w:rFonts w:ascii="Cambria Math" w:hAnsi="Cambria Math"/>
                            </w:rPr>
                            <m:t>г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бр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бр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бр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</w:rPr>
            <m:t>,</m:t>
          </m:r>
        </m:oMath>
      </m:oMathPara>
    </w:p>
    <w:p w:rsidR="00C7485F" w:rsidRDefault="00C7485F" w:rsidP="00C7485F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  <m:r>
              <w:rPr>
                <w:rFonts w:ascii="Cambria Math" w:hAnsi="Cambria Math"/>
              </w:rPr>
              <m:t>м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  <m:r>
              <w:rPr>
                <w:rFonts w:ascii="Cambria Math" w:hAnsi="Cambria Math"/>
              </w:rPr>
              <m:t>г</m:t>
            </m:r>
          </m:sub>
          <m:sup>
            <m:r>
              <w:rPr>
                <w:rFonts w:ascii="Cambria Math" w:hAnsi="Cambria Math"/>
              </w:rPr>
              <m:t>бр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t xml:space="preserve"> – КПД </w:t>
      </w:r>
      <w:r>
        <w:rPr>
          <w:lang w:val="en-US"/>
        </w:rPr>
        <w:t>i</w:t>
      </w:r>
      <w:r w:rsidRPr="00B65F2B">
        <w:t>-</w:t>
      </w:r>
      <w:r>
        <w:t xml:space="preserve">го агрегата при работе на мазуте и на газе, соответственно,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t xml:space="preserve"> - </w:t>
      </w:r>
      <w:r>
        <w:rPr>
          <w:rFonts w:eastAsiaTheme="minorEastAsia"/>
        </w:rPr>
        <w:t xml:space="preserve">теплопроизводительность </w:t>
      </w:r>
      <w:r w:rsidRPr="00C7485F">
        <w:rPr>
          <w:rFonts w:eastAsiaTheme="minorEastAsia"/>
          <w:i/>
          <w:lang w:val="en-US"/>
        </w:rPr>
        <w:t>i</w:t>
      </w:r>
      <w:r w:rsidRPr="003B746F">
        <w:rPr>
          <w:rFonts w:eastAsiaTheme="minorEastAsia"/>
        </w:rPr>
        <w:t>-</w:t>
      </w:r>
      <w:r>
        <w:rPr>
          <w:rFonts w:eastAsiaTheme="minorEastAsia"/>
        </w:rPr>
        <w:t>го агрегата.</w:t>
      </w:r>
    </w:p>
    <w:p w:rsidR="00C7485F" w:rsidRDefault="00C7485F" w:rsidP="00C7485F">
      <w:r>
        <w:t xml:space="preserve">Исходя из приведенной выше формулы </w:t>
      </w:r>
      <w:commentRangeStart w:id="102"/>
      <w:r w:rsidRPr="00D61F11">
        <w:t>(3.</w:t>
      </w:r>
      <w:r w:rsidRPr="00C46E4A">
        <w:t>8</w:t>
      </w:r>
      <w:r w:rsidRPr="00D61F11">
        <w:t>)</w:t>
      </w:r>
      <w:r>
        <w:t xml:space="preserve">, </w:t>
      </w:r>
      <w:commentRangeEnd w:id="102"/>
      <w:r>
        <w:rPr>
          <w:rStyle w:val="a8"/>
        </w:rPr>
        <w:commentReference w:id="102"/>
      </w:r>
      <w:r>
        <w:t>построим формулу, применимую для котлоагрегатов, работающих только на газе. Она примет следующий вид:</w:t>
      </w:r>
    </w:p>
    <w:p w:rsidR="00C7485F" w:rsidRPr="00C7485F" w:rsidRDefault="00915442" w:rsidP="00C7485F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г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Style w:val="a8"/>
                    </w:rPr>
                    <w:commentReference w:id="103"/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C7485F" w:rsidRDefault="00C7485F" w:rsidP="00C7485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паропроизводительностей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котлоагрегатов, работающих на газе;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КПД полезного действия </w:t>
      </w:r>
      <w:r>
        <w:rPr>
          <w:rFonts w:eastAsiaTheme="minorEastAsia"/>
          <w:lang w:val="en-US"/>
        </w:rPr>
        <w:t>i</w:t>
      </w:r>
      <w:r w:rsidRPr="003B746F">
        <w:rPr>
          <w:rFonts w:eastAsiaTheme="minorEastAsia"/>
        </w:rPr>
        <w:t>-</w:t>
      </w:r>
      <w:r>
        <w:rPr>
          <w:rFonts w:eastAsiaTheme="minorEastAsia"/>
        </w:rPr>
        <w:t xml:space="preserve">го котлоагрегата, работающего на газе;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теплопроизводительность </w:t>
      </w:r>
      <w:r>
        <w:rPr>
          <w:rFonts w:eastAsiaTheme="minorEastAsia"/>
          <w:lang w:val="en-US"/>
        </w:rPr>
        <w:t>i</w:t>
      </w:r>
      <w:r w:rsidRPr="003B746F">
        <w:rPr>
          <w:rFonts w:eastAsiaTheme="minorEastAsia"/>
        </w:rPr>
        <w:t>-</w:t>
      </w:r>
      <w:r>
        <w:rPr>
          <w:rFonts w:eastAsiaTheme="minorEastAsia"/>
        </w:rPr>
        <w:t>го агрегата, работающего на газе.</w:t>
      </w:r>
    </w:p>
    <w:p w:rsidR="00C7485F" w:rsidRPr="00907F7A" w:rsidRDefault="00C7485F" w:rsidP="00C7485F">
      <w:pPr>
        <w:rPr>
          <w:rFonts w:eastAsiaTheme="minorEastAsia"/>
        </w:rPr>
      </w:pPr>
      <w:r>
        <w:rPr>
          <w:rFonts w:eastAsiaTheme="minorEastAsia"/>
        </w:rPr>
        <w:t>Сформулируем то же самое для котлоагрегатов, использующих только жидкое топливо (мазут):</w:t>
      </w:r>
    </w:p>
    <w:p w:rsidR="00C7485F" w:rsidRPr="00C7485F" w:rsidRDefault="00915442" w:rsidP="00C7485F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м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η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Ki</m:t>
                      </m:r>
                      <m:r>
                        <m:rPr>
                          <m:sty m:val="p"/>
                        </m:rPr>
                        <w:rPr>
                          <w:rStyle w:val="a8"/>
                        </w:rPr>
                        <w:commentReference w:id="104"/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C7485F" w:rsidRDefault="00C7485F" w:rsidP="00C7485F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</m:oMath>
      <w:r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k2</m:t>
            </m:r>
          </m:sub>
        </m:sSub>
        <m:r>
          <w:rPr>
            <w:rFonts w:ascii="Cambria Math" w:hAnsi="Cambria Math"/>
          </w:rPr>
          <m:t xml:space="preserve"> 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</m:sSub>
        <m:r>
          <w:rPr>
            <w:rFonts w:ascii="Cambria Math" w:hAnsi="Cambria Math"/>
          </w:rPr>
          <m:t xml:space="preserve"> }</m:t>
        </m:r>
      </m:oMath>
      <w:r>
        <w:rPr>
          <w:rFonts w:eastAsiaTheme="minorEastAsia"/>
        </w:rPr>
        <w:t xml:space="preserve"> –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паропроизводительностей </w:t>
      </w:r>
      <w:r>
        <w:rPr>
          <w:rFonts w:eastAsiaTheme="minorEastAsia"/>
          <w:lang w:val="en-US"/>
        </w:rPr>
        <w:t>n</w:t>
      </w:r>
      <w:r w:rsidRPr="008F18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котлоагрегатов, работающих на мазуте;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  <m:ctrlPr>
              <w:rPr>
                <w:rFonts w:ascii="Cambria Math" w:hAnsi="Cambria Math" w:cs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КПД полезного действия </w:t>
      </w:r>
      <w:r>
        <w:rPr>
          <w:rFonts w:eastAsiaTheme="minorEastAsia"/>
          <w:lang w:val="en-US"/>
        </w:rPr>
        <w:t>i</w:t>
      </w:r>
      <w:r w:rsidRPr="003B746F">
        <w:rPr>
          <w:rFonts w:eastAsiaTheme="minorEastAsia"/>
        </w:rPr>
        <w:t>-</w:t>
      </w:r>
      <w:r>
        <w:rPr>
          <w:rFonts w:eastAsiaTheme="minorEastAsia"/>
        </w:rPr>
        <w:t xml:space="preserve">го котлоагрегата, работающего на мазуте;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Ki</m:t>
                </m:r>
              </m:sub>
            </m:sSub>
          </m:e>
        </m:d>
      </m:oMath>
      <w:r>
        <w:rPr>
          <w:rFonts w:eastAsiaTheme="minorEastAsia"/>
        </w:rPr>
        <w:t xml:space="preserve"> – теплопроизводительность </w:t>
      </w:r>
      <w:r>
        <w:rPr>
          <w:rFonts w:eastAsiaTheme="minorEastAsia"/>
          <w:lang w:val="en-US"/>
        </w:rPr>
        <w:t>i</w:t>
      </w:r>
      <w:r w:rsidRPr="003B746F">
        <w:rPr>
          <w:rFonts w:eastAsiaTheme="minorEastAsia"/>
        </w:rPr>
        <w:t>-</w:t>
      </w:r>
      <w:r>
        <w:rPr>
          <w:rFonts w:eastAsiaTheme="minorEastAsia"/>
        </w:rPr>
        <w:t>го агрегата, работающего на мазуте.</w:t>
      </w:r>
    </w:p>
    <w:p w:rsidR="00C7485F" w:rsidRPr="0049273D" w:rsidRDefault="00C7485F" w:rsidP="00C7485F">
      <w:pPr>
        <w:rPr>
          <w:rFonts w:eastAsiaTheme="minorEastAsia"/>
        </w:rPr>
      </w:pPr>
      <w:r>
        <w:rPr>
          <w:rFonts w:eastAsiaTheme="minorEastAsia"/>
        </w:rPr>
        <w:t xml:space="preserve">Приведем формулу для КПД группы работающих агрегатов (использующих и газ и мазут), в соответствии </w:t>
      </w:r>
      <w:r w:rsidRPr="0049273D">
        <w:rPr>
          <w:rFonts w:eastAsiaTheme="minorEastAsia"/>
        </w:rPr>
        <w:t>с (</w:t>
      </w:r>
      <w:commentRangeStart w:id="105"/>
      <w:r w:rsidRPr="0049273D">
        <w:rPr>
          <w:rFonts w:eastAsiaTheme="minorEastAsia"/>
        </w:rPr>
        <w:t>3.9, 3.10</w:t>
      </w:r>
      <w:commentRangeEnd w:id="105"/>
      <w:r>
        <w:rPr>
          <w:rStyle w:val="a8"/>
        </w:rPr>
        <w:commentReference w:id="105"/>
      </w:r>
      <w:r w:rsidRPr="0049273D">
        <w:rPr>
          <w:rFonts w:eastAsiaTheme="minorEastAsia"/>
        </w:rPr>
        <w:t xml:space="preserve">). </w:t>
      </w:r>
      <w:r>
        <w:rPr>
          <w:rFonts w:eastAsiaTheme="minorEastAsia"/>
        </w:rPr>
        <w:t>Она принимает следующий вид:</w:t>
      </w:r>
    </w:p>
    <w:p w:rsidR="00C7485F" w:rsidRPr="00C7485F" w:rsidRDefault="00915442" w:rsidP="00C7485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Kiг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Kjм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</w:rPr>
                        <m:t>м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Kiг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p"/>
                </m:rPr>
                <w:rPr>
                  <w:rStyle w:val="a8"/>
                </w:rPr>
                <w:commentReference w:id="106"/>
              </m:r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Kjм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C7485F" w:rsidRPr="00042985" w:rsidRDefault="00C7485F" w:rsidP="00C7485F"/>
    <w:p w:rsidR="00C7485F" w:rsidRPr="00907F7A" w:rsidRDefault="00EE4A47" w:rsidP="00901294">
      <w:r>
        <w:t xml:space="preserve">Таким образом в разделах </w:t>
      </w:r>
      <w:commentRangeStart w:id="107"/>
      <w:r>
        <w:t xml:space="preserve">1.2.10.1 – 1.2.10.4 </w:t>
      </w:r>
      <w:commentRangeEnd w:id="107"/>
      <w:r>
        <w:rPr>
          <w:rStyle w:val="a8"/>
        </w:rPr>
        <w:commentReference w:id="107"/>
      </w:r>
      <w:r>
        <w:t xml:space="preserve">были сформулированы формулы для критериев, описанных в разделе </w:t>
      </w:r>
      <w:commentRangeStart w:id="108"/>
      <w:r>
        <w:t>1.</w:t>
      </w:r>
      <w:commentRangeEnd w:id="108"/>
      <w:r>
        <w:rPr>
          <w:rStyle w:val="a8"/>
        </w:rPr>
        <w:commentReference w:id="108"/>
      </w:r>
    </w:p>
    <w:p w:rsidR="00FE5445" w:rsidRPr="00B165E4" w:rsidRDefault="00FE5445" w:rsidP="00901294">
      <w:pPr>
        <w:ind w:left="708" w:firstLine="0"/>
      </w:pPr>
    </w:p>
    <w:p w:rsidR="00E0253C" w:rsidRPr="00E0253C" w:rsidRDefault="00E0253C" w:rsidP="00E0253C">
      <w:pPr>
        <w:rPr>
          <w:rFonts w:eastAsiaTheme="minorEastAsia"/>
        </w:rPr>
      </w:pPr>
    </w:p>
    <w:p w:rsidR="005B0312" w:rsidRPr="005B0312" w:rsidRDefault="005B0312" w:rsidP="00F54A26"/>
    <w:p w:rsidR="00F35C7A" w:rsidRPr="00F35C7A" w:rsidRDefault="00F35C7A" w:rsidP="00F35C7A"/>
    <w:p w:rsidR="00ED2911" w:rsidRDefault="00043BCA" w:rsidP="00043BCA">
      <w:pPr>
        <w:pStyle w:val="3"/>
      </w:pPr>
      <w:r>
        <w:lastRenderedPageBreak/>
        <w:t>Ограничения</w:t>
      </w:r>
    </w:p>
    <w:p w:rsidR="00342019" w:rsidRDefault="00342019" w:rsidP="00342019">
      <w:pPr>
        <w:rPr>
          <w:rFonts w:eastAsiaTheme="minorEastAsia"/>
        </w:rPr>
      </w:pPr>
      <w:r w:rsidRPr="00A6517F">
        <w:rPr>
          <w:rFonts w:eastAsiaTheme="minorEastAsia"/>
        </w:rPr>
        <w:t xml:space="preserve">При постановке задачи оптимизации </w:t>
      </w:r>
      <w:r>
        <w:rPr>
          <w:rFonts w:eastAsiaTheme="minorEastAsia"/>
        </w:rPr>
        <w:t xml:space="preserve">режимов </w:t>
      </w:r>
      <w:r w:rsidRPr="00A6517F">
        <w:rPr>
          <w:rFonts w:eastAsiaTheme="minorEastAsia"/>
        </w:rPr>
        <w:t xml:space="preserve">работы </w:t>
      </w:r>
      <w:r>
        <w:rPr>
          <w:rFonts w:eastAsiaTheme="minorEastAsia"/>
        </w:rPr>
        <w:t>очереди котлоагрегатов</w:t>
      </w:r>
      <w:r w:rsidRPr="00A6517F">
        <w:rPr>
          <w:rFonts w:eastAsiaTheme="minorEastAsia"/>
        </w:rPr>
        <w:t xml:space="preserve"> </w:t>
      </w:r>
      <w:commentRangeStart w:id="109"/>
      <w:r>
        <w:rPr>
          <w:rFonts w:eastAsiaTheme="minorEastAsia"/>
        </w:rPr>
        <w:t xml:space="preserve">в п.2. </w:t>
      </w:r>
      <w:commentRangeEnd w:id="109"/>
      <w:r>
        <w:rPr>
          <w:rStyle w:val="a8"/>
        </w:rPr>
        <w:commentReference w:id="109"/>
      </w:r>
      <w:r>
        <w:rPr>
          <w:rFonts w:eastAsiaTheme="minorEastAsia"/>
        </w:rPr>
        <w:t>были рассмотрены ограничения, которые необходимо учитывать при решении. Приведем для них математические формулы</w:t>
      </w:r>
      <w:r w:rsidRPr="00A6517F">
        <w:rPr>
          <w:rFonts w:eastAsiaTheme="minorEastAsia"/>
        </w:rPr>
        <w:t xml:space="preserve"> </w:t>
      </w:r>
      <w:r w:rsidRPr="00B83746">
        <w:rPr>
          <w:rFonts w:eastAsiaTheme="minorEastAsia"/>
        </w:rPr>
        <w:t>[</w:t>
      </w:r>
      <w:commentRangeStart w:id="110"/>
      <w:r>
        <w:rPr>
          <w:rFonts w:eastAsiaTheme="minorEastAsia"/>
        </w:rPr>
        <w:t>дил</w:t>
      </w:r>
      <w:commentRangeEnd w:id="110"/>
      <w:r>
        <w:rPr>
          <w:rStyle w:val="a8"/>
        </w:rPr>
        <w:commentReference w:id="110"/>
      </w:r>
      <w:r w:rsidR="00D46761">
        <w:rPr>
          <w:rFonts w:eastAsiaTheme="minorEastAsia"/>
        </w:rPr>
        <w:t>].</w:t>
      </w:r>
    </w:p>
    <w:p w:rsidR="00D46761" w:rsidRDefault="00D46761" w:rsidP="00D46761">
      <w:pPr>
        <w:rPr>
          <w:rFonts w:eastAsiaTheme="minorEastAsia"/>
        </w:rPr>
      </w:pPr>
      <w:r w:rsidRPr="00E309A8">
        <w:rPr>
          <w:rFonts w:eastAsiaTheme="minorEastAsia"/>
        </w:rPr>
        <w:t>Суммарная паропроизводительность группы котлоагрегатов</w:t>
      </w:r>
      <w:r>
        <w:rPr>
          <w:rFonts w:eastAsiaTheme="minorEastAsia"/>
        </w:rPr>
        <w:t>:</w:t>
      </w:r>
    </w:p>
    <w:p w:rsidR="00D46761" w:rsidRPr="00D46761" w:rsidRDefault="00915442" w:rsidP="00D46761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:rsidR="00D46761" w:rsidRDefault="00D46761" w:rsidP="00D46761">
      <w:pPr>
        <w:rPr>
          <w:rFonts w:eastAsiaTheme="minorEastAsia"/>
        </w:rPr>
      </w:pPr>
      <w:r>
        <w:rPr>
          <w:rFonts w:eastAsiaTheme="minorEastAsia"/>
        </w:rPr>
        <w:t>г</w:t>
      </w:r>
      <w:r w:rsidRPr="00BF697F">
        <w:rPr>
          <w:rFonts w:eastAsiaTheme="minorEastAsia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– паропроизводительность</w:t>
      </w:r>
      <w:r w:rsidRPr="001577AB">
        <w:rPr>
          <w:rFonts w:eastAsiaTheme="minorEastAsia"/>
          <w:i/>
        </w:rPr>
        <w:t xml:space="preserve"> </w:t>
      </w:r>
      <w:r w:rsidRPr="001577AB">
        <w:rPr>
          <w:rFonts w:eastAsiaTheme="minorEastAsia"/>
          <w:i/>
          <w:lang w:val="en-US"/>
        </w:rPr>
        <w:t>i</w:t>
      </w:r>
      <w:r w:rsidRPr="00BF697F">
        <w:rPr>
          <w:rFonts w:eastAsiaTheme="minorEastAsia"/>
        </w:rPr>
        <w:t>-</w:t>
      </w:r>
      <w:r>
        <w:rPr>
          <w:rFonts w:eastAsiaTheme="minorEastAsia"/>
        </w:rPr>
        <w:t xml:space="preserve">го котлоагрегата;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– суммарная паропроизводительность группы работающих котлоагрегатов.</w:t>
      </w:r>
    </w:p>
    <w:p w:rsidR="00D46761" w:rsidRPr="00B165E4" w:rsidRDefault="00D46761" w:rsidP="00D46761">
      <w:pPr>
        <w:rPr>
          <w:rFonts w:eastAsiaTheme="minorEastAsia"/>
        </w:rPr>
      </w:pPr>
      <w:r w:rsidRPr="00DF636A">
        <w:rPr>
          <w:rFonts w:eastAsiaTheme="minorEastAsia"/>
        </w:rPr>
        <w:t>Диапазоны рабочей производительности для каждого из котлоагрегатов</w:t>
      </w:r>
      <w:r>
        <w:rPr>
          <w:rFonts w:eastAsiaTheme="minorEastAsia"/>
        </w:rPr>
        <w:t>:</w:t>
      </w:r>
    </w:p>
    <w:p w:rsidR="00D46761" w:rsidRPr="00D46761" w:rsidRDefault="00915442" w:rsidP="00D46761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 ≤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≤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Ki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 xml:space="preserve">,   i=1 ..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n+m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043BCA" w:rsidRDefault="00D46761" w:rsidP="001577AB">
      <w:pPr>
        <w:rPr>
          <w:rFonts w:eastAsiaTheme="minorEastAsia"/>
        </w:rPr>
      </w:pPr>
      <w: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min</m:t>
            </m:r>
          </m:sup>
        </m:sSubSup>
      </m:oMath>
      <w:r>
        <w:rPr>
          <w:rFonts w:eastAsiaTheme="minorEastAsia"/>
        </w:rPr>
        <w:t xml:space="preserve"> – минимально возможная паропроизводительность </w:t>
      </w:r>
      <w:r w:rsidRPr="001577AB">
        <w:rPr>
          <w:rFonts w:eastAsiaTheme="minorEastAsia"/>
          <w:i/>
          <w:lang w:val="en-US"/>
        </w:rPr>
        <w:t>i</w:t>
      </w:r>
      <w:r w:rsidRPr="004C2388">
        <w:rPr>
          <w:rFonts w:eastAsiaTheme="minorEastAsia"/>
        </w:rPr>
        <w:t>-го котлоагрегата</w:t>
      </w:r>
      <w:r>
        <w:rPr>
          <w:rFonts w:eastAsiaTheme="minorEastAsia"/>
        </w:rPr>
        <w:t>;</w:t>
      </w:r>
      <w:r w:rsidRPr="004C2388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max</m:t>
            </m:r>
          </m:sup>
        </m:sSubSup>
      </m:oMath>
      <w:r w:rsidRPr="004C2388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4C2388">
        <w:rPr>
          <w:rFonts w:eastAsiaTheme="minorEastAsia"/>
        </w:rPr>
        <w:t xml:space="preserve"> </w:t>
      </w:r>
      <w:r>
        <w:rPr>
          <w:rFonts w:eastAsiaTheme="minorEastAsia"/>
        </w:rPr>
        <w:t>максимально возможная паропроизводительность</w:t>
      </w:r>
      <w:r w:rsidRPr="001577AB">
        <w:rPr>
          <w:rFonts w:eastAsiaTheme="minorEastAsia"/>
          <w:i/>
        </w:rPr>
        <w:t xml:space="preserve"> </w:t>
      </w:r>
      <w:r w:rsidRPr="001577AB">
        <w:rPr>
          <w:rFonts w:eastAsiaTheme="minorEastAsia"/>
          <w:i/>
          <w:lang w:val="en-US"/>
        </w:rPr>
        <w:t>i</w:t>
      </w:r>
      <w:r w:rsidRPr="004C2388">
        <w:rPr>
          <w:rFonts w:eastAsiaTheme="minorEastAsia"/>
        </w:rPr>
        <w:t>-</w:t>
      </w:r>
      <w:r>
        <w:rPr>
          <w:rFonts w:eastAsiaTheme="minorEastAsia"/>
        </w:rPr>
        <w:t xml:space="preserve">го котлоагрегата;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Ki</m:t>
            </m:r>
          </m:sub>
        </m:sSub>
      </m:oMath>
      <w:r>
        <w:rPr>
          <w:rFonts w:eastAsiaTheme="minorEastAsia"/>
        </w:rPr>
        <w:t xml:space="preserve"> – текущая паропроизводительность </w:t>
      </w:r>
      <w:r w:rsidRPr="001577AB">
        <w:rPr>
          <w:rFonts w:eastAsiaTheme="minorEastAsia"/>
          <w:i/>
          <w:lang w:val="en-US"/>
        </w:rPr>
        <w:t>i</w:t>
      </w:r>
      <w:r w:rsidRPr="004C2388">
        <w:rPr>
          <w:rFonts w:eastAsiaTheme="minorEastAsia"/>
        </w:rPr>
        <w:t>-</w:t>
      </w:r>
      <w:r>
        <w:rPr>
          <w:rFonts w:eastAsiaTheme="minorEastAsia"/>
        </w:rPr>
        <w:t>го котлоагрегата.</w:t>
      </w:r>
    </w:p>
    <w:p w:rsidR="001577AB" w:rsidRPr="001577AB" w:rsidRDefault="001577AB" w:rsidP="001577AB">
      <w:pPr>
        <w:rPr>
          <w:rFonts w:eastAsiaTheme="minorEastAsia"/>
        </w:rPr>
      </w:pPr>
    </w:p>
    <w:p w:rsidR="00D114E0" w:rsidRDefault="0099173F" w:rsidP="00D26BEE">
      <w:pPr>
        <w:pStyle w:val="3"/>
      </w:pPr>
      <w:r>
        <w:t>Задача многокритериальной оптимизации</w:t>
      </w:r>
    </w:p>
    <w:p w:rsidR="00D26BEE" w:rsidRDefault="00D26BEE" w:rsidP="00D26BEE">
      <w:pPr>
        <w:rPr>
          <w:rFonts w:eastAsiaTheme="minorEastAsia"/>
        </w:rPr>
      </w:pPr>
      <w:r>
        <w:rPr>
          <w:rFonts w:eastAsiaTheme="minorEastAsia"/>
        </w:rPr>
        <w:t xml:space="preserve">С учетом критериев </w:t>
      </w:r>
      <w:commentRangeStart w:id="111"/>
      <w:r>
        <w:rPr>
          <w:rFonts w:eastAsiaTheme="minorEastAsia"/>
        </w:rPr>
        <w:t>(</w:t>
      </w:r>
      <w:r w:rsidRPr="004460DA">
        <w:rPr>
          <w:rFonts w:eastAsiaTheme="minorEastAsia"/>
        </w:rPr>
        <w:t>3.2, 3.3, 3.7, 3.12</w:t>
      </w:r>
      <w:r>
        <w:rPr>
          <w:rFonts w:eastAsiaTheme="minorEastAsia"/>
        </w:rPr>
        <w:t xml:space="preserve">): </w:t>
      </w:r>
      <w:commentRangeEnd w:id="111"/>
      <w:r>
        <w:rPr>
          <w:rStyle w:val="a8"/>
        </w:rPr>
        <w:commentReference w:id="111"/>
      </w:r>
      <w:r>
        <w:rPr>
          <w:rFonts w:eastAsiaTheme="minorEastAsia"/>
        </w:rPr>
        <w:t xml:space="preserve">и ограничений </w:t>
      </w:r>
      <w:commentRangeStart w:id="112"/>
      <w:r>
        <w:rPr>
          <w:rFonts w:eastAsiaTheme="minorEastAsia"/>
        </w:rPr>
        <w:t>(</w:t>
      </w:r>
      <w:r w:rsidRPr="007B79F2">
        <w:rPr>
          <w:rFonts w:eastAsiaTheme="minorEastAsia"/>
        </w:rPr>
        <w:t>3.13, 3.14</w:t>
      </w:r>
      <w:r>
        <w:rPr>
          <w:rFonts w:eastAsiaTheme="minorEastAsia"/>
        </w:rPr>
        <w:t xml:space="preserve">), </w:t>
      </w:r>
      <w:commentRangeEnd w:id="112"/>
      <w:r>
        <w:rPr>
          <w:rStyle w:val="a8"/>
        </w:rPr>
        <w:commentReference w:id="112"/>
      </w:r>
      <w:r>
        <w:rPr>
          <w:rFonts w:eastAsiaTheme="minorEastAsia"/>
        </w:rPr>
        <w:t xml:space="preserve">рассмотренных в </w:t>
      </w:r>
      <w:commentRangeStart w:id="113"/>
      <w:r>
        <w:rPr>
          <w:rFonts w:eastAsiaTheme="minorEastAsia"/>
        </w:rPr>
        <w:t xml:space="preserve">п.3.1-3.5, </w:t>
      </w:r>
      <w:commentRangeEnd w:id="113"/>
      <w:r>
        <w:rPr>
          <w:rStyle w:val="a8"/>
        </w:rPr>
        <w:commentReference w:id="113"/>
      </w:r>
      <w:r>
        <w:rPr>
          <w:rFonts w:eastAsiaTheme="minorEastAsia"/>
        </w:rPr>
        <w:t>задача оптимизации режимов работы очереди котлоагрегатов принимает следующий вид:</w:t>
      </w:r>
    </w:p>
    <w:p w:rsidR="001577AB" w:rsidRPr="009A6EA4" w:rsidRDefault="00915442" w:rsidP="009A6EA4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6"/>
                      <w:szCs w:val="26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г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=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г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→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  <w:lang w:val="en-US"/>
                    </w:rPr>
                    <m:t>min</m:t>
                  </m:r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;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м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=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м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→min;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м+г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Dk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=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гi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г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 xml:space="preserve"> + </m:t>
                  </m:r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гi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6"/>
                          <w:szCs w:val="26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м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→min;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6"/>
                          <w:szCs w:val="26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6"/>
                              <w:szCs w:val="26"/>
                            </w:rPr>
                            <m:t>Dk</m:t>
                          </m:r>
                        </m:e>
                      </m:d>
                    </m:e>
                  </m:d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6"/>
                          <w:szCs w:val="26"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Kiг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Kiг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 xml:space="preserve">+ 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Kjм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Kjм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num>
                    <m:den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Kiг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eastAsia="Cambria Math" w:hAnsi="Cambria Math" w:cs="Cambria Math"/>
                          <w:sz w:val="26"/>
                          <w:szCs w:val="26"/>
                        </w:rPr>
                        <m:t xml:space="preserve">+ 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6"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6"/>
                              <w:szCs w:val="26"/>
                            </w:rPr>
                            <m:t>m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6"/>
                                  <w:szCs w:val="26"/>
                                </w:rPr>
                                <m:t>Kjм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6"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26"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  <w:sz w:val="26"/>
                                      <w:szCs w:val="26"/>
                                    </w:rPr>
                                    <m:t>Kj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den>
                  </m:f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→max;</m:t>
                  </m:r>
                </m:e>
              </m:eqArr>
            </m:e>
          </m:d>
        </m:oMath>
      </m:oMathPara>
    </w:p>
    <w:p w:rsidR="009A6EA4" w:rsidRDefault="009A6EA4" w:rsidP="009A6EA4">
      <w:pPr>
        <w:rPr>
          <w:lang w:val="en-US"/>
        </w:rPr>
      </w:pPr>
      <w:r>
        <w:t>При совокупности следующих ограничений:</w:t>
      </w:r>
    </w:p>
    <w:p w:rsidR="001577AB" w:rsidRPr="009A6EA4" w:rsidRDefault="00915442" w:rsidP="00445BFB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min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≤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≤ 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  i=1 ..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n+m</m:t>
                      </m:r>
                    </m:e>
                  </m:d>
                </m:e>
              </m:eqArr>
              <m:r>
                <w:rPr>
                  <w:rFonts w:ascii="Cambria Math" w:hAnsi="Cambria Math"/>
                </w:rPr>
                <m:t>.</m:t>
              </m:r>
            </m:e>
          </m:d>
        </m:oMath>
      </m:oMathPara>
    </w:p>
    <w:p w:rsidR="009A6EA4" w:rsidRPr="00907F7A" w:rsidRDefault="009A6EA4" w:rsidP="009A6EA4">
      <w:pPr>
        <w:rPr>
          <w:rFonts w:eastAsiaTheme="minorEastAsia"/>
        </w:rPr>
      </w:pPr>
      <w:r>
        <w:rPr>
          <w:rFonts w:eastAsiaTheme="minorEastAsia"/>
        </w:rPr>
        <w:t xml:space="preserve">Составим общую целевую функцию </w:t>
      </w:r>
      <w:r>
        <w:rPr>
          <w:rFonts w:eastAsiaTheme="minorEastAsia"/>
          <w:lang w:val="en-US"/>
        </w:rPr>
        <w:t>F</w:t>
      </w:r>
      <w:r w:rsidRPr="00BD1CF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которую необходимо будет минимизировать. Для этого критерий КПД группы котлоагрегатов включим в эту функцию со знаком минус, сведя таким образом операцию </w:t>
      </w:r>
      <w:commentRangeStart w:id="114"/>
      <w:r>
        <w:rPr>
          <w:rFonts w:eastAsiaTheme="minorEastAsia"/>
        </w:rPr>
        <w:t>максимизации к операции минимизации:</w:t>
      </w:r>
      <w:commentRangeEnd w:id="114"/>
      <w:r>
        <w:rPr>
          <w:rStyle w:val="a8"/>
        </w:rPr>
        <w:commentReference w:id="114"/>
      </w:r>
    </w:p>
    <w:p w:rsidR="001577AB" w:rsidRPr="00DA0A38" w:rsidRDefault="009A6EA4" w:rsidP="00AD57C6">
      <w:pPr>
        <w:ind w:firstLine="0"/>
        <w:rPr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Dk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г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м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м+г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Dk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η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Dk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→min. </m:t>
          </m:r>
        </m:oMath>
      </m:oMathPara>
    </w:p>
    <w:p w:rsidR="00DA0A38" w:rsidRDefault="00DA0A38" w:rsidP="00AD57C6">
      <w:pPr>
        <w:ind w:firstLine="0"/>
      </w:pPr>
      <w:r>
        <w:t xml:space="preserve"> </w:t>
      </w:r>
      <w:r>
        <w:tab/>
        <w:t xml:space="preserve">В процессе оптимизации необходимо определить </w:t>
      </w:r>
      <w:r>
        <w:rPr>
          <w:lang w:val="en-US"/>
        </w:rPr>
        <w:t>n</w:t>
      </w:r>
      <w:r w:rsidRPr="00DA0A38">
        <w:t xml:space="preserve">-1 </w:t>
      </w:r>
      <w:r>
        <w:t xml:space="preserve">переменных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Ki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=1..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</m:t>
        </m:r>
      </m:oMath>
      <w:r w:rsidRPr="00DA0A38">
        <w:t xml:space="preserve">. </w:t>
      </w:r>
      <w:r>
        <w:t xml:space="preserve">Переменная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DA0A38">
        <w:t xml:space="preserve"> </w:t>
      </w:r>
      <w:r>
        <w:t>определяется из соотношения:</w:t>
      </w:r>
    </w:p>
    <w:commentRangeStart w:id="115"/>
    <w:p w:rsidR="00DA0A38" w:rsidRPr="00DA0A38" w:rsidRDefault="00915442" w:rsidP="00AD57C6">
      <w:pPr>
        <w:ind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Ki</m:t>
                  </m:r>
                </m:sub>
              </m:sSub>
              <m:r>
                <w:rPr>
                  <w:rFonts w:ascii="Cambria Math" w:hAnsi="Cambria Math"/>
                </w:rPr>
                <m:t>.</m:t>
              </m:r>
            </m:e>
          </m:nary>
          <w:commentRangeEnd w:id="115"/>
          <m:r>
            <m:rPr>
              <m:sty m:val="p"/>
            </m:rPr>
            <w:rPr>
              <w:rStyle w:val="a8"/>
            </w:rPr>
            <w:commentReference w:id="115"/>
          </m:r>
        </m:oMath>
      </m:oMathPara>
    </w:p>
    <w:p w:rsidR="00EC7813" w:rsidRDefault="00EC7813" w:rsidP="001E2EAC">
      <w:pPr>
        <w:pStyle w:val="2"/>
        <w:rPr>
          <w:lang w:val="ru-RU"/>
        </w:rPr>
      </w:pPr>
      <w:r>
        <w:lastRenderedPageBreak/>
        <w:t>Метод решения многокритериальной оптимизационной задачи</w:t>
      </w:r>
    </w:p>
    <w:p w:rsidR="00967E68" w:rsidRDefault="00967E68" w:rsidP="00967E68">
      <w:r>
        <w:t xml:space="preserve">В данном разделе описывается разработанный метод для проведения многокритериальной оптимизации очереди «90 ата» котельного отделения ТЭЦ-20 Мосэнерго с выбором наиболее подходящего состава энергоагрегатов, который является комбинацией методов, представленных в </w:t>
      </w:r>
      <w:commentRangeStart w:id="116"/>
      <w:r w:rsidRPr="00382CAD">
        <w:t xml:space="preserve">[1], </w:t>
      </w:r>
      <w:r w:rsidRPr="002E17AD">
        <w:t>[2</w:t>
      </w:r>
      <w:r w:rsidRPr="001D0971">
        <w:t>]</w:t>
      </w:r>
      <w:r>
        <w:t xml:space="preserve"> </w:t>
      </w:r>
      <w:commentRangeEnd w:id="116"/>
      <w:r>
        <w:rPr>
          <w:rStyle w:val="a8"/>
        </w:rPr>
        <w:commentReference w:id="116"/>
      </w:r>
      <w:r>
        <w:rPr>
          <w:lang w:val="en-US"/>
        </w:rPr>
        <w:t>c</w:t>
      </w:r>
      <w:r w:rsidRPr="001D0971">
        <w:t xml:space="preserve"> </w:t>
      </w:r>
      <w:r>
        <w:t xml:space="preserve">некоторыми дополнениями и ограничениями, исходя из постановки задачи </w:t>
      </w:r>
      <w:commentRangeStart w:id="117"/>
      <w:r>
        <w:t>(раздел 1).</w:t>
      </w:r>
      <w:commentRangeEnd w:id="117"/>
      <w:r>
        <w:rPr>
          <w:rStyle w:val="a8"/>
        </w:rPr>
        <w:commentReference w:id="117"/>
      </w:r>
    </w:p>
    <w:p w:rsidR="00D15A35" w:rsidRDefault="00D15A35" w:rsidP="00D15A35">
      <w:r>
        <w:t>Предлагаемый метод состоит из двух шагов, разбивающихся, в свою очередь, на более мелкие:</w:t>
      </w:r>
    </w:p>
    <w:p w:rsidR="00D15A35" w:rsidRPr="00D15A35" w:rsidRDefault="00D15A35" w:rsidP="00D15A35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Ф</w:t>
      </w:r>
      <w:r w:rsidRPr="00D15A35">
        <w:rPr>
          <w:lang w:val="ru-RU"/>
        </w:rPr>
        <w:t>ормирование множества возможных векторых критериев;</w:t>
      </w:r>
    </w:p>
    <w:p w:rsidR="00D15A35" w:rsidRDefault="00D15A35" w:rsidP="00D15A35">
      <w:pPr>
        <w:pStyle w:val="a3"/>
        <w:numPr>
          <w:ilvl w:val="0"/>
          <w:numId w:val="22"/>
        </w:numPr>
        <w:rPr>
          <w:lang w:val="ru-RU"/>
        </w:rPr>
      </w:pPr>
      <w:r>
        <w:rPr>
          <w:lang w:val="ru-RU"/>
        </w:rPr>
        <w:t>В</w:t>
      </w:r>
      <w:r w:rsidRPr="00D15A35">
        <w:rPr>
          <w:lang w:val="ru-RU"/>
        </w:rPr>
        <w:t>ыбор наилучшего векторного критерия из множества возможных.</w:t>
      </w:r>
    </w:p>
    <w:p w:rsidR="00833EE8" w:rsidRDefault="00833EE8" w:rsidP="00833EE8">
      <w:r>
        <w:t>Рассмотрим данные шаги подробнее.</w:t>
      </w:r>
    </w:p>
    <w:p w:rsidR="00833EE8" w:rsidRDefault="00D339CB" w:rsidP="00D339CB">
      <w:pPr>
        <w:pStyle w:val="3"/>
      </w:pPr>
      <w:r>
        <w:t>Формирование множества возможных векторных критериев</w:t>
      </w:r>
    </w:p>
    <w:p w:rsidR="00E964FE" w:rsidRDefault="00E964FE" w:rsidP="00E964FE">
      <w:pPr>
        <w:rPr>
          <w:rFonts w:eastAsiaTheme="minorEastAsia"/>
        </w:rPr>
      </w:pPr>
      <w:r>
        <w:rPr>
          <w:rFonts w:eastAsiaTheme="minorEastAsia"/>
        </w:rPr>
        <w:t xml:space="preserve">Важной проблемой </w:t>
      </w:r>
      <w:r w:rsidRPr="00093C1F">
        <w:rPr>
          <w:rFonts w:eastAsiaTheme="minorEastAsia"/>
        </w:rPr>
        <w:t>[</w:t>
      </w:r>
      <w:commentRangeStart w:id="118"/>
      <w:r w:rsidR="00B27E90">
        <w:rPr>
          <w:rFonts w:eastAsiaTheme="minorEastAsia"/>
        </w:rPr>
        <w:t>дил</w:t>
      </w:r>
      <w:commentRangeEnd w:id="118"/>
      <w:r w:rsidR="00B27E90">
        <w:rPr>
          <w:rStyle w:val="a8"/>
        </w:rPr>
        <w:commentReference w:id="118"/>
      </w:r>
      <w:r w:rsidRPr="00093C1F">
        <w:rPr>
          <w:rFonts w:eastAsiaTheme="minorEastAsia"/>
        </w:rPr>
        <w:t>]</w:t>
      </w:r>
      <w:r>
        <w:rPr>
          <w:rFonts w:eastAsiaTheme="minorEastAsia"/>
        </w:rPr>
        <w:t xml:space="preserve"> является выбор оптимального состава энергоагрегатов. Возможны ситуации </w:t>
      </w:r>
      <w:r w:rsidRPr="00654D92">
        <w:rPr>
          <w:rFonts w:eastAsiaTheme="minorEastAsia"/>
        </w:rPr>
        <w:t>[</w:t>
      </w:r>
      <w:commentRangeStart w:id="119"/>
      <w:r w:rsidR="00B27E90">
        <w:rPr>
          <w:rFonts w:eastAsiaTheme="minorEastAsia"/>
        </w:rPr>
        <w:t>дил</w:t>
      </w:r>
      <w:commentRangeEnd w:id="119"/>
      <w:r w:rsidR="00B27E90">
        <w:rPr>
          <w:rStyle w:val="a8"/>
        </w:rPr>
        <w:commentReference w:id="119"/>
      </w:r>
      <w:r w:rsidRPr="00654D92">
        <w:rPr>
          <w:rFonts w:eastAsiaTheme="minorEastAsia"/>
        </w:rPr>
        <w:t>]</w:t>
      </w:r>
      <w:r>
        <w:rPr>
          <w:rFonts w:eastAsiaTheme="minorEastAsia"/>
        </w:rPr>
        <w:t>, когда для улучшения целевой функции целесообразно нагружать не все работоспособные в данный момент котлоагрегаты.</w:t>
      </w:r>
    </w:p>
    <w:p w:rsidR="004F1C1B" w:rsidRPr="004F1C1B" w:rsidRDefault="00E964FE" w:rsidP="00E964FE">
      <w:pPr>
        <w:rPr>
          <w:rFonts w:eastAsiaTheme="minorEastAsia"/>
        </w:rPr>
      </w:pPr>
      <w:r>
        <w:rPr>
          <w:rFonts w:eastAsiaTheme="minorEastAsia"/>
        </w:rPr>
        <w:t xml:space="preserve">Рассмотрим группу, состоящую из </w:t>
      </w:r>
      <w:r w:rsidRPr="00E964FE">
        <w:rPr>
          <w:rFonts w:eastAsiaTheme="minorEastAsia"/>
          <w:i/>
          <w:lang w:val="en-US"/>
        </w:rPr>
        <w:t>n</w:t>
      </w:r>
      <w:r w:rsidR="004F1C1B" w:rsidRPr="006E3FEB">
        <w:rPr>
          <w:rFonts w:eastAsiaTheme="minorEastAsia"/>
          <w:i/>
        </w:rPr>
        <w:t xml:space="preserve"> </w:t>
      </w:r>
      <w:r w:rsidR="004F1C1B">
        <w:rPr>
          <w:rFonts w:eastAsiaTheme="minorEastAsia"/>
        </w:rPr>
        <w:t>котлоагрегатов, каждый из которых может работать либо на газе, либо на жидком топливе (мазуте).</w:t>
      </w:r>
    </w:p>
    <w:p w:rsidR="00E964FE" w:rsidRDefault="00E964FE" w:rsidP="00E964FE">
      <w:pPr>
        <w:rPr>
          <w:rFonts w:eastAsiaTheme="minorEastAsia"/>
        </w:rPr>
      </w:pPr>
      <w:r>
        <w:rPr>
          <w:rFonts w:eastAsiaTheme="minorEastAsia"/>
        </w:rPr>
        <w:t xml:space="preserve">Каждый из котлов может находиться в одном из трех состояний (работает на газе / работает на мазуте / не работает). Таким образом, всего получим </w:t>
      </w:r>
      <w:r>
        <w:rPr>
          <w:rFonts w:eastAsiaTheme="minorEastAsia"/>
          <w:i/>
        </w:rPr>
        <w:t>3</w:t>
      </w:r>
      <w:r w:rsidR="006E3FEB" w:rsidRPr="006E3FEB">
        <w:rPr>
          <w:rFonts w:eastAsiaTheme="minorEastAsia"/>
          <w:i/>
          <w:vertAlign w:val="superscript"/>
          <w:lang w:val="en-US"/>
        </w:rPr>
        <w:t>n</w:t>
      </w:r>
      <w:r>
        <w:rPr>
          <w:rFonts w:eastAsiaTheme="minorEastAsia"/>
        </w:rPr>
        <w:t xml:space="preserve"> вариантов различных состояний для группы котлоагрегатов.</w:t>
      </w:r>
    </w:p>
    <w:p w:rsidR="00E964FE" w:rsidRDefault="00E964FE" w:rsidP="00E964FE">
      <w:pPr>
        <w:rPr>
          <w:rFonts w:eastAsiaTheme="minorEastAsia"/>
        </w:rPr>
      </w:pPr>
      <w:r>
        <w:rPr>
          <w:rFonts w:eastAsiaTheme="minorEastAsia"/>
        </w:rPr>
        <w:t>Необходимо перебрать все возможные составы группы котлоагрегатов и варианты использования ими различного топлива и сформировать векторные критерии для каждого из них.</w:t>
      </w:r>
    </w:p>
    <w:p w:rsidR="00B27E90" w:rsidRDefault="00B27E90" w:rsidP="00B27E90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При формировании очередной комбинации нагружаемых агрегатов необходимо проверять </w:t>
      </w:r>
      <w:r w:rsidRPr="002F1AC8">
        <w:rPr>
          <w:rFonts w:eastAsiaTheme="minorEastAsia"/>
        </w:rPr>
        <w:t>[</w:t>
      </w:r>
      <w:commentRangeStart w:id="120"/>
      <w:r>
        <w:rPr>
          <w:rFonts w:eastAsiaTheme="minorEastAsia"/>
        </w:rPr>
        <w:t>дил</w:t>
      </w:r>
      <w:commentRangeEnd w:id="120"/>
      <w:r>
        <w:rPr>
          <w:rStyle w:val="a8"/>
        </w:rPr>
        <w:commentReference w:id="120"/>
      </w:r>
      <w:r w:rsidRPr="002F1AC8">
        <w:rPr>
          <w:rFonts w:eastAsiaTheme="minorEastAsia"/>
        </w:rPr>
        <w:t>]</w:t>
      </w:r>
      <w:r>
        <w:rPr>
          <w:rFonts w:eastAsiaTheme="minorEastAsia"/>
        </w:rPr>
        <w:t xml:space="preserve"> выполнение условия обеспечения заданной суммарной паропроизводительности:</w:t>
      </w:r>
    </w:p>
    <w:p w:rsidR="005379F7" w:rsidRPr="00B165E4" w:rsidRDefault="00915442" w:rsidP="00B27E90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min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 xml:space="preserve"> ≤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 ≤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max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:rsidR="005379F7" w:rsidRDefault="005379F7" w:rsidP="005379F7">
      <w:pPr>
        <w:rPr>
          <w:rFonts w:eastAsiaTheme="minorEastAsia"/>
        </w:rPr>
      </w:pPr>
      <w:r>
        <w:rPr>
          <w:rFonts w:eastAsiaTheme="minorEastAsia"/>
        </w:rPr>
        <w:t>После построения комбинации котлоагрегатов, при условии выполнения ограничения (</w:t>
      </w:r>
      <w:commentRangeStart w:id="121"/>
      <w:r>
        <w:rPr>
          <w:rFonts w:eastAsiaTheme="minorEastAsia"/>
        </w:rPr>
        <w:t>1</w:t>
      </w:r>
      <w:commentRangeEnd w:id="121"/>
      <w:r>
        <w:rPr>
          <w:rStyle w:val="a8"/>
        </w:rPr>
        <w:commentReference w:id="121"/>
      </w:r>
      <w:r>
        <w:rPr>
          <w:rFonts w:eastAsiaTheme="minorEastAsia"/>
        </w:rPr>
        <w:t>), необходимо провести «локальную» многокритериальную оптимизацию целевой функции, описываемой формулой (</w:t>
      </w:r>
      <w:commentRangeStart w:id="122"/>
      <w:r w:rsidRPr="00140498">
        <w:rPr>
          <w:rFonts w:eastAsiaTheme="minorEastAsia"/>
        </w:rPr>
        <w:t>3.17</w:t>
      </w:r>
      <w:commentRangeEnd w:id="122"/>
      <w:r w:rsidR="00F34F82">
        <w:rPr>
          <w:rStyle w:val="a8"/>
        </w:rPr>
        <w:commentReference w:id="122"/>
      </w:r>
      <w:r>
        <w:rPr>
          <w:rFonts w:eastAsiaTheme="minorEastAsia"/>
        </w:rPr>
        <w:t xml:space="preserve">), при совокупности ограничений </w:t>
      </w:r>
      <w:r w:rsidRPr="00F95398">
        <w:rPr>
          <w:rFonts w:eastAsiaTheme="minorEastAsia"/>
        </w:rPr>
        <w:t>(</w:t>
      </w:r>
      <w:commentRangeStart w:id="123"/>
      <w:r w:rsidRPr="00CA1742">
        <w:rPr>
          <w:rFonts w:eastAsiaTheme="minorEastAsia"/>
        </w:rPr>
        <w:t>3.16</w:t>
      </w:r>
      <w:r>
        <w:rPr>
          <w:rFonts w:eastAsiaTheme="minorEastAsia"/>
        </w:rPr>
        <w:t>).</w:t>
      </w:r>
      <w:commentRangeEnd w:id="123"/>
      <w:r w:rsidR="00F34F82">
        <w:rPr>
          <w:rStyle w:val="a8"/>
        </w:rPr>
        <w:commentReference w:id="123"/>
      </w:r>
    </w:p>
    <w:p w:rsidR="00AE023E" w:rsidRDefault="00AE023E" w:rsidP="00AE023E">
      <w:pPr>
        <w:rPr>
          <w:rFonts w:eastAsiaTheme="minorEastAsia"/>
        </w:rPr>
      </w:pPr>
      <w:r>
        <w:rPr>
          <w:rFonts w:eastAsiaTheme="minorEastAsia"/>
        </w:rPr>
        <w:t xml:space="preserve">Вследствие этого будут получены значения для критериев </w:t>
      </w:r>
      <w:commentRangeStart w:id="124"/>
      <w:r>
        <w:rPr>
          <w:rFonts w:eastAsiaTheme="minorEastAsia"/>
        </w:rPr>
        <w:t>(</w:t>
      </w:r>
      <w:r w:rsidRPr="004460DA">
        <w:rPr>
          <w:rFonts w:eastAsiaTheme="minorEastAsia"/>
        </w:rPr>
        <w:t>3.2, 3.3, 3.7, 3.12</w:t>
      </w:r>
      <w:r>
        <w:rPr>
          <w:rFonts w:eastAsiaTheme="minorEastAsia"/>
        </w:rPr>
        <w:t>)</w:t>
      </w:r>
      <w:commentRangeEnd w:id="124"/>
      <w:r>
        <w:rPr>
          <w:rStyle w:val="a8"/>
        </w:rPr>
        <w:commentReference w:id="124"/>
      </w:r>
      <w:r>
        <w:rPr>
          <w:rFonts w:eastAsiaTheme="minorEastAsia"/>
        </w:rPr>
        <w:t xml:space="preserve">, из которых составляется векторный критерий на текущем шаге </w:t>
      </w:r>
      <w:r w:rsidRPr="00AE023E">
        <w:rPr>
          <w:rFonts w:eastAsiaTheme="minorEastAsia"/>
          <w:i/>
          <w:lang w:val="en-US"/>
        </w:rPr>
        <w:t>i</w:t>
      </w:r>
      <w:r w:rsidRPr="00F95398">
        <w:rPr>
          <w:rFonts w:eastAsiaTheme="minorEastAsia"/>
        </w:rPr>
        <w:t>:</w:t>
      </w:r>
    </w:p>
    <w:p w:rsidR="00AE023E" w:rsidRPr="00CF4D61" w:rsidRDefault="00915442" w:rsidP="00AE023E">
      <w:pPr>
        <w:ind w:firstLine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г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м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м+г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Dk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AE023E" w:rsidRDefault="00AE023E" w:rsidP="00AE023E">
      <w:pPr>
        <w:rPr>
          <w:rFonts w:eastAsiaTheme="minorEastAsia"/>
        </w:rPr>
      </w:pPr>
      <w:r>
        <w:rPr>
          <w:rFonts w:eastAsiaTheme="minorEastAsia"/>
        </w:rPr>
        <w:t xml:space="preserve">После перебора всех возможных комбинаций и формирования векторных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2182C">
        <w:rPr>
          <w:rFonts w:eastAsiaTheme="minorEastAsia"/>
          <w:szCs w:val="28"/>
        </w:rPr>
        <w:t xml:space="preserve"> для</w:t>
      </w:r>
      <w:r w:rsidR="00216B0D">
        <w:rPr>
          <w:rFonts w:eastAsiaTheme="minorEastAsia"/>
          <w:szCs w:val="28"/>
        </w:rPr>
        <w:t xml:space="preserve"> них,</w:t>
      </w:r>
      <w:r w:rsidRPr="00E2182C">
        <w:rPr>
          <w:rFonts w:eastAsiaTheme="minorEastAsia"/>
          <w:szCs w:val="28"/>
        </w:rPr>
        <w:t xml:space="preserve"> </w:t>
      </w:r>
      <w:r>
        <w:rPr>
          <w:rFonts w:eastAsiaTheme="minorEastAsia"/>
        </w:rPr>
        <w:t xml:space="preserve">получим множество векторных критериев: </w:t>
      </w:r>
    </w:p>
    <w:p w:rsidR="00216B0D" w:rsidRPr="00216B0D" w:rsidRDefault="00216B0D" w:rsidP="00216B0D">
      <w:pPr>
        <w:ind w:left="12" w:firstLine="0"/>
      </w:pPr>
      <m:oMathPara>
        <m:oMath>
          <m:r>
            <w:rPr>
              <w:rFonts w:ascii="Cambria Math" w:eastAsiaTheme="minorEastAsia" w:hAnsi="Cambria Math"/>
              <w:lang w:val="en-US"/>
            </w:rPr>
            <m:t>U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г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м+г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Dk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г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м+г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Dk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г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м+г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Dk</m:t>
                                  </m:r>
                                </m:e>
                              </m:d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K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216B0D" w:rsidRDefault="00216B0D" w:rsidP="00216B0D">
      <w:pPr>
        <w:rPr>
          <w:rFonts w:eastAsiaTheme="minorEastAsia"/>
        </w:rPr>
      </w:pPr>
      <w:r w:rsidRPr="00216B0D">
        <w:rPr>
          <w:rFonts w:eastAsiaTheme="minorEastAsia"/>
        </w:rPr>
        <w:t xml:space="preserve">где </w:t>
      </w:r>
      <w:r w:rsidRPr="008758B4">
        <w:rPr>
          <w:rFonts w:eastAsiaTheme="minorEastAsia"/>
          <w:i/>
        </w:rPr>
        <w:t>n</w:t>
      </w:r>
      <w:r w:rsidRPr="00216B0D">
        <w:rPr>
          <w:rFonts w:eastAsiaTheme="minorEastAsia"/>
        </w:rPr>
        <w:t xml:space="preserve"> – количество </w:t>
      </w:r>
      <w:r w:rsidRPr="008758B4">
        <w:rPr>
          <w:rFonts w:eastAsiaTheme="minorEastAsia"/>
        </w:rPr>
        <w:t>комбинаций</w:t>
      </w:r>
      <w:r w:rsidRPr="00216B0D">
        <w:rPr>
          <w:rFonts w:eastAsiaTheme="minorEastAsia"/>
        </w:rPr>
        <w:t xml:space="preserve"> нагружаемых котлоагрегатов, удовлетворяющих ограничению </w:t>
      </w:r>
      <w:commentRangeStart w:id="125"/>
      <w:r w:rsidRPr="00216B0D">
        <w:rPr>
          <w:rFonts w:eastAsiaTheme="minorEastAsia"/>
        </w:rPr>
        <w:t>(4.1).</w:t>
      </w:r>
      <w:commentRangeEnd w:id="125"/>
      <w:r>
        <w:rPr>
          <w:rStyle w:val="a8"/>
        </w:rPr>
        <w:commentReference w:id="125"/>
      </w:r>
    </w:p>
    <w:p w:rsidR="008758B4" w:rsidRDefault="008758B4" w:rsidP="008758B4">
      <w:pPr>
        <w:pStyle w:val="3"/>
        <w:rPr>
          <w:rFonts w:eastAsiaTheme="minorEastAsia"/>
        </w:rPr>
      </w:pPr>
      <w:r>
        <w:rPr>
          <w:rFonts w:eastAsiaTheme="minorEastAsia"/>
        </w:rPr>
        <w:t>Выбор наилучшего векторного критерия</w:t>
      </w:r>
    </w:p>
    <w:p w:rsidR="008758B4" w:rsidRDefault="008758B4" w:rsidP="008758B4">
      <w:pPr>
        <w:rPr>
          <w:rFonts w:eastAsiaTheme="minorEastAsia"/>
        </w:rPr>
      </w:pPr>
      <w:r>
        <w:rPr>
          <w:rFonts w:eastAsiaTheme="minorEastAsia"/>
        </w:rPr>
        <w:t xml:space="preserve">Выбор наиболее подходящего векторного критерия из множества </w:t>
      </w:r>
      <m:oMath>
        <m:r>
          <w:rPr>
            <w:rFonts w:ascii="Cambria Math" w:eastAsiaTheme="minorEastAsia" w:hAnsi="Cambria Math"/>
            <w:lang w:val="en-US"/>
          </w:rPr>
          <m:t>U</m:t>
        </m:r>
      </m:oMath>
      <w:r w:rsidRPr="00CE5F65">
        <w:rPr>
          <w:rFonts w:eastAsiaTheme="minorEastAsia"/>
        </w:rPr>
        <w:t xml:space="preserve"> </w:t>
      </w:r>
      <w:commentRangeStart w:id="126"/>
      <w:r>
        <w:rPr>
          <w:rFonts w:eastAsiaTheme="minorEastAsia"/>
        </w:rPr>
        <w:t xml:space="preserve">(раздел 1.3.1) </w:t>
      </w:r>
      <w:commentRangeEnd w:id="126"/>
      <w:r>
        <w:rPr>
          <w:rStyle w:val="a8"/>
        </w:rPr>
        <w:commentReference w:id="126"/>
      </w:r>
      <w:r>
        <w:rPr>
          <w:rFonts w:eastAsiaTheme="minorEastAsia"/>
        </w:rPr>
        <w:t>делится на 2 шага:</w:t>
      </w:r>
    </w:p>
    <w:p w:rsidR="008758B4" w:rsidRPr="008758B4" w:rsidRDefault="008758B4" w:rsidP="008758B4">
      <w:pPr>
        <w:pStyle w:val="a3"/>
        <w:numPr>
          <w:ilvl w:val="0"/>
          <w:numId w:val="24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</w:t>
      </w:r>
      <w:r w:rsidRPr="008758B4">
        <w:rPr>
          <w:rFonts w:eastAsiaTheme="minorEastAsia"/>
          <w:lang w:val="ru-RU"/>
        </w:rPr>
        <w:t>остроение множества Парето и его последовательное сужение [</w:t>
      </w:r>
      <w:commentRangeStart w:id="127"/>
      <w:r w:rsidRPr="008758B4">
        <w:rPr>
          <w:rFonts w:eastAsiaTheme="minorEastAsia"/>
          <w:lang w:val="ru-RU"/>
        </w:rPr>
        <w:t>2</w:t>
      </w:r>
      <w:commentRangeEnd w:id="127"/>
      <w:r>
        <w:rPr>
          <w:rStyle w:val="a8"/>
          <w:rFonts w:eastAsia="Times New Roman"/>
          <w:lang w:val="ru-RU"/>
        </w:rPr>
        <w:commentReference w:id="127"/>
      </w:r>
      <w:r w:rsidRPr="008758B4">
        <w:rPr>
          <w:rFonts w:eastAsiaTheme="minorEastAsia"/>
          <w:lang w:val="ru-RU"/>
        </w:rPr>
        <w:t>];</w:t>
      </w:r>
    </w:p>
    <w:p w:rsidR="008758B4" w:rsidRPr="00D14305" w:rsidRDefault="008758B4" w:rsidP="00D14305">
      <w:pPr>
        <w:pStyle w:val="a3"/>
        <w:numPr>
          <w:ilvl w:val="0"/>
          <w:numId w:val="24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</w:t>
      </w:r>
      <w:r w:rsidRPr="008758B4">
        <w:rPr>
          <w:rFonts w:eastAsiaTheme="minorEastAsia"/>
          <w:lang w:val="ru-RU"/>
        </w:rPr>
        <w:t>рименение метода целевого программирования [</w:t>
      </w:r>
      <w:commentRangeStart w:id="128"/>
      <w:r w:rsidRPr="008758B4">
        <w:rPr>
          <w:rFonts w:eastAsiaTheme="minorEastAsia"/>
          <w:lang w:val="ru-RU"/>
        </w:rPr>
        <w:t>3</w:t>
      </w:r>
      <w:commentRangeEnd w:id="128"/>
      <w:r>
        <w:rPr>
          <w:rStyle w:val="a8"/>
          <w:rFonts w:eastAsia="Times New Roman"/>
          <w:lang w:val="ru-RU"/>
        </w:rPr>
        <w:commentReference w:id="128"/>
      </w:r>
      <w:r w:rsidRPr="008758B4">
        <w:rPr>
          <w:rFonts w:eastAsiaTheme="minorEastAsia"/>
          <w:lang w:val="ru-RU"/>
        </w:rPr>
        <w:t>]  для выбора о</w:t>
      </w:r>
      <w:r>
        <w:rPr>
          <w:rFonts w:eastAsiaTheme="minorEastAsia"/>
          <w:lang w:val="ru-RU"/>
        </w:rPr>
        <w:t>птимального векторного критерия</w:t>
      </w:r>
      <w:r w:rsidRPr="008758B4">
        <w:rPr>
          <w:rFonts w:eastAsiaTheme="minorEastAsia"/>
          <w:lang w:val="ru-RU"/>
        </w:rPr>
        <w:t>.</w:t>
      </w:r>
    </w:p>
    <w:p w:rsidR="00096D3A" w:rsidRDefault="00096D3A" w:rsidP="00D14305">
      <w:pPr>
        <w:rPr>
          <w:rFonts w:eastAsiaTheme="minorEastAsia"/>
          <w:lang w:val="en-US"/>
        </w:rPr>
      </w:pPr>
    </w:p>
    <w:p w:rsidR="00096D3A" w:rsidRDefault="00096D3A" w:rsidP="00096D3A">
      <w:pPr>
        <w:pStyle w:val="4"/>
        <w:rPr>
          <w:rFonts w:eastAsiaTheme="minorEastAsia"/>
          <w:lang w:val="ru-RU"/>
        </w:rPr>
      </w:pPr>
      <w:r>
        <w:rPr>
          <w:rFonts w:eastAsiaTheme="minorEastAsia"/>
        </w:rPr>
        <w:lastRenderedPageBreak/>
        <w:t>Построение множества Парето</w:t>
      </w:r>
    </w:p>
    <w:p w:rsidR="002A497D" w:rsidRDefault="002A497D" w:rsidP="002A497D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Перед описанием алгоритма построения множества Парето необходимо описать бинарные отношения для произвольных векторов </w:t>
      </w:r>
      <m:oMath>
        <m:r>
          <w:rPr>
            <w:rFonts w:ascii="Cambria Math" w:eastAsiaTheme="minorEastAsia" w:hAnsi="Cambria Math"/>
          </w:rPr>
          <m:t>a=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e>
        </m:d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5019A7" w:rsidRPr="005019A7">
        <w:rPr>
          <w:rFonts w:eastAsiaTheme="minorEastAsia"/>
        </w:rPr>
        <w:t xml:space="preserve"> </w:t>
      </w:r>
      <w:r w:rsidR="005019A7">
        <w:rPr>
          <w:rFonts w:eastAsiaTheme="minorEastAsia"/>
        </w:rPr>
        <w:t xml:space="preserve">пространства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</m:oMath>
      <w:r w:rsidR="005019A7" w:rsidRPr="005019A7">
        <w:rPr>
          <w:rFonts w:eastAsiaTheme="minorEastAsia"/>
        </w:rPr>
        <w:t xml:space="preserve">, </w:t>
      </w:r>
      <w:r>
        <w:rPr>
          <w:rFonts w:eastAsiaTheme="minorEastAsia"/>
        </w:rPr>
        <w:t>использующиеся при построении множества Парето.</w:t>
      </w:r>
    </w:p>
    <w:p w:rsidR="00105B1E" w:rsidRDefault="00105B1E" w:rsidP="002A497D">
      <w:pPr>
        <w:rPr>
          <w:rFonts w:eastAsiaTheme="minorEastAsia"/>
        </w:rPr>
      </w:pPr>
      <w:r>
        <w:rPr>
          <w:rFonts w:eastAsiaTheme="minorEastAsia"/>
        </w:rPr>
        <w:t>Эти отношения описываются следующими формулами:</w:t>
      </w:r>
    </w:p>
    <w:p w:rsidR="00F76722" w:rsidRPr="00F76722" w:rsidRDefault="00F76722" w:rsidP="002A497D">
      <w:pPr>
        <w:rPr>
          <w:rFonts w:eastAsiaTheme="minorEastAsia"/>
          <w:i/>
          <w:lang w:val="en-US"/>
        </w:rPr>
      </w:pPr>
      <w:commentRangeStart w:id="129"/>
      <m:oMathPara>
        <m:oMath>
          <m:r>
            <w:rPr>
              <w:rFonts w:ascii="Cambria Math" w:eastAsiaTheme="minorEastAsia" w:hAnsi="Cambria Math"/>
            </w:rPr>
            <m:t>a≧b⇔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≧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,i=1..m,</m:t>
          </m:r>
        </m:oMath>
      </m:oMathPara>
    </w:p>
    <w:p w:rsidR="00F76722" w:rsidRPr="00F76722" w:rsidRDefault="00F76722" w:rsidP="00F7672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 xml:space="preserve">a≥b⇔a≧b и </m:t>
          </m:r>
          <m:r>
            <w:rPr>
              <w:rFonts w:ascii="Cambria Math" w:eastAsiaTheme="minorEastAsia" w:hAnsi="Cambria Math"/>
              <w:lang w:val="en-US"/>
            </w:rPr>
            <m:t>a≠b.</m:t>
          </m:r>
          <w:commentRangeEnd w:id="129"/>
          <m:r>
            <m:rPr>
              <m:sty m:val="p"/>
            </m:rPr>
            <w:rPr>
              <w:rStyle w:val="a8"/>
            </w:rPr>
            <w:commentReference w:id="129"/>
          </m:r>
        </m:oMath>
      </m:oMathPara>
    </w:p>
    <w:p w:rsidR="00F76722" w:rsidRDefault="00F76722" w:rsidP="00F76722">
      <w:pPr>
        <w:rPr>
          <w:rFonts w:eastAsiaTheme="minorEastAsia"/>
        </w:rPr>
      </w:pPr>
      <w:r>
        <w:rPr>
          <w:rFonts w:eastAsiaTheme="minorEastAsia"/>
        </w:rPr>
        <w:t xml:space="preserve">Выполнение соотношения </w:t>
      </w:r>
      <m:oMath>
        <m:r>
          <w:rPr>
            <w:rFonts w:ascii="Cambria Math" w:eastAsiaTheme="minorEastAsia" w:hAnsi="Cambria Math"/>
          </w:rPr>
          <m:t>a≥b</m:t>
        </m:r>
      </m:oMath>
      <w:r>
        <w:rPr>
          <w:rFonts w:eastAsiaTheme="minorEastAsia"/>
        </w:rPr>
        <w:t xml:space="preserve"> обозначает, что каждая компонента вектора </w:t>
      </w:r>
      <w:r w:rsidRPr="00284201">
        <w:rPr>
          <w:rFonts w:eastAsiaTheme="minorEastAsia"/>
          <w:i/>
          <w:lang w:val="en-US"/>
        </w:rPr>
        <w:t>a</w:t>
      </w:r>
      <w:r w:rsidRPr="00F7672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больше либо равна соответствующей компоненты вектора </w:t>
      </w:r>
      <w:r w:rsidRPr="00284201">
        <w:rPr>
          <w:rFonts w:eastAsiaTheme="minorEastAsia"/>
          <w:i/>
          <w:lang w:val="en-US"/>
        </w:rPr>
        <w:t>b</w:t>
      </w:r>
      <w:r>
        <w:rPr>
          <w:rFonts w:eastAsiaTheme="minorEastAsia"/>
        </w:rPr>
        <w:t>, причем хотя бы одна компонента первого вектора строго больше соответствующей компоненты второго вектора</w:t>
      </w:r>
      <w:r w:rsidR="006872BE">
        <w:rPr>
          <w:rFonts w:eastAsiaTheme="minorEastAsia"/>
        </w:rPr>
        <w:t>.</w:t>
      </w:r>
    </w:p>
    <w:p w:rsidR="00FF2C24" w:rsidRDefault="00FF2C24" w:rsidP="00F76722">
      <w:pPr>
        <w:rPr>
          <w:rFonts w:eastAsiaTheme="minorEastAsia"/>
        </w:rPr>
      </w:pPr>
      <w:r>
        <w:rPr>
          <w:rFonts w:eastAsiaTheme="minorEastAsia"/>
        </w:rPr>
        <w:t xml:space="preserve">Опишем алгоритм построения множества парето-оптимальных векторов. Предполагается, что множество возможных векторов </w:t>
      </w:r>
      <w:r w:rsidRPr="00FF2C24">
        <w:rPr>
          <w:rFonts w:eastAsiaTheme="minorEastAsia"/>
          <w:i/>
          <w:lang w:val="en-US"/>
        </w:rPr>
        <w:t>Y</w:t>
      </w:r>
      <w:r w:rsidRPr="00FF2C24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состоит из конечного числа </w:t>
      </w:r>
      <w:r w:rsidRPr="00FF2C24">
        <w:rPr>
          <w:rFonts w:eastAsiaTheme="minorEastAsia"/>
          <w:i/>
          <w:lang w:val="en-US"/>
        </w:rPr>
        <w:t>n</w:t>
      </w:r>
      <w:r w:rsidRPr="00FF2C24">
        <w:rPr>
          <w:rFonts w:eastAsiaTheme="minorEastAsia"/>
        </w:rPr>
        <w:t xml:space="preserve"> </w:t>
      </w:r>
      <w:r>
        <w:rPr>
          <w:rFonts w:eastAsiaTheme="minorEastAsia"/>
        </w:rPr>
        <w:t>элементов и имеет вид:</w:t>
      </w:r>
    </w:p>
    <w:p w:rsidR="00FF2C24" w:rsidRPr="00FF2C24" w:rsidRDefault="00FF2C24" w:rsidP="00F76722">
      <w:pPr>
        <w:rPr>
          <w:rFonts w:eastAsiaTheme="minorEastAsia"/>
          <w:lang w:val="en-US"/>
        </w:rPr>
      </w:pPr>
      <w:commentRangeStart w:id="130"/>
      <m:oMathPara>
        <m:oMath>
          <m:r>
            <w:rPr>
              <w:rFonts w:ascii="Cambria Math" w:eastAsiaTheme="minorEastAsia" w:hAnsi="Cambria Math"/>
            </w:rPr>
            <m:t>Y=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,…,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.</m:t>
          </m:r>
          <w:commentRangeEnd w:id="130"/>
          <m:r>
            <m:rPr>
              <m:sty m:val="p"/>
            </m:rPr>
            <w:rPr>
              <w:rStyle w:val="a8"/>
            </w:rPr>
            <w:commentReference w:id="130"/>
          </m:r>
        </m:oMath>
      </m:oMathPara>
    </w:p>
    <w:p w:rsidR="00FF2C24" w:rsidRDefault="00FF2C24" w:rsidP="00FF2C24">
      <w:pPr>
        <w:rPr>
          <w:rFonts w:eastAsiaTheme="minorEastAsia"/>
        </w:rPr>
      </w:pPr>
      <w:r>
        <w:rPr>
          <w:rFonts w:eastAsiaTheme="minorEastAsia"/>
        </w:rPr>
        <w:t>Алгоритм построения множества Парето состоит из следующих шагов:</w:t>
      </w:r>
    </w:p>
    <w:p w:rsidR="00FF2C24" w:rsidRDefault="00345BA0" w:rsidP="00FF2C24">
      <w:pPr>
        <w:rPr>
          <w:rFonts w:eastAsiaTheme="minorEastAsia"/>
        </w:rPr>
      </w:pPr>
      <w:r w:rsidRPr="00345BA0">
        <w:rPr>
          <w:rFonts w:eastAsiaTheme="minorEastAsia"/>
          <w:b/>
        </w:rPr>
        <w:t>Шаг 1.</w:t>
      </w:r>
      <w:r>
        <w:rPr>
          <w:rFonts w:eastAsiaTheme="minorEastAsia"/>
          <w:b/>
        </w:rPr>
        <w:t xml:space="preserve">  </w:t>
      </w:r>
      <w:r w:rsidRPr="00345BA0">
        <w:rPr>
          <w:rFonts w:eastAsiaTheme="minorEastAsia"/>
        </w:rPr>
        <w:t xml:space="preserve">Положить </w:t>
      </w:r>
      <w:r w:rsidRPr="00345BA0">
        <w:rPr>
          <w:rFonts w:eastAsiaTheme="minorEastAsia"/>
          <w:i/>
          <w:lang w:val="en-US"/>
        </w:rPr>
        <w:t>P</w:t>
      </w:r>
      <w:r w:rsidRPr="00345BA0">
        <w:rPr>
          <w:rFonts w:eastAsiaTheme="minorEastAsia"/>
          <w:i/>
        </w:rPr>
        <w:t>(</w:t>
      </w:r>
      <w:r w:rsidRPr="00345BA0">
        <w:rPr>
          <w:rFonts w:eastAsiaTheme="minorEastAsia"/>
          <w:i/>
          <w:lang w:val="en-US"/>
        </w:rPr>
        <w:t>Y</w:t>
      </w:r>
      <w:r w:rsidRPr="00345BA0">
        <w:rPr>
          <w:rFonts w:eastAsiaTheme="minorEastAsia"/>
          <w:i/>
        </w:rPr>
        <w:t xml:space="preserve">) = </w:t>
      </w:r>
      <w:r w:rsidRPr="00345BA0">
        <w:rPr>
          <w:rFonts w:eastAsiaTheme="minorEastAsia"/>
          <w:i/>
          <w:lang w:val="en-US"/>
        </w:rPr>
        <w:t>Y</w:t>
      </w:r>
      <w:r w:rsidRPr="00345BA0">
        <w:rPr>
          <w:rFonts w:eastAsiaTheme="minorEastAsia"/>
          <w:i/>
        </w:rPr>
        <w:t xml:space="preserve">, </w:t>
      </w:r>
      <w:r w:rsidRPr="00345BA0">
        <w:rPr>
          <w:rFonts w:eastAsiaTheme="minorEastAsia"/>
          <w:i/>
          <w:lang w:val="en-US"/>
        </w:rPr>
        <w:t>i</w:t>
      </w:r>
      <w:r w:rsidRPr="00345BA0">
        <w:rPr>
          <w:rFonts w:eastAsiaTheme="minorEastAsia"/>
          <w:i/>
        </w:rPr>
        <w:t xml:space="preserve">=1, </w:t>
      </w:r>
      <w:r w:rsidRPr="00345BA0">
        <w:rPr>
          <w:rFonts w:eastAsiaTheme="minorEastAsia"/>
          <w:i/>
          <w:lang w:val="en-US"/>
        </w:rPr>
        <w:t>j</w:t>
      </w:r>
      <w:r w:rsidRPr="00345BA0">
        <w:rPr>
          <w:rFonts w:eastAsiaTheme="minorEastAsia"/>
          <w:i/>
        </w:rPr>
        <w:t>=2</w:t>
      </w:r>
      <w:r w:rsidRPr="00345BA0">
        <w:rPr>
          <w:rFonts w:eastAsiaTheme="minorEastAsia"/>
        </w:rPr>
        <w:t xml:space="preserve">. При этом образуется «текущее» множество парето-оптимальных векторов, которое в начале работы алгоритма совпадает с множеством </w:t>
      </w:r>
      <w:r w:rsidRPr="00345BA0">
        <w:rPr>
          <w:rFonts w:eastAsiaTheme="minorEastAsia"/>
          <w:i/>
          <w:lang w:val="en-US"/>
        </w:rPr>
        <w:t>Y</w:t>
      </w:r>
      <w:r w:rsidRPr="00345BA0">
        <w:rPr>
          <w:rFonts w:eastAsiaTheme="minorEastAsia"/>
        </w:rPr>
        <w:t>, а при завершении алгоритма будет составлять искомое множество парето-оптимальных векторов.</w:t>
      </w:r>
    </w:p>
    <w:p w:rsidR="000E1F99" w:rsidRDefault="000E1F99" w:rsidP="00FF2C24">
      <w:pPr>
        <w:rPr>
          <w:rFonts w:eastAsiaTheme="minorEastAsia"/>
        </w:rPr>
      </w:pPr>
      <w:r>
        <w:rPr>
          <w:rFonts w:eastAsiaTheme="minorEastAsia"/>
          <w:b/>
        </w:rPr>
        <w:t xml:space="preserve">Шаг </w:t>
      </w:r>
      <w:r w:rsidRPr="000E1F99">
        <w:rPr>
          <w:rFonts w:eastAsiaTheme="minorEastAsia"/>
          <w:b/>
        </w:rPr>
        <w:t>2.</w:t>
      </w:r>
      <w:r>
        <w:rPr>
          <w:rFonts w:eastAsiaTheme="minorEastAsia"/>
        </w:rPr>
        <w:t xml:space="preserve"> Проверить выполнение соотношения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j</m:t>
            </m:r>
          </m:sup>
        </m:sSup>
      </m:oMath>
      <w:r w:rsidRPr="000E1F99">
        <w:rPr>
          <w:rFonts w:eastAsiaTheme="minorEastAsia"/>
        </w:rPr>
        <w:t xml:space="preserve">. </w:t>
      </w:r>
      <w:r>
        <w:rPr>
          <w:rFonts w:eastAsiaTheme="minorEastAsia"/>
        </w:rPr>
        <w:t>Если оно выполняется, - переходим к шагу 3, иначе – переходим к шагу 5.</w:t>
      </w:r>
    </w:p>
    <w:p w:rsidR="000E1F99" w:rsidRDefault="000E1F99" w:rsidP="00FF2C24">
      <w:pPr>
        <w:rPr>
          <w:rFonts w:eastAsiaTheme="minorEastAsia"/>
        </w:rPr>
      </w:pPr>
      <w:r w:rsidRPr="000E1F99">
        <w:rPr>
          <w:rFonts w:eastAsiaTheme="minorEastAsia"/>
          <w:b/>
        </w:rPr>
        <w:t>Шаг 3.</w:t>
      </w:r>
      <w:r>
        <w:rPr>
          <w:rFonts w:eastAsiaTheme="minorEastAsia"/>
        </w:rPr>
        <w:t xml:space="preserve"> Удалить из текущего множества векторов </w:t>
      </w:r>
      <w:r>
        <w:rPr>
          <w:rFonts w:eastAsiaTheme="minorEastAsia"/>
          <w:lang w:val="en-US"/>
        </w:rPr>
        <w:t>P</w:t>
      </w:r>
      <w:r w:rsidRPr="000E1F99">
        <w:rPr>
          <w:rFonts w:eastAsiaTheme="minorEastAsia"/>
        </w:rPr>
        <w:t>(</w:t>
      </w:r>
      <w:r>
        <w:rPr>
          <w:rFonts w:eastAsiaTheme="minorEastAsia"/>
          <w:lang w:val="en-US"/>
        </w:rPr>
        <w:t>Y</w:t>
      </w:r>
      <w:r w:rsidRPr="000E1F99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вектор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j</m:t>
            </m:r>
          </m:sup>
        </m:sSup>
      </m:oMath>
      <w:r w:rsidRPr="000E1F99">
        <w:rPr>
          <w:rFonts w:eastAsiaTheme="minorEastAsia"/>
        </w:rPr>
        <w:t xml:space="preserve">, </w:t>
      </w:r>
      <w:r>
        <w:rPr>
          <w:rFonts w:eastAsiaTheme="minorEastAsia"/>
        </w:rPr>
        <w:t>так как он не является парето-оптимальным. Перейти к шагу 4.</w:t>
      </w:r>
    </w:p>
    <w:p w:rsidR="000E1F99" w:rsidRDefault="000E1F99" w:rsidP="00FF2C24">
      <w:pPr>
        <w:rPr>
          <w:rFonts w:eastAsiaTheme="minorEastAsia"/>
        </w:rPr>
      </w:pPr>
      <w:r w:rsidRPr="000E1F99">
        <w:rPr>
          <w:rFonts w:eastAsiaTheme="minorEastAsia"/>
          <w:b/>
        </w:rPr>
        <w:t>Шаг 4.</w:t>
      </w:r>
      <w:r>
        <w:rPr>
          <w:rFonts w:eastAsiaTheme="minorEastAsia"/>
        </w:rPr>
        <w:t xml:space="preserve"> Проверить выполнение неравенства </w:t>
      </w:r>
      <w:r w:rsidRPr="000E1F99">
        <w:rPr>
          <w:rFonts w:eastAsiaTheme="minorEastAsia"/>
          <w:i/>
          <w:lang w:val="en-US"/>
        </w:rPr>
        <w:t>j</w:t>
      </w:r>
      <w:r w:rsidRPr="000E1F99">
        <w:rPr>
          <w:rFonts w:eastAsiaTheme="minorEastAsia"/>
          <w:i/>
        </w:rPr>
        <w:t>&lt;</w:t>
      </w:r>
      <w:r w:rsidRPr="000E1F99">
        <w:rPr>
          <w:rFonts w:eastAsiaTheme="minorEastAsia"/>
          <w:i/>
          <w:lang w:val="en-US"/>
        </w:rPr>
        <w:t>n</w:t>
      </w:r>
      <w:r w:rsidRPr="000E1F99">
        <w:rPr>
          <w:rFonts w:eastAsiaTheme="minorEastAsia"/>
          <w:i/>
        </w:rPr>
        <w:t>.</w:t>
      </w:r>
      <w:r w:rsidRPr="000E1F9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Если оно выполняется, - то принять </w:t>
      </w:r>
      <w:r w:rsidRPr="000E1F99">
        <w:rPr>
          <w:rFonts w:eastAsiaTheme="minorEastAsia"/>
          <w:i/>
          <w:lang w:val="en-US"/>
        </w:rPr>
        <w:t>j</w:t>
      </w:r>
      <w:r w:rsidRPr="000E1F99">
        <w:rPr>
          <w:rFonts w:eastAsiaTheme="minorEastAsia"/>
          <w:i/>
        </w:rPr>
        <w:t xml:space="preserve"> = </w:t>
      </w:r>
      <w:r w:rsidRPr="000E1F99">
        <w:rPr>
          <w:rFonts w:eastAsiaTheme="minorEastAsia"/>
          <w:i/>
          <w:lang w:val="en-US"/>
        </w:rPr>
        <w:t>j</w:t>
      </w:r>
      <w:r w:rsidRPr="000E1F99">
        <w:rPr>
          <w:rFonts w:eastAsiaTheme="minorEastAsia"/>
          <w:i/>
        </w:rPr>
        <w:t xml:space="preserve"> +1</w:t>
      </w:r>
      <w:r w:rsidRPr="000E1F99">
        <w:rPr>
          <w:rFonts w:eastAsiaTheme="minorEastAsia"/>
        </w:rPr>
        <w:t xml:space="preserve"> </w:t>
      </w:r>
      <w:r>
        <w:rPr>
          <w:rFonts w:eastAsiaTheme="minorEastAsia"/>
        </w:rPr>
        <w:t>и перейти к шагу 2, иначе, - перейти к шагу 7.</w:t>
      </w:r>
    </w:p>
    <w:p w:rsidR="000E1F99" w:rsidRDefault="000E1F99" w:rsidP="00FF2C24">
      <w:pPr>
        <w:rPr>
          <w:rFonts w:eastAsiaTheme="minorEastAsia"/>
        </w:rPr>
      </w:pPr>
      <w:r w:rsidRPr="000E1F99">
        <w:rPr>
          <w:rFonts w:eastAsiaTheme="minorEastAsia"/>
          <w:b/>
        </w:rPr>
        <w:lastRenderedPageBreak/>
        <w:t>Шаг 5.</w:t>
      </w:r>
      <w:r>
        <w:rPr>
          <w:rFonts w:eastAsiaTheme="minorEastAsia"/>
        </w:rPr>
        <w:t xml:space="preserve"> Проверить выполнение отношения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j</m:t>
            </m:r>
          </m:sup>
        </m:sSup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</m:t>
            </m:r>
          </m:sup>
        </m:sSup>
      </m:oMath>
      <w:r w:rsidRPr="000E1F99">
        <w:rPr>
          <w:rFonts w:eastAsiaTheme="minorEastAsia"/>
        </w:rPr>
        <w:t xml:space="preserve">. </w:t>
      </w:r>
      <w:r>
        <w:rPr>
          <w:rFonts w:eastAsiaTheme="minorEastAsia"/>
        </w:rPr>
        <w:t>Если оно выполняется, - перейти к шагу 6, иначе, - перейти к шагу 4.</w:t>
      </w:r>
    </w:p>
    <w:p w:rsidR="000E1F99" w:rsidRDefault="000E1F99" w:rsidP="00FF2C24">
      <w:pPr>
        <w:rPr>
          <w:rFonts w:eastAsiaTheme="minorEastAsia"/>
        </w:rPr>
      </w:pPr>
      <w:r w:rsidRPr="000E1F99">
        <w:rPr>
          <w:rFonts w:eastAsiaTheme="minorEastAsia"/>
          <w:b/>
        </w:rPr>
        <w:t>Шаг 6.</w:t>
      </w:r>
      <w:r>
        <w:rPr>
          <w:rFonts w:eastAsiaTheme="minorEastAsia"/>
        </w:rPr>
        <w:t xml:space="preserve"> Удалить из текущего множества векторов </w:t>
      </w:r>
      <w:r w:rsidRPr="000E1F99">
        <w:rPr>
          <w:rFonts w:eastAsiaTheme="minorEastAsia"/>
          <w:i/>
          <w:lang w:val="en-US"/>
        </w:rPr>
        <w:t>P</w:t>
      </w:r>
      <w:r w:rsidRPr="000E1F99">
        <w:rPr>
          <w:rFonts w:eastAsiaTheme="minorEastAsia"/>
          <w:i/>
        </w:rPr>
        <w:t>(</w:t>
      </w:r>
      <w:r w:rsidRPr="000E1F99">
        <w:rPr>
          <w:rFonts w:eastAsiaTheme="minorEastAsia"/>
          <w:i/>
          <w:lang w:val="en-US"/>
        </w:rPr>
        <w:t>Y</w:t>
      </w:r>
      <w:r w:rsidRPr="000E1F99">
        <w:rPr>
          <w:rFonts w:eastAsiaTheme="minorEastAsia"/>
          <w:i/>
        </w:rPr>
        <w:t>)</w:t>
      </w:r>
      <w:r w:rsidRPr="000E1F9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вектор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</m:t>
            </m:r>
          </m:sup>
        </m:sSup>
      </m:oMath>
      <w:r>
        <w:rPr>
          <w:rFonts w:eastAsiaTheme="minorEastAsia"/>
        </w:rPr>
        <w:t xml:space="preserve"> и перейти к шагу 7.</w:t>
      </w:r>
    </w:p>
    <w:p w:rsidR="000E1F99" w:rsidRDefault="000E1F99" w:rsidP="00FF2C24">
      <w:pPr>
        <w:rPr>
          <w:rFonts w:eastAsiaTheme="minorEastAsia"/>
        </w:rPr>
      </w:pPr>
      <w:r w:rsidRPr="000E1F99">
        <w:rPr>
          <w:rFonts w:eastAsiaTheme="minorEastAsia"/>
          <w:b/>
        </w:rPr>
        <w:t>Шаг 7.</w:t>
      </w:r>
      <w:r>
        <w:rPr>
          <w:rFonts w:eastAsiaTheme="minorEastAsia"/>
        </w:rPr>
        <w:t xml:space="preserve"> Проверить выполнение неравенства </w:t>
      </w:r>
      <w:r w:rsidRPr="000E1F99">
        <w:rPr>
          <w:rFonts w:eastAsiaTheme="minorEastAsia"/>
          <w:i/>
          <w:lang w:val="en-US"/>
        </w:rPr>
        <w:t>i</w:t>
      </w:r>
      <w:r w:rsidRPr="000E1F99">
        <w:rPr>
          <w:rFonts w:eastAsiaTheme="minorEastAsia"/>
          <w:i/>
        </w:rPr>
        <w:t>&lt;</w:t>
      </w:r>
      <w:r w:rsidRPr="000E1F99">
        <w:rPr>
          <w:rFonts w:eastAsiaTheme="minorEastAsia"/>
          <w:i/>
          <w:lang w:val="en-US"/>
        </w:rPr>
        <w:t>n</w:t>
      </w:r>
      <w:r w:rsidRPr="000E1F99">
        <w:rPr>
          <w:rFonts w:eastAsiaTheme="minorEastAsia"/>
          <w:i/>
        </w:rPr>
        <w:t>–</w:t>
      </w:r>
      <w:r w:rsidR="0060573A">
        <w:rPr>
          <w:rFonts w:eastAsiaTheme="minorEastAsia"/>
          <w:i/>
        </w:rPr>
        <w:t>1</w:t>
      </w:r>
      <w:r w:rsidRPr="000E1F99">
        <w:rPr>
          <w:rFonts w:eastAsiaTheme="minorEastAsia"/>
        </w:rPr>
        <w:t xml:space="preserve">. </w:t>
      </w:r>
      <w:r>
        <w:rPr>
          <w:rFonts w:eastAsiaTheme="minorEastAsia"/>
        </w:rPr>
        <w:t>Если оно выполняется, - принять</w:t>
      </w:r>
      <w:r w:rsidRPr="000E1F99">
        <w:rPr>
          <w:rFonts w:eastAsiaTheme="minorEastAsia"/>
        </w:rPr>
        <w:t xml:space="preserve"> </w:t>
      </w:r>
      <w:r w:rsidRPr="000E1F99">
        <w:rPr>
          <w:rFonts w:eastAsiaTheme="minorEastAsia"/>
          <w:i/>
          <w:lang w:val="en-US"/>
        </w:rPr>
        <w:t>i</w:t>
      </w:r>
      <w:r w:rsidRPr="000E1F99">
        <w:rPr>
          <w:rFonts w:eastAsiaTheme="minorEastAsia"/>
          <w:i/>
        </w:rPr>
        <w:t xml:space="preserve"> = </w:t>
      </w:r>
      <w:r w:rsidRPr="000E1F99">
        <w:rPr>
          <w:rFonts w:eastAsiaTheme="minorEastAsia"/>
          <w:i/>
          <w:lang w:val="en-US"/>
        </w:rPr>
        <w:t>i</w:t>
      </w:r>
      <w:r w:rsidRPr="000E1F99">
        <w:rPr>
          <w:rFonts w:eastAsiaTheme="minorEastAsia"/>
          <w:i/>
        </w:rPr>
        <w:t xml:space="preserve">+1, </w:t>
      </w:r>
      <w:r w:rsidRPr="000E1F99">
        <w:rPr>
          <w:rFonts w:eastAsiaTheme="minorEastAsia"/>
          <w:i/>
          <w:lang w:val="en-US"/>
        </w:rPr>
        <w:t>j</w:t>
      </w:r>
      <w:r w:rsidRPr="000E1F99">
        <w:rPr>
          <w:rFonts w:eastAsiaTheme="minorEastAsia"/>
          <w:i/>
        </w:rPr>
        <w:t xml:space="preserve"> = </w:t>
      </w:r>
      <w:r w:rsidRPr="000E1F99">
        <w:rPr>
          <w:rFonts w:eastAsiaTheme="minorEastAsia"/>
          <w:i/>
          <w:lang w:val="en-US"/>
        </w:rPr>
        <w:t>i</w:t>
      </w:r>
      <w:r w:rsidRPr="000E1F99">
        <w:rPr>
          <w:rFonts w:eastAsiaTheme="minorEastAsia"/>
          <w:i/>
        </w:rPr>
        <w:t>+1,</w:t>
      </w:r>
      <w:r>
        <w:rPr>
          <w:rFonts w:eastAsiaTheme="minorEastAsia"/>
        </w:rPr>
        <w:t xml:space="preserve"> перейти к шагу 2. Если неравенство не выполняется, - завершить работу алгоритма.</w:t>
      </w:r>
    </w:p>
    <w:p w:rsidR="0060573A" w:rsidRPr="000E1F99" w:rsidRDefault="00513EBE" w:rsidP="00FF2C24">
      <w:pPr>
        <w:rPr>
          <w:rFonts w:eastAsiaTheme="minorEastAsia"/>
          <w:i/>
        </w:rPr>
      </w:pPr>
      <w:r>
        <w:rPr>
          <w:rFonts w:eastAsiaTheme="minorEastAsia"/>
        </w:rPr>
        <w:t xml:space="preserve">Блок-схема описанного выше алгоритма представлена ниже, на </w:t>
      </w:r>
      <w:commentRangeStart w:id="131"/>
      <w:r>
        <w:rPr>
          <w:rFonts w:eastAsiaTheme="minorEastAsia"/>
        </w:rPr>
        <w:t>рисунке 1.</w:t>
      </w:r>
      <w:commentRangeEnd w:id="131"/>
      <w:r>
        <w:rPr>
          <w:rStyle w:val="a8"/>
        </w:rPr>
        <w:commentReference w:id="131"/>
      </w:r>
    </w:p>
    <w:p w:rsidR="000E1F99" w:rsidRDefault="0079503F" w:rsidP="0079503F">
      <w:pPr>
        <w:ind w:firstLine="0"/>
        <w:rPr>
          <w:rFonts w:eastAsiaTheme="minorEastAsia"/>
        </w:rPr>
      </w:pPr>
      <w:r>
        <w:object w:dxaOrig="9971" w:dyaOrig="122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45pt;height:573.85pt" o:ole="">
            <v:imagedata r:id="rId16" o:title=""/>
          </v:shape>
          <o:OLEObject Type="Embed" ProgID="Visio.Drawing.11" ShapeID="_x0000_i1027" DrawAspect="Content" ObjectID="_1458900638" r:id="rId17"/>
        </w:object>
      </w:r>
    </w:p>
    <w:p w:rsidR="0079503F" w:rsidRDefault="00A01BA7" w:rsidP="00A01BA7">
      <w:pPr>
        <w:jc w:val="center"/>
        <w:rPr>
          <w:rFonts w:eastAsiaTheme="minorEastAsia"/>
        </w:rPr>
      </w:pPr>
      <w:r>
        <w:rPr>
          <w:rFonts w:eastAsiaTheme="minorEastAsia"/>
        </w:rPr>
        <w:t>Рис. 1. Алгоритм построения множества парето-оптимальных векторов</w:t>
      </w:r>
    </w:p>
    <w:p w:rsidR="0079503F" w:rsidRDefault="0079503F" w:rsidP="00FF2C24">
      <w:pPr>
        <w:rPr>
          <w:rFonts w:eastAsiaTheme="minorEastAsia"/>
        </w:rPr>
      </w:pPr>
    </w:p>
    <w:p w:rsidR="0079503F" w:rsidRDefault="0079503F" w:rsidP="00FF2C24">
      <w:pPr>
        <w:rPr>
          <w:rFonts w:eastAsiaTheme="minorEastAsia"/>
        </w:rPr>
      </w:pPr>
    </w:p>
    <w:p w:rsidR="0079503F" w:rsidRDefault="0079503F" w:rsidP="00FF2C24">
      <w:pPr>
        <w:rPr>
          <w:rFonts w:eastAsiaTheme="minorEastAsia"/>
        </w:rPr>
      </w:pPr>
    </w:p>
    <w:p w:rsidR="0079503F" w:rsidRDefault="0079503F" w:rsidP="00FF2C24">
      <w:pPr>
        <w:rPr>
          <w:rFonts w:eastAsiaTheme="minorEastAsia"/>
        </w:rPr>
      </w:pPr>
    </w:p>
    <w:p w:rsidR="003D2CF3" w:rsidRPr="00C9126F" w:rsidRDefault="00ED2E50" w:rsidP="00C9126F">
      <w:pPr>
        <w:pStyle w:val="4"/>
        <w:rPr>
          <w:rFonts w:eastAsiaTheme="minorEastAsia"/>
          <w:lang w:val="ru-RU"/>
        </w:rPr>
      </w:pPr>
      <w:r w:rsidRPr="002A497D">
        <w:rPr>
          <w:rFonts w:eastAsiaTheme="minorEastAsia"/>
          <w:lang w:val="ru-RU"/>
        </w:rPr>
        <w:lastRenderedPageBreak/>
        <w:t>Учет информации об относительной важности критериев</w:t>
      </w:r>
      <w:bookmarkStart w:id="132" w:name="_GoBack"/>
      <w:bookmarkEnd w:id="132"/>
    </w:p>
    <w:p w:rsidR="00D039BC" w:rsidRPr="002A497D" w:rsidRDefault="00D039BC" w:rsidP="00D039BC">
      <w:pPr>
        <w:pStyle w:val="4"/>
        <w:rPr>
          <w:rFonts w:eastAsiaTheme="minorEastAsia"/>
          <w:lang w:val="ru-RU"/>
        </w:rPr>
      </w:pPr>
      <w:r w:rsidRPr="002A497D">
        <w:rPr>
          <w:rFonts w:eastAsiaTheme="minorEastAsia"/>
          <w:lang w:val="ru-RU"/>
        </w:rPr>
        <w:t>Последовательное сужение множества Парето</w:t>
      </w:r>
    </w:p>
    <w:p w:rsidR="00D14305" w:rsidRDefault="00D14305" w:rsidP="00D14305">
      <w:pPr>
        <w:rPr>
          <w:rFonts w:eastAsiaTheme="minorEastAsia"/>
        </w:rPr>
      </w:pPr>
      <w:r>
        <w:rPr>
          <w:rFonts w:eastAsiaTheme="minorEastAsia"/>
        </w:rPr>
        <w:t xml:space="preserve">Для возможности построения множества Парето, необходимо сформулировать отношения предпочтения и сформировать коэффициенты относительной важности </w:t>
      </w:r>
      <w:r w:rsidRPr="00D14305">
        <w:rPr>
          <w:rFonts w:eastAsiaTheme="minorEastAsia"/>
          <w:i/>
          <w:lang w:val="en-US"/>
        </w:rPr>
        <w:t>i</w:t>
      </w:r>
      <w:r>
        <w:rPr>
          <w:rFonts w:eastAsiaTheme="minorEastAsia"/>
        </w:rPr>
        <w:t xml:space="preserve">-го критерия по сравнению с </w:t>
      </w:r>
      <w:r w:rsidRPr="00D14305">
        <w:rPr>
          <w:rFonts w:eastAsiaTheme="minorEastAsia"/>
          <w:i/>
          <w:lang w:val="en-US"/>
        </w:rPr>
        <w:t>j</w:t>
      </w:r>
      <w:r w:rsidRPr="008E5535">
        <w:rPr>
          <w:rFonts w:eastAsiaTheme="minorEastAsia"/>
        </w:rPr>
        <w:t>-</w:t>
      </w:r>
      <w:r>
        <w:rPr>
          <w:rFonts w:eastAsiaTheme="minorEastAsia"/>
        </w:rPr>
        <w:t>ым критерием:</w:t>
      </w:r>
    </w:p>
    <w:p w:rsidR="00D14305" w:rsidRPr="00CF4D61" w:rsidRDefault="00915442" w:rsidP="00D14305">
      <w:pPr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  <w:lang w:val="en-US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* 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0&lt;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&lt;1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D14305" w:rsidRDefault="00D14305" w:rsidP="00D14305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- положительные параметры, с которыми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>-й критерий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E0A4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важнее </w:t>
      </w:r>
      <w:r>
        <w:rPr>
          <w:rFonts w:eastAsiaTheme="minorEastAsia"/>
          <w:lang w:val="en-US"/>
        </w:rPr>
        <w:t>j</w:t>
      </w:r>
      <w:r w:rsidRPr="00AF78DB">
        <w:rPr>
          <w:rFonts w:eastAsiaTheme="minorEastAsia"/>
        </w:rPr>
        <w:t>-</w:t>
      </w:r>
      <w:r>
        <w:rPr>
          <w:rFonts w:eastAsiaTheme="minorEastAsia"/>
        </w:rPr>
        <w:t xml:space="preserve">го критерия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AF78DB">
        <w:rPr>
          <w:rFonts w:eastAsiaTheme="minorEastAsia"/>
        </w:rPr>
        <w:t>.</w:t>
      </w:r>
      <w:r>
        <w:rPr>
          <w:rFonts w:eastAsiaTheme="minorEastAsia"/>
        </w:rPr>
        <w:t xml:space="preserve"> Это означает </w:t>
      </w:r>
      <w:commentRangeStart w:id="133"/>
      <w:r w:rsidRPr="00D51C56">
        <w:rPr>
          <w:rFonts w:eastAsiaTheme="minorEastAsia"/>
        </w:rPr>
        <w:t>[</w:t>
      </w:r>
      <w:r w:rsidRPr="003D1053">
        <w:rPr>
          <w:rFonts w:eastAsiaTheme="minorEastAsia"/>
        </w:rPr>
        <w:t>2</w:t>
      </w:r>
      <w:r w:rsidRPr="00D51C56">
        <w:rPr>
          <w:rFonts w:eastAsiaTheme="minorEastAsia"/>
        </w:rPr>
        <w:t>]</w:t>
      </w:r>
      <w:r>
        <w:rPr>
          <w:rFonts w:eastAsiaTheme="minorEastAsia"/>
        </w:rPr>
        <w:t xml:space="preserve">, </w:t>
      </w:r>
      <w:commentRangeEnd w:id="133"/>
      <w:r>
        <w:rPr>
          <w:rStyle w:val="a8"/>
        </w:rPr>
        <w:commentReference w:id="133"/>
      </w:r>
      <w:r>
        <w:rPr>
          <w:rFonts w:eastAsiaTheme="minorEastAsia"/>
        </w:rPr>
        <w:t xml:space="preserve">что всякий раз ради увеличения значения более важного </w:t>
      </w:r>
      <w:r>
        <w:rPr>
          <w:rFonts w:eastAsiaTheme="minorEastAsia"/>
          <w:lang w:val="en-US"/>
        </w:rPr>
        <w:t>i</w:t>
      </w:r>
      <w:r w:rsidRPr="00D51C56">
        <w:rPr>
          <w:rFonts w:eastAsiaTheme="minorEastAsia"/>
        </w:rPr>
        <w:t>-</w:t>
      </w:r>
      <w:r>
        <w:rPr>
          <w:rFonts w:eastAsiaTheme="minorEastAsia"/>
        </w:rPr>
        <w:t xml:space="preserve">го критерия на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D51C5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единиц ЛПР готово пожертвовать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/>
        </w:rPr>
        <w:t xml:space="preserve"> единицами по менее важному </w:t>
      </w:r>
      <w:r>
        <w:rPr>
          <w:rFonts w:eastAsiaTheme="minorEastAsia"/>
          <w:lang w:val="en-US"/>
        </w:rPr>
        <w:t>j</w:t>
      </w:r>
      <w:r w:rsidRPr="00D51C56">
        <w:rPr>
          <w:rFonts w:eastAsiaTheme="minorEastAsia"/>
        </w:rPr>
        <w:t>-</w:t>
      </w:r>
      <w:r>
        <w:rPr>
          <w:rFonts w:eastAsiaTheme="minorEastAsia"/>
        </w:rPr>
        <w:t>му критерию.</w:t>
      </w:r>
    </w:p>
    <w:p w:rsidR="00543564" w:rsidRDefault="00543564" w:rsidP="00543564">
      <w:pPr>
        <w:rPr>
          <w:rFonts w:eastAsiaTheme="minorEastAsia"/>
        </w:rPr>
      </w:pPr>
      <w:r>
        <w:rPr>
          <w:rFonts w:eastAsiaTheme="minorEastAsia"/>
        </w:rPr>
        <w:t>Эти действия должно осуществлять лицо, принимающее решение (ЛПР). Реализованное программное обеспечение (ПО) для решения поставленной задачи оптимизации имеет экспертный блок, позволяющий задавать необходимые коэффициенты. Таким образом, в описанном процессе, в качестве ЛПР выступает эксперт, непосредственно работающий с разработанным ПО.</w:t>
      </w:r>
    </w:p>
    <w:p w:rsidR="00D14342" w:rsidRPr="00D14342" w:rsidRDefault="00D14342" w:rsidP="00D14342">
      <w:pPr>
        <w:rPr>
          <w:rFonts w:eastAsiaTheme="minorEastAsia"/>
        </w:rPr>
      </w:pPr>
      <w:r w:rsidRPr="00D14342">
        <w:rPr>
          <w:rFonts w:eastAsiaTheme="minorEastAsia"/>
        </w:rPr>
        <w:t xml:space="preserve">ЛПР должно быть заинтересовано в минимизации каждой из функций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D14342">
        <w:rPr>
          <w:rFonts w:eastAsiaTheme="minorEastAsia"/>
        </w:rPr>
        <w:t xml:space="preserve">, участвующих в задаче. Если какой-то из критериев для ЛПР желательно не минимизировать, а максимизировать, то его в математическую модель следует включить со знаком минус </w:t>
      </w:r>
      <w:commentRangeStart w:id="134"/>
      <w:r w:rsidRPr="00D14342">
        <w:rPr>
          <w:rFonts w:eastAsiaTheme="minorEastAsia"/>
        </w:rPr>
        <w:t xml:space="preserve">[2]. </w:t>
      </w:r>
      <w:commentRangeEnd w:id="134"/>
      <w:r>
        <w:rPr>
          <w:rStyle w:val="a8"/>
        </w:rPr>
        <w:commentReference w:id="134"/>
      </w:r>
      <w:r w:rsidRPr="00D14342">
        <w:rPr>
          <w:rFonts w:eastAsiaTheme="minorEastAsia"/>
        </w:rPr>
        <w:t>Этот подход позволяет свести операцию максимизации к операции минимизации.</w:t>
      </w:r>
    </w:p>
    <w:p w:rsidR="00D14342" w:rsidRDefault="00D14342" w:rsidP="00D14342">
      <w:pPr>
        <w:rPr>
          <w:rFonts w:eastAsiaTheme="minorEastAsia"/>
        </w:rPr>
      </w:pPr>
      <w:r>
        <w:rPr>
          <w:rFonts w:eastAsiaTheme="minorEastAsia"/>
        </w:rPr>
        <w:t xml:space="preserve">Таким образом, критерий </w:t>
      </w:r>
      <w:commentRangeStart w:id="135"/>
      <w:r>
        <w:rPr>
          <w:rFonts w:eastAsiaTheme="minorEastAsia"/>
        </w:rPr>
        <w:t>(</w:t>
      </w:r>
      <w:r w:rsidRPr="00A0144D">
        <w:rPr>
          <w:rFonts w:eastAsiaTheme="minorEastAsia"/>
        </w:rPr>
        <w:t>3.12</w:t>
      </w:r>
      <w:r>
        <w:rPr>
          <w:rFonts w:eastAsiaTheme="minorEastAsia"/>
        </w:rPr>
        <w:t xml:space="preserve">) </w:t>
      </w:r>
      <w:commentRangeEnd w:id="135"/>
      <w:r>
        <w:rPr>
          <w:rStyle w:val="a8"/>
        </w:rPr>
        <w:commentReference w:id="135"/>
      </w:r>
      <w:r>
        <w:rPr>
          <w:rFonts w:eastAsiaTheme="minorEastAsia"/>
        </w:rPr>
        <w:t>будем включать в математическую модель со знаком минус.</w:t>
      </w:r>
    </w:p>
    <w:p w:rsidR="00D14342" w:rsidRPr="00D14342" w:rsidRDefault="00D14342" w:rsidP="00D14342">
      <w:pPr>
        <w:rPr>
          <w:rFonts w:eastAsiaTheme="minorEastAsia"/>
        </w:rPr>
      </w:pPr>
      <w:r w:rsidRPr="00D14342">
        <w:rPr>
          <w:rFonts w:eastAsiaTheme="minorEastAsia"/>
        </w:rPr>
        <w:lastRenderedPageBreak/>
        <w:t xml:space="preserve">После построения множества Парето по найденному множеству возможных векторов </w:t>
      </w:r>
      <w:r w:rsidRPr="00D14342">
        <w:rPr>
          <w:rFonts w:eastAsiaTheme="minorEastAsia"/>
          <w:i/>
          <w:lang w:val="en-US"/>
        </w:rPr>
        <w:t>U</w:t>
      </w:r>
      <w:r w:rsidRPr="00D14342">
        <w:rPr>
          <w:rFonts w:eastAsiaTheme="minorEastAsia"/>
        </w:rPr>
        <w:t xml:space="preserve">, согласно методу последовательного сужения множества Парето </w:t>
      </w:r>
      <w:commentRangeStart w:id="136"/>
      <w:r w:rsidRPr="00D14342">
        <w:rPr>
          <w:rFonts w:eastAsiaTheme="minorEastAsia"/>
        </w:rPr>
        <w:t xml:space="preserve">[2], </w:t>
      </w:r>
      <w:commentRangeEnd w:id="136"/>
      <w:r>
        <w:rPr>
          <w:rStyle w:val="a8"/>
        </w:rPr>
        <w:commentReference w:id="136"/>
      </w:r>
      <w:r w:rsidRPr="00D14342">
        <w:rPr>
          <w:rFonts w:eastAsiaTheme="minorEastAsia"/>
        </w:rPr>
        <w:t xml:space="preserve">менее важный </w:t>
      </w:r>
      <w:r w:rsidRPr="00D14342">
        <w:rPr>
          <w:rFonts w:eastAsiaTheme="minorEastAsia"/>
          <w:i/>
          <w:lang w:val="en-US"/>
        </w:rPr>
        <w:t>j</w:t>
      </w:r>
      <w:r w:rsidRPr="00D14342">
        <w:rPr>
          <w:rFonts w:eastAsiaTheme="minorEastAsia"/>
        </w:rPr>
        <w:t xml:space="preserve">-й критерий в общем списке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Pr="00D14342">
        <w:rPr>
          <w:rFonts w:eastAsiaTheme="minorEastAsia"/>
        </w:rPr>
        <w:t xml:space="preserve"> необходимо заменить новым, вычисленным по формуле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+(1-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)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D14342">
        <w:rPr>
          <w:rFonts w:eastAsiaTheme="minorEastAsia"/>
        </w:rPr>
        <w:t xml:space="preserve"> . Затем следует найти множество Парето относительно нового векторного критерия. </w:t>
      </w:r>
      <w:commentRangeStart w:id="137"/>
      <w:r w:rsidRPr="00D14342">
        <w:rPr>
          <w:rFonts w:eastAsiaTheme="minorEastAsia"/>
        </w:rPr>
        <w:t>[2].</w:t>
      </w:r>
      <w:commentRangeEnd w:id="137"/>
      <w:r>
        <w:rPr>
          <w:rStyle w:val="a8"/>
        </w:rPr>
        <w:commentReference w:id="137"/>
      </w:r>
    </w:p>
    <w:p w:rsidR="00D14342" w:rsidRDefault="00D14342" w:rsidP="00D14342">
      <w:pPr>
        <w:rPr>
          <w:rFonts w:eastAsiaTheme="minorEastAsia"/>
        </w:rPr>
      </w:pPr>
      <w:r>
        <w:rPr>
          <w:rFonts w:eastAsiaTheme="minorEastAsia"/>
        </w:rPr>
        <w:t xml:space="preserve">После построения нового множества, в случае, если оно оказывается приемлемым для окончательного выбора, процесс принятия решений заканчивается. В противном случае дальнейший выбор следует производить в пределах найденного множества Парето </w:t>
      </w:r>
      <w:commentRangeStart w:id="138"/>
      <w:r w:rsidRPr="000F7A3F">
        <w:rPr>
          <w:rFonts w:eastAsiaTheme="minorEastAsia"/>
        </w:rPr>
        <w:t>[</w:t>
      </w:r>
      <w:r w:rsidRPr="003D1053">
        <w:rPr>
          <w:rFonts w:eastAsiaTheme="minorEastAsia"/>
        </w:rPr>
        <w:t>2</w:t>
      </w:r>
      <w:r w:rsidRPr="000F7A3F">
        <w:rPr>
          <w:rFonts w:eastAsiaTheme="minorEastAsia"/>
        </w:rPr>
        <w:t>]</w:t>
      </w:r>
      <w:r>
        <w:rPr>
          <w:rFonts w:eastAsiaTheme="minorEastAsia"/>
        </w:rPr>
        <w:t xml:space="preserve">. </w:t>
      </w:r>
      <w:commentRangeEnd w:id="138"/>
      <w:r>
        <w:rPr>
          <w:rStyle w:val="a8"/>
        </w:rPr>
        <w:commentReference w:id="138"/>
      </w:r>
    </w:p>
    <w:p w:rsidR="00D14342" w:rsidRDefault="007523F2" w:rsidP="007523F2">
      <w:pPr>
        <w:pStyle w:val="4"/>
        <w:rPr>
          <w:rFonts w:eastAsiaTheme="minorEastAsia"/>
        </w:rPr>
      </w:pPr>
      <w:r>
        <w:rPr>
          <w:rFonts w:eastAsiaTheme="minorEastAsia"/>
        </w:rPr>
        <w:t>Метод целевого программирования</w:t>
      </w:r>
    </w:p>
    <w:p w:rsidR="00CD7A5E" w:rsidRPr="001D7E75" w:rsidRDefault="00CD7A5E" w:rsidP="00CD7A5E">
      <w:r>
        <w:t>После построения и последовательного сужения множества Парето (</w:t>
      </w:r>
      <w:commentRangeStart w:id="139"/>
      <w:r>
        <w:t>раздел 1.3.2</w:t>
      </w:r>
      <w:commentRangeEnd w:id="139"/>
      <w:r>
        <w:rPr>
          <w:rStyle w:val="a8"/>
        </w:rPr>
        <w:commentReference w:id="139"/>
      </w:r>
      <w:r>
        <w:t xml:space="preserve">) будем применять метод целевого программирования </w:t>
      </w:r>
      <w:commentRangeStart w:id="140"/>
      <w:r w:rsidRPr="001D7E75">
        <w:t>[</w:t>
      </w:r>
      <w:r w:rsidRPr="003D1053">
        <w:t>3</w:t>
      </w:r>
      <w:r w:rsidRPr="001D7E75">
        <w:t xml:space="preserve">] </w:t>
      </w:r>
      <w:commentRangeEnd w:id="140"/>
      <w:r>
        <w:rPr>
          <w:rStyle w:val="a8"/>
        </w:rPr>
        <w:commentReference w:id="140"/>
      </w:r>
      <w:r>
        <w:t>для окончательного выбора оптимального векторного критерия.</w:t>
      </w:r>
    </w:p>
    <w:p w:rsidR="00CD7A5E" w:rsidRDefault="00CD7A5E" w:rsidP="00CD7A5E">
      <w:pPr>
        <w:rPr>
          <w:rFonts w:eastAsiaTheme="minorEastAsia"/>
        </w:rPr>
      </w:pPr>
      <w:r>
        <w:rPr>
          <w:rFonts w:eastAsiaTheme="minorEastAsia"/>
        </w:rPr>
        <w:t xml:space="preserve">В качестве входных данных имеем набор векторных критериев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=(f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).</m:t>
        </m:r>
      </m:oMath>
      <w:r>
        <w:rPr>
          <w:rFonts w:eastAsiaTheme="minorEastAsia"/>
        </w:rPr>
        <w:t xml:space="preserve"> Каждый из критериев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необходимо минимизировать на множестве возможных решений </w:t>
      </w:r>
      <m:oMath>
        <m:r>
          <w:rPr>
            <w:rFonts w:ascii="Cambria Math" w:eastAsiaTheme="minorEastAsia" w:hAnsi="Cambria Math"/>
          </w:rPr>
          <m:t>X</m:t>
        </m:r>
      </m:oMath>
      <w:r w:rsidRPr="006A6C4F">
        <w:rPr>
          <w:rFonts w:eastAsiaTheme="minorEastAsia"/>
        </w:rPr>
        <w:t xml:space="preserve">. </w:t>
      </w:r>
      <w:r>
        <w:rPr>
          <w:rFonts w:eastAsiaTheme="minorEastAsia"/>
        </w:rPr>
        <w:t>Здесь</w:t>
      </w:r>
      <w:r w:rsidRPr="00E8089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далее </w:t>
      </w:r>
      <w:r w:rsidRPr="00CD7A5E">
        <w:rPr>
          <w:rFonts w:eastAsiaTheme="minorEastAsia"/>
          <w:i/>
          <w:lang w:val="en-US"/>
        </w:rPr>
        <w:t>m</w:t>
      </w:r>
      <w:r>
        <w:rPr>
          <w:rFonts w:eastAsiaTheme="minorEastAsia"/>
        </w:rPr>
        <w:t xml:space="preserve"> = 4</w:t>
      </w:r>
      <w:r w:rsidRPr="003E59CB">
        <w:rPr>
          <w:rFonts w:eastAsiaTheme="minorEastAsia"/>
        </w:rPr>
        <w:t xml:space="preserve">, </w:t>
      </w:r>
      <w:r>
        <w:rPr>
          <w:rFonts w:eastAsiaTheme="minorEastAsia"/>
        </w:rPr>
        <w:t>так как задача решается с учетом 4 критериев.</w:t>
      </w:r>
    </w:p>
    <w:p w:rsidR="00CD7A5E" w:rsidRDefault="00CD7A5E" w:rsidP="00CD7A5E">
      <w:pPr>
        <w:rPr>
          <w:rFonts w:eastAsiaTheme="minorEastAsia"/>
        </w:rPr>
      </w:pPr>
      <w:r>
        <w:rPr>
          <w:rFonts w:eastAsiaTheme="minorEastAsia"/>
        </w:rPr>
        <w:t>В рамках метода целевого программирования полагается, что в пространстве</w:t>
      </w:r>
      <w:r w:rsidRPr="006A6C4F">
        <w:rPr>
          <w:rFonts w:eastAsiaTheme="minorEastAsia"/>
        </w:rPr>
        <w:t xml:space="preserve"> </w:t>
      </w:r>
      <w:r w:rsidRPr="00CD7A5E">
        <w:rPr>
          <w:rFonts w:eastAsiaTheme="minorEastAsia"/>
          <w:i/>
          <w:lang w:val="en-US"/>
        </w:rPr>
        <w:t>R</w:t>
      </w:r>
      <w:r w:rsidRPr="00CD7A5E">
        <w:rPr>
          <w:rFonts w:eastAsiaTheme="minorEastAsia"/>
          <w:i/>
          <w:vertAlign w:val="superscript"/>
          <w:lang w:val="en-US"/>
        </w:rPr>
        <w:t>m</w:t>
      </w:r>
      <w:r w:rsidRPr="006A6C4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задано непустое множество </w:t>
      </w:r>
      <w:r w:rsidRPr="00CD7A5E">
        <w:rPr>
          <w:rFonts w:eastAsiaTheme="minorEastAsia"/>
          <w:i/>
          <w:lang w:val="en-US"/>
        </w:rPr>
        <w:t>U</w:t>
      </w:r>
      <w:r w:rsidRPr="006A6C4F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которое называют множеством «идеальных» векторов. Данное множество считается недостижимым, т.е. выполняется равенство </w:t>
      </w:r>
      <w:commentRangeStart w:id="141"/>
      <w:r w:rsidRPr="006A6C4F">
        <w:rPr>
          <w:rFonts w:eastAsiaTheme="minorEastAsia"/>
        </w:rPr>
        <w:t>[</w:t>
      </w:r>
      <w:r>
        <w:rPr>
          <w:rFonts w:eastAsiaTheme="minorEastAsia"/>
          <w:lang w:val="en-US"/>
        </w:rPr>
        <w:t>2</w:t>
      </w:r>
      <w:r w:rsidRPr="00FA11F5">
        <w:rPr>
          <w:rFonts w:eastAsiaTheme="minorEastAsia"/>
        </w:rPr>
        <w:t>]</w:t>
      </w:r>
      <w:r>
        <w:rPr>
          <w:rFonts w:eastAsiaTheme="minorEastAsia"/>
        </w:rPr>
        <w:t>:</w:t>
      </w:r>
      <w:commentRangeEnd w:id="141"/>
      <w:r>
        <w:rPr>
          <w:rStyle w:val="a8"/>
        </w:rPr>
        <w:commentReference w:id="141"/>
      </w:r>
    </w:p>
    <w:p w:rsidR="00CD7A5E" w:rsidRDefault="00CD7A5E" w:rsidP="00CD7A5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 ∩Y= ∅</m:t>
          </m:r>
          <m:r>
            <m:rPr>
              <m:sty m:val="p"/>
            </m:rPr>
            <w:rPr>
              <w:rStyle w:val="a8"/>
            </w:rPr>
            <w:commentReference w:id="142"/>
          </m:r>
          <m:r>
            <w:rPr>
              <w:rFonts w:ascii="Cambria Math" w:eastAsiaTheme="minorEastAsia" w:hAnsi="Cambria Math"/>
            </w:rPr>
            <m:t>,</m:t>
          </m:r>
        </m:oMath>
      </m:oMathPara>
    </w:p>
    <w:p w:rsidR="00CD7A5E" w:rsidRDefault="00CD7A5E" w:rsidP="00CD7A5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– множество возможных векторов.</w:t>
      </w:r>
    </w:p>
    <w:p w:rsidR="00CD7A5E" w:rsidRDefault="00CD7A5E" w:rsidP="00CD7A5E">
      <w:pPr>
        <w:rPr>
          <w:rFonts w:eastAsiaTheme="minorEastAsia"/>
        </w:rPr>
      </w:pPr>
      <w:r>
        <w:rPr>
          <w:rFonts w:eastAsiaTheme="minorEastAsia"/>
        </w:rPr>
        <w:t>Т.к. в нашем случае все критерии необходимо минимизировать, то в качестве такого «идеального» множества векторов будем рассматривать множество, состоящее из одного вектора – начала координат:</w:t>
      </w:r>
    </w:p>
    <w:p w:rsidR="00CD7A5E" w:rsidRPr="00C12D6D" w:rsidRDefault="00915442" w:rsidP="00CD7A5E">
      <w:pPr>
        <w:ind w:firstLine="0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Style w:val="a8"/>
            </w:rPr>
            <w:commentReference w:id="143"/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0,0,0,0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:rsidR="00C12D6D" w:rsidRDefault="00C12D6D" w:rsidP="00C12D6D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Кроме этого, на критериальном пространстве задается метрика – числовая функция </w:t>
      </w:r>
      <m:oMath>
        <m:r>
          <w:rPr>
            <w:rFonts w:ascii="Cambria Math" w:eastAsiaTheme="minorEastAsia" w:hAnsi="Cambria Math"/>
          </w:rPr>
          <m:t>ρ= ρ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y,z</m:t>
            </m:r>
          </m:e>
        </m:d>
        <m:r>
          <w:rPr>
            <w:rFonts w:ascii="Cambria Math" w:eastAsiaTheme="minorEastAsia" w:hAnsi="Cambria Math"/>
          </w:rPr>
          <m:t>,</m:t>
        </m:r>
      </m:oMath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которая каждой паре векторов </w:t>
      </w:r>
      <w:r w:rsidRPr="00C12D6D">
        <w:rPr>
          <w:rFonts w:eastAsiaTheme="minorEastAsia"/>
          <w:i/>
          <w:lang w:val="en-US"/>
        </w:rPr>
        <w:t>y</w:t>
      </w:r>
      <w:r w:rsidRPr="00C12D6D">
        <w:rPr>
          <w:rFonts w:eastAsiaTheme="minorEastAsia"/>
          <w:i/>
        </w:rPr>
        <w:t xml:space="preserve">, </w:t>
      </w:r>
      <w:r w:rsidRPr="00C12D6D">
        <w:rPr>
          <w:rFonts w:eastAsiaTheme="minorEastAsia"/>
          <w:i/>
          <w:lang w:val="en-US"/>
        </w:rPr>
        <w:t>z</w:t>
      </w:r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сопоставляет неотрицательное число, называемое расстоянием между векторами </w:t>
      </w:r>
      <w:r w:rsidRPr="00C12D6D">
        <w:rPr>
          <w:rFonts w:eastAsiaTheme="minorEastAsia"/>
          <w:i/>
          <w:lang w:val="en-US"/>
        </w:rPr>
        <w:t>y</w:t>
      </w:r>
      <w:r w:rsidRPr="00987A2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 w:rsidRPr="00C12D6D">
        <w:rPr>
          <w:rFonts w:eastAsiaTheme="minorEastAsia"/>
          <w:i/>
          <w:lang w:val="en-US"/>
        </w:rPr>
        <w:t>z</w:t>
      </w:r>
      <w:r w:rsidRPr="00FA14CC">
        <w:rPr>
          <w:rFonts w:eastAsiaTheme="minorEastAsia"/>
        </w:rPr>
        <w:t>.</w:t>
      </w:r>
    </w:p>
    <w:p w:rsidR="00C12D6D" w:rsidRPr="00B165E4" w:rsidRDefault="00C12D6D" w:rsidP="00C12D6D">
      <w:pPr>
        <w:rPr>
          <w:rFonts w:eastAsiaTheme="minorEastAsia"/>
        </w:rPr>
      </w:pPr>
      <w:r>
        <w:rPr>
          <w:rFonts w:eastAsiaTheme="minorEastAsia"/>
        </w:rPr>
        <w:t xml:space="preserve">Будем </w:t>
      </w:r>
      <w:commentRangeStart w:id="144"/>
      <w:r>
        <w:rPr>
          <w:rFonts w:eastAsiaTheme="minorEastAsia"/>
        </w:rPr>
        <w:t>использовать квадратичную метрику</w:t>
      </w:r>
      <w:commentRangeEnd w:id="144"/>
      <w:r>
        <w:rPr>
          <w:rStyle w:val="a8"/>
        </w:rPr>
        <w:commentReference w:id="144"/>
      </w:r>
      <w:r>
        <w:rPr>
          <w:rFonts w:eastAsiaTheme="minorEastAsia"/>
        </w:rPr>
        <w:t>, описывающую квадрат расстояния:</w:t>
      </w:r>
    </w:p>
    <w:p w:rsidR="00C12D6D" w:rsidRPr="005F0886" w:rsidRDefault="00C12D6D" w:rsidP="00C12D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5F0886" w:rsidRDefault="005F0886" w:rsidP="005F0886">
      <w:pPr>
        <w:rPr>
          <w:rFonts w:eastAsiaTheme="minorEastAsia"/>
        </w:rPr>
      </w:pPr>
      <w:r>
        <w:rPr>
          <w:rFonts w:eastAsiaTheme="minorEastAsia"/>
        </w:rPr>
        <w:t xml:space="preserve">Оптимальным объявляется такое решение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 xml:space="preserve">* </m:t>
            </m:r>
          </m:sup>
        </m:sSup>
        <m:r>
          <w:rPr>
            <w:rFonts w:ascii="Cambria Math" w:eastAsiaTheme="minorEastAsia" w:hAnsi="Cambria Math"/>
          </w:rPr>
          <m:t>ϵ X,</m:t>
        </m:r>
      </m:oMath>
      <w:r w:rsidRPr="00FA14CC">
        <w:rPr>
          <w:rFonts w:eastAsiaTheme="minorEastAsia"/>
        </w:rPr>
        <w:t xml:space="preserve">  </w:t>
      </w:r>
      <w:r>
        <w:rPr>
          <w:rFonts w:eastAsiaTheme="minorEastAsia"/>
        </w:rPr>
        <w:t xml:space="preserve">для которого выполняется равенство </w:t>
      </w:r>
      <w:commentRangeStart w:id="145"/>
      <w:r w:rsidRPr="00FA14CC">
        <w:rPr>
          <w:rFonts w:eastAsiaTheme="minorEastAsia"/>
        </w:rPr>
        <w:t>[</w:t>
      </w:r>
      <w:r w:rsidRPr="00575225">
        <w:rPr>
          <w:rFonts w:eastAsiaTheme="minorEastAsia"/>
        </w:rPr>
        <w:t>2</w:t>
      </w:r>
      <w:r w:rsidRPr="00FA14CC">
        <w:rPr>
          <w:rFonts w:eastAsiaTheme="minorEastAsia"/>
        </w:rPr>
        <w:t>]:</w:t>
      </w:r>
      <w:commentRangeEnd w:id="145"/>
      <w:r>
        <w:rPr>
          <w:rStyle w:val="a8"/>
        </w:rPr>
        <w:commentReference w:id="145"/>
      </w:r>
    </w:p>
    <w:p w:rsidR="005F0886" w:rsidRPr="00CF4D61" w:rsidRDefault="00915442" w:rsidP="005F0886">
      <w:pPr>
        <w:ind w:firstLine="0"/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inf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y∈U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ρ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, y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xϵX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inf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yϵU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 y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</m:e>
              </m:func>
            </m:e>
          </m:func>
        </m:oMath>
      </m:oMathPara>
    </w:p>
    <w:p w:rsidR="005F0886" w:rsidRPr="00F8639B" w:rsidRDefault="005F0886" w:rsidP="005F0886">
      <w:pPr>
        <w:rPr>
          <w:rFonts w:eastAsiaTheme="minorEastAsia"/>
        </w:rPr>
      </w:pPr>
      <w:r>
        <w:rPr>
          <w:rFonts w:eastAsiaTheme="minorEastAsia"/>
        </w:rPr>
        <w:t xml:space="preserve">которое означает, что оценка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</m:oMath>
      <w:r>
        <w:rPr>
          <w:rFonts w:eastAsiaTheme="minorEastAsia"/>
        </w:rPr>
        <w:t xml:space="preserve">, соответствующая наилучшему решению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/>
        </w:rPr>
        <w:t xml:space="preserve">, </w:t>
      </w:r>
      <w:r w:rsidRPr="00970011">
        <w:rPr>
          <w:rFonts w:eastAsiaTheme="minorEastAsia"/>
        </w:rPr>
        <w:t>должна быть расположена как можно ближе к множеству идеальных оценок.</w:t>
      </w:r>
    </w:p>
    <w:p w:rsidR="00971C8E" w:rsidRPr="005F0886" w:rsidRDefault="005F0886" w:rsidP="005F0886">
      <w:pPr>
        <w:rPr>
          <w:rFonts w:eastAsiaTheme="minorEastAsia"/>
        </w:rPr>
      </w:pPr>
      <w:r>
        <w:rPr>
          <w:rFonts w:eastAsiaTheme="minorEastAsia"/>
        </w:rPr>
        <w:t xml:space="preserve">Таким образом, совокупность разделов </w:t>
      </w:r>
      <w:commentRangeStart w:id="146"/>
      <w:r>
        <w:rPr>
          <w:rFonts w:eastAsiaTheme="minorEastAsia"/>
        </w:rPr>
        <w:t xml:space="preserve">1.3.1 и 1.3.2 </w:t>
      </w:r>
      <w:commentRangeEnd w:id="146"/>
      <w:r>
        <w:rPr>
          <w:rStyle w:val="a8"/>
        </w:rPr>
        <w:commentReference w:id="146"/>
      </w:r>
      <w:r>
        <w:rPr>
          <w:rFonts w:eastAsiaTheme="minorEastAsia"/>
        </w:rPr>
        <w:t>представляет собой описание предложенного для решения поставленной многокритериальной задачи метода.</w:t>
      </w:r>
    </w:p>
    <w:p w:rsidR="00EC7813" w:rsidRDefault="00EC7813" w:rsidP="001E2EAC">
      <w:pPr>
        <w:pStyle w:val="2"/>
        <w:rPr>
          <w:lang w:val="ru-RU"/>
        </w:rPr>
      </w:pPr>
      <w:r>
        <w:t>Алгоритм</w:t>
      </w:r>
      <w:r w:rsidR="00C17C51">
        <w:t xml:space="preserve"> решения многокритериальной оптимизационной задачи</w:t>
      </w:r>
    </w:p>
    <w:p w:rsidR="002A1DCB" w:rsidRDefault="002A1DCB" w:rsidP="002A1DCB">
      <w:r>
        <w:t xml:space="preserve">В данном разделе подробно описывается алгоритм, реализующий решение предложенного в </w:t>
      </w:r>
      <w:commentRangeStart w:id="147"/>
      <w:r>
        <w:t xml:space="preserve">п. 1.3 </w:t>
      </w:r>
      <w:commentRangeEnd w:id="147"/>
      <w:r>
        <w:rPr>
          <w:rStyle w:val="a8"/>
        </w:rPr>
        <w:commentReference w:id="147"/>
      </w:r>
      <w:r>
        <w:t>метода.</w:t>
      </w:r>
    </w:p>
    <w:p w:rsidR="00EE760B" w:rsidRDefault="00EE760B" w:rsidP="00EE760B">
      <w:pPr>
        <w:pStyle w:val="3"/>
      </w:pPr>
      <w:r>
        <w:lastRenderedPageBreak/>
        <w:t>Алгоритм прямых выборочных процедур с уменьшением интервала поиска</w:t>
      </w:r>
    </w:p>
    <w:p w:rsidR="00F9346D" w:rsidRDefault="00F9346D" w:rsidP="00F9346D">
      <w:r>
        <w:t xml:space="preserve">В данном разделе приводится алгоритм реализации метода прямых выборочных процедур с уменьшением интервала поиска, который был выбран для решения многокритериальной оптимизационной задачи </w:t>
      </w:r>
      <w:commentRangeStart w:id="148"/>
      <w:r>
        <w:t>(п.1 в аналитической части)</w:t>
      </w:r>
      <w:commentRangeEnd w:id="148"/>
      <w:r>
        <w:rPr>
          <w:rStyle w:val="a8"/>
        </w:rPr>
        <w:commentReference w:id="148"/>
      </w:r>
      <w:r w:rsidR="00F73B2A">
        <w:t>.</w:t>
      </w:r>
    </w:p>
    <w:p w:rsidR="00F73B2A" w:rsidRDefault="00F73B2A" w:rsidP="00F9346D">
      <w:r>
        <w:t xml:space="preserve">В </w:t>
      </w:r>
      <w:commentRangeStart w:id="149"/>
      <w:r>
        <w:t xml:space="preserve">таблице 1 </w:t>
      </w:r>
      <w:commentRangeEnd w:id="149"/>
      <w:r w:rsidR="002D3364">
        <w:rPr>
          <w:rStyle w:val="a8"/>
        </w:rPr>
        <w:commentReference w:id="149"/>
      </w:r>
      <w:r>
        <w:t>ниже приведены исходные данные, необходимые для решения стандартной оптимизационной задачи.</w:t>
      </w:r>
    </w:p>
    <w:p w:rsidR="00F73B2A" w:rsidRDefault="00F73B2A" w:rsidP="00F73B2A">
      <w:pPr>
        <w:jc w:val="center"/>
        <w:rPr>
          <w:b/>
        </w:rPr>
      </w:pPr>
      <w:commentRangeStart w:id="150"/>
      <w:r w:rsidRPr="00F73B2A">
        <w:rPr>
          <w:b/>
        </w:rPr>
        <w:t>Таблица 1</w:t>
      </w:r>
      <w:commentRangeEnd w:id="150"/>
      <w:r w:rsidR="002D3364">
        <w:rPr>
          <w:rStyle w:val="a8"/>
        </w:rPr>
        <w:commentReference w:id="150"/>
      </w:r>
      <w:r w:rsidRPr="00F73B2A">
        <w:rPr>
          <w:b/>
        </w:rPr>
        <w:t>. Исходные данные стандартной оптимизационной задачи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73B2A" w:rsidTr="00F73B2A">
        <w:tc>
          <w:tcPr>
            <w:tcW w:w="4785" w:type="dxa"/>
          </w:tcPr>
          <w:p w:rsidR="00F73B2A" w:rsidRDefault="00F73B2A" w:rsidP="00F73B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4786" w:type="dxa"/>
          </w:tcPr>
          <w:p w:rsidR="00F73B2A" w:rsidRDefault="00F73B2A" w:rsidP="00F73B2A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</w:tr>
      <w:tr w:rsidR="00F73B2A" w:rsidTr="00F73B2A">
        <w:tc>
          <w:tcPr>
            <w:tcW w:w="4785" w:type="dxa"/>
            <w:vAlign w:val="center"/>
          </w:tcPr>
          <w:p w:rsidR="00F73B2A" w:rsidRPr="00F73B2A" w:rsidRDefault="00F73B2A" w:rsidP="00F73B2A">
            <w:pPr>
              <w:ind w:firstLine="0"/>
            </w:pPr>
            <w:r w:rsidRPr="00F73B2A">
              <w:t xml:space="preserve">Минимизируемая функция </w:t>
            </w:r>
            <w:r w:rsidRPr="00F73B2A">
              <w:rPr>
                <w:i/>
                <w:lang w:val="en-US"/>
              </w:rPr>
              <w:t>f</w:t>
            </w:r>
            <w:r w:rsidRPr="00F73B2A">
              <w:t xml:space="preserve"> от </w:t>
            </w:r>
            <w:r w:rsidRPr="00F73B2A">
              <w:rPr>
                <w:i/>
                <w:lang w:val="en-US"/>
              </w:rPr>
              <w:t>n</w:t>
            </w:r>
            <w:r w:rsidRPr="00F73B2A">
              <w:t xml:space="preserve"> переменных</w:t>
            </w:r>
          </w:p>
        </w:tc>
        <w:tc>
          <w:tcPr>
            <w:tcW w:w="4786" w:type="dxa"/>
            <w:vAlign w:val="center"/>
          </w:tcPr>
          <w:p w:rsidR="00F73B2A" w:rsidRPr="0021621E" w:rsidRDefault="0021621E" w:rsidP="0021621E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…,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F73B2A" w:rsidTr="00F73B2A">
        <w:tc>
          <w:tcPr>
            <w:tcW w:w="4785" w:type="dxa"/>
            <w:vAlign w:val="center"/>
          </w:tcPr>
          <w:p w:rsidR="00F73B2A" w:rsidRPr="00F73B2A" w:rsidRDefault="00F73B2A" w:rsidP="00F73B2A">
            <w:pPr>
              <w:ind w:firstLine="0"/>
            </w:pPr>
            <w:r w:rsidRPr="00F73B2A">
              <w:t xml:space="preserve">Допустимые границы варьирования переменных </w:t>
            </w:r>
            <w:r w:rsidRPr="00F73B2A">
              <w:rPr>
                <w:i/>
                <w:lang w:val="en-US"/>
              </w:rPr>
              <w:t>x</w:t>
            </w:r>
            <w:r w:rsidRPr="00F73B2A">
              <w:rPr>
                <w:i/>
                <w:vertAlign w:val="subscript"/>
                <w:lang w:val="en-US"/>
              </w:rPr>
              <w:t>i</w:t>
            </w:r>
          </w:p>
        </w:tc>
        <w:tc>
          <w:tcPr>
            <w:tcW w:w="4786" w:type="dxa"/>
            <w:vAlign w:val="center"/>
          </w:tcPr>
          <w:p w:rsidR="00F73B2A" w:rsidRPr="0021621E" w:rsidRDefault="00915442" w:rsidP="0021621E">
            <w:pPr>
              <w:ind w:firstLine="0"/>
              <w:jc w:val="center"/>
            </w:pPr>
            <m:oMathPara>
              <m:oMath>
                <m:bar>
                  <m:barPr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&lt;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bar>
                <m:r>
                  <w:rPr>
                    <w:rFonts w:ascii="Cambria Math" w:hAnsi="Cambria Math"/>
                  </w:rPr>
                  <m:t>, i=1..n</m:t>
                </m:r>
              </m:oMath>
            </m:oMathPara>
          </w:p>
        </w:tc>
      </w:tr>
      <w:tr w:rsidR="00F73B2A" w:rsidTr="00F73B2A">
        <w:tc>
          <w:tcPr>
            <w:tcW w:w="4785" w:type="dxa"/>
            <w:vAlign w:val="center"/>
          </w:tcPr>
          <w:p w:rsidR="00F73B2A" w:rsidRPr="00F73B2A" w:rsidRDefault="00F73B2A" w:rsidP="00F73B2A">
            <w:pPr>
              <w:ind w:firstLine="0"/>
            </w:pPr>
            <w:r w:rsidRPr="00F73B2A">
              <w:t>Функциональные ограничения</w:t>
            </w:r>
          </w:p>
        </w:tc>
        <w:tc>
          <w:tcPr>
            <w:tcW w:w="4786" w:type="dxa"/>
            <w:vAlign w:val="center"/>
          </w:tcPr>
          <w:p w:rsidR="00F73B2A" w:rsidRPr="0021621E" w:rsidRDefault="00915442" w:rsidP="00F73B2A">
            <w:pPr>
              <w:ind w:firstLine="0"/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&lt;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 j=1..c,</m:t>
                </m:r>
              </m:oMath>
            </m:oMathPara>
          </w:p>
          <w:p w:rsidR="0021621E" w:rsidRPr="0021621E" w:rsidRDefault="0021621E" w:rsidP="0021621E">
            <w:pPr>
              <w:ind w:firstLine="0"/>
            </w:pPr>
            <w:r w:rsidRPr="0021621E">
              <w:t>где c – количество функциональных ограничений</w:t>
            </w:r>
          </w:p>
        </w:tc>
      </w:tr>
    </w:tbl>
    <w:p w:rsidR="005C2FA4" w:rsidRDefault="005C2FA4" w:rsidP="005C2FA4">
      <w:pPr>
        <w:rPr>
          <w:b/>
        </w:rPr>
      </w:pPr>
    </w:p>
    <w:p w:rsidR="002D3364" w:rsidRPr="002D3364" w:rsidRDefault="002D3364" w:rsidP="002D3364">
      <w:r w:rsidRPr="002D3364">
        <w:t xml:space="preserve">Поиск оптимального решения осуществляется в </w:t>
      </w:r>
      <w:r w:rsidRPr="002D3364">
        <w:rPr>
          <w:i/>
        </w:rPr>
        <w:t>Q</w:t>
      </w:r>
      <w:r w:rsidRPr="002D3364">
        <w:t xml:space="preserve"> сериях по </w:t>
      </w:r>
      <w:r w:rsidRPr="002D3364">
        <w:rPr>
          <w:i/>
        </w:rPr>
        <w:t>P</w:t>
      </w:r>
      <w:r w:rsidRPr="002D3364">
        <w:t xml:space="preserve"> итераций в каждой</w:t>
      </w:r>
      <w:r>
        <w:t xml:space="preserve"> </w:t>
      </w:r>
      <w:r w:rsidRPr="002D3364">
        <w:t xml:space="preserve">серии. Количество итераций в серии </w:t>
      </w:r>
      <w:r w:rsidRPr="002D3364">
        <w:rPr>
          <w:i/>
        </w:rPr>
        <w:t>P</w:t>
      </w:r>
      <w:r w:rsidRPr="002D3364">
        <w:t xml:space="preserve"> определяется в результате исследования конкретной</w:t>
      </w:r>
      <w:r>
        <w:t xml:space="preserve"> </w:t>
      </w:r>
      <w:r w:rsidRPr="002D3364">
        <w:t>модели в зависимости от ее сложности (количества переменных, ширины их диапазонов</w:t>
      </w:r>
      <w:r>
        <w:t xml:space="preserve"> </w:t>
      </w:r>
      <w:r w:rsidRPr="002D3364">
        <w:t>варьирования).</w:t>
      </w:r>
    </w:p>
    <w:p w:rsidR="005C2FA4" w:rsidRDefault="002D3364" w:rsidP="002D3364">
      <w:r w:rsidRPr="002D3364">
        <w:t xml:space="preserve">Количество серий </w:t>
      </w:r>
      <w:r w:rsidRPr="002D3364">
        <w:rPr>
          <w:i/>
        </w:rPr>
        <w:t>Q</w:t>
      </w:r>
      <w:r w:rsidRPr="002D3364">
        <w:t xml:space="preserve"> определяется из соображений точности, накладываемой на</w:t>
      </w:r>
      <w:r>
        <w:t xml:space="preserve"> </w:t>
      </w:r>
      <w:r w:rsidRPr="002D3364">
        <w:t>искомые параметры:</w:t>
      </w:r>
    </w:p>
    <w:commentRangeStart w:id="151"/>
    <w:p w:rsidR="00D83A1A" w:rsidRPr="00194860" w:rsidRDefault="00915442" w:rsidP="002D3364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(1-ε)</m:t>
              </m:r>
            </m:e>
            <m:sup>
              <m:r>
                <w:rPr>
                  <w:rFonts w:ascii="Cambria Math" w:hAnsi="Cambria Math"/>
                  <w:lang w:val="en-US"/>
                </w:rPr>
                <m:t>Q</m:t>
              </m:r>
            </m:sup>
          </m:s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eps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i=1..n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,</m:t>
          </m:r>
          <w:commentRangeEnd w:id="151"/>
          <m:r>
            <m:rPr>
              <m:sty m:val="p"/>
            </m:rPr>
            <w:rPr>
              <w:rStyle w:val="a8"/>
            </w:rPr>
            <w:commentReference w:id="151"/>
          </m:r>
        </m:oMath>
      </m:oMathPara>
    </w:p>
    <w:p w:rsidR="00194860" w:rsidRPr="006A5F4C" w:rsidRDefault="00FC6DF8" w:rsidP="002D3364">
      <w:pPr>
        <w:rPr>
          <w:i/>
        </w:rPr>
      </w:pPr>
      <w:r>
        <w:lastRenderedPageBreak/>
        <w:t xml:space="preserve">где </w:t>
      </w:r>
      <w:r w:rsidRPr="00FC6DF8">
        <w:rPr>
          <w:i/>
          <w:lang w:val="en-US"/>
        </w:rPr>
        <w:t>eps</w:t>
      </w:r>
      <w:r w:rsidRPr="00FC6DF8">
        <w:t xml:space="preserve"> – </w:t>
      </w:r>
      <w:r>
        <w:t xml:space="preserve">точность вычислений, </w:t>
      </w:r>
      <m:oMath>
        <m:r>
          <w:rPr>
            <w:rFonts w:ascii="Cambria Math" w:hAnsi="Cambria Math"/>
          </w:rPr>
          <m:t>ε</m:t>
        </m:r>
      </m:oMath>
      <w:r>
        <w:t xml:space="preserve"> – параметр, определяющий уменьшение интервала поиска (обычно принимается </w:t>
      </w:r>
      <m:oMath>
        <m:r>
          <w:rPr>
            <w:rFonts w:ascii="Cambria Math" w:hAnsi="Cambria Math"/>
          </w:rPr>
          <m:t>ε</m:t>
        </m:r>
      </m:oMath>
      <w:r>
        <w:t xml:space="preserve"> = 0.05),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– диапазон варьирования неизвестных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C6DF8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C6DF8">
        <w:t xml:space="preserve"> =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Pr="00FC6DF8">
        <w:t xml:space="preserve"> -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Pr="00FC6DF8">
        <w:t xml:space="preserve">, </w:t>
      </w:r>
      <w:r w:rsidRPr="00FC6DF8">
        <w:rPr>
          <w:i/>
          <w:lang w:val="en-US"/>
        </w:rPr>
        <w:t>i</w:t>
      </w:r>
      <w:r w:rsidRPr="00FC6DF8">
        <w:rPr>
          <w:i/>
        </w:rPr>
        <w:t xml:space="preserve"> = 1..</w:t>
      </w:r>
      <w:r w:rsidRPr="00FC6DF8">
        <w:rPr>
          <w:i/>
          <w:lang w:val="en-US"/>
        </w:rPr>
        <w:t>n</w:t>
      </w:r>
      <w:r w:rsidRPr="00FC6DF8">
        <w:rPr>
          <w:i/>
        </w:rPr>
        <w:t>.</w:t>
      </w:r>
    </w:p>
    <w:p w:rsidR="006C57FA" w:rsidRDefault="006C57FA" w:rsidP="002D3364">
      <w:r>
        <w:t xml:space="preserve">В результате математических преобразований выражение для </w:t>
      </w:r>
      <w:r w:rsidRPr="006C57FA">
        <w:rPr>
          <w:i/>
          <w:lang w:val="en-US"/>
        </w:rPr>
        <w:t>Q</w:t>
      </w:r>
      <w:r w:rsidRPr="006C57FA">
        <w:t xml:space="preserve"> </w:t>
      </w:r>
      <w:r>
        <w:t>представляется в форме:</w:t>
      </w:r>
    </w:p>
    <w:p w:rsidR="0007010F" w:rsidRPr="003134FE" w:rsidRDefault="0007010F" w:rsidP="002D3364">
      <w:pPr>
        <w:rPr>
          <w:lang w:val="en-US"/>
        </w:rPr>
      </w:pPr>
      <w:commentRangeStart w:id="152"/>
      <m:oMathPara>
        <m:oMath>
          <m:r>
            <w:rPr>
              <w:rFonts w:ascii="Cambria Math" w:hAnsi="Cambria Math"/>
            </w:rPr>
            <m:t>Q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1-ε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eps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func>
            </m:e>
          </m:func>
          <w:commentRangeEnd w:id="152"/>
          <m:r>
            <m:rPr>
              <m:sty m:val="p"/>
            </m:rPr>
            <w:rPr>
              <w:rStyle w:val="a8"/>
            </w:rPr>
            <w:commentReference w:id="152"/>
          </m:r>
        </m:oMath>
      </m:oMathPara>
    </w:p>
    <w:p w:rsidR="003134FE" w:rsidRPr="0032113E" w:rsidRDefault="003134FE" w:rsidP="002D3364">
      <w:pPr>
        <w:rPr>
          <w:lang w:val="en-US"/>
        </w:rPr>
      </w:pPr>
      <w:commentRangeStart w:id="153"/>
      <m:oMathPara>
        <m:oMath>
          <m:r>
            <w:rPr>
              <w:rFonts w:ascii="Cambria Math" w:hAnsi="Cambria Math"/>
              <w:lang w:val="en-US"/>
            </w:rPr>
            <m:t xml:space="preserve">Q=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(eps/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>.</m:t>
          </m:r>
          <w:commentRangeEnd w:id="153"/>
          <m:r>
            <m:rPr>
              <m:sty m:val="p"/>
            </m:rPr>
            <w:rPr>
              <w:rStyle w:val="a8"/>
            </w:rPr>
            <w:commentReference w:id="153"/>
          </m:r>
        </m:oMath>
      </m:oMathPara>
    </w:p>
    <w:p w:rsidR="0032113E" w:rsidRDefault="0032113E" w:rsidP="002D3364">
      <w:r>
        <w:t>Алгоритм прямых выборочных процедур с уменьшением интервала поиска состоит из следующих шагов:</w:t>
      </w:r>
    </w:p>
    <w:p w:rsidR="00F76636" w:rsidRDefault="00F76636" w:rsidP="00F76636">
      <w:r>
        <w:rPr>
          <w:b/>
        </w:rPr>
        <w:t xml:space="preserve">Шаг </w:t>
      </w:r>
      <w:r w:rsidRPr="00F76636">
        <w:rPr>
          <w:b/>
        </w:rPr>
        <w:t>1.</w:t>
      </w:r>
      <w:r>
        <w:t xml:space="preserve"> </w:t>
      </w:r>
      <w:r w:rsidR="001516F8" w:rsidRPr="00F76636">
        <w:t>Определяется начальное решение. Оно получается как середины варьируемых диапазонов для каждой переменной:</w:t>
      </w:r>
    </w:p>
    <w:commentRangeStart w:id="154"/>
    <w:p w:rsidR="00F76636" w:rsidRPr="00F76636" w:rsidRDefault="00915442" w:rsidP="00F76636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i=1..n.</m:t>
          </m:r>
          <w:commentRangeEnd w:id="154"/>
          <m:r>
            <m:rPr>
              <m:sty m:val="p"/>
            </m:rPr>
            <w:rPr>
              <w:rStyle w:val="a8"/>
            </w:rPr>
            <w:commentReference w:id="154"/>
          </m:r>
        </m:oMath>
      </m:oMathPara>
    </w:p>
    <w:p w:rsidR="00F76636" w:rsidRPr="00903797" w:rsidRDefault="00903797" w:rsidP="00F76636">
      <w:r>
        <w:t xml:space="preserve">Формируется вектор начальных решений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. Векторы оптимальных решений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 и промежуточного оптимума</w:t>
      </w:r>
      <m:oMath>
        <m:r>
          <w:rPr>
            <w:rFonts w:ascii="Cambria Math" w:hAnsi="Cambria Math"/>
          </w:rPr>
          <m:t xml:space="preserve"> 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w:rPr>
            <w:rFonts w:ascii="Cambria Math" w:hAnsi="Cambria Math"/>
          </w:rPr>
          <m:t>}</m:t>
        </m:r>
      </m:oMath>
      <w:r>
        <w:t xml:space="preserve">  полагаются равными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}</m:t>
        </m:r>
      </m:oMath>
      <w:r w:rsidRPr="00903797">
        <w:t>:</w:t>
      </w:r>
    </w:p>
    <w:commentRangeStart w:id="155"/>
    <w:p w:rsidR="00903797" w:rsidRPr="00903797" w:rsidRDefault="00915442" w:rsidP="00F76636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rPr>
              <w:rFonts w:asci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q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</w:rPr>
            <m:t>.</m:t>
          </m:r>
          <w:commentRangeEnd w:id="155"/>
          <m:r>
            <m:rPr>
              <m:sty m:val="p"/>
            </m:rPr>
            <w:rPr>
              <w:rStyle w:val="a8"/>
            </w:rPr>
            <w:commentReference w:id="155"/>
          </m:r>
        </m:oMath>
      </m:oMathPara>
    </w:p>
    <w:p w:rsidR="00F76636" w:rsidRPr="006A5F4C" w:rsidRDefault="00AE2A40" w:rsidP="00F76636">
      <w:r w:rsidRPr="00AE2A40">
        <w:rPr>
          <w:b/>
        </w:rPr>
        <w:t>Шаг 2.</w:t>
      </w:r>
      <w:r>
        <w:t xml:space="preserve"> Вычисляется случайная точка </w:t>
      </w:r>
      <w:r w:rsidRPr="00AE2A40">
        <w:rPr>
          <w:i/>
        </w:rPr>
        <w:t>x</w:t>
      </w:r>
      <w:r>
        <w:t>:</w:t>
      </w:r>
    </w:p>
    <w:commentRangeStart w:id="156"/>
    <w:p w:rsidR="006A5F4C" w:rsidRPr="002A2CC5" w:rsidRDefault="00915442" w:rsidP="00F7663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</m:sSubSup>
          <m:r>
            <w:rPr>
              <w:rFonts w:ascii="Cambria Math" w:hAnsi="Cambria Math"/>
            </w:rPr>
            <m:t>+r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, i=1..n,</m:t>
          </m:r>
          <w:commentRangeEnd w:id="156"/>
          <m:r>
            <m:rPr>
              <m:sty m:val="p"/>
            </m:rPr>
            <w:rPr>
              <w:rStyle w:val="a8"/>
            </w:rPr>
            <w:commentReference w:id="156"/>
          </m:r>
        </m:oMath>
      </m:oMathPara>
    </w:p>
    <w:p w:rsidR="002A2CC5" w:rsidRDefault="002A2CC5" w:rsidP="00F76636">
      <w:r>
        <w:t xml:space="preserve">где </w:t>
      </w:r>
      <w:r w:rsidRPr="002A2CC5">
        <w:rPr>
          <w:i/>
          <w:lang w:val="en-US"/>
        </w:rPr>
        <w:t>r</w:t>
      </w:r>
      <w:r w:rsidRPr="002A2CC5">
        <w:t xml:space="preserve"> – </w:t>
      </w:r>
      <w:r>
        <w:t>случайная величина, равномерно распределенная на интервале (-0.5; 0.5).</w:t>
      </w:r>
    </w:p>
    <w:p w:rsidR="00894149" w:rsidRDefault="00894149" w:rsidP="00F76636">
      <w:r w:rsidRPr="00894149">
        <w:rPr>
          <w:b/>
        </w:rPr>
        <w:t>Шаг 3.</w:t>
      </w:r>
      <w:r>
        <w:t xml:space="preserve"> Выполняется проверка на допустимость:</w:t>
      </w:r>
    </w:p>
    <w:p w:rsidR="00894149" w:rsidRDefault="00894149" w:rsidP="0066488E">
      <w:pPr>
        <w:ind w:left="696"/>
      </w:pPr>
      <w:r>
        <w:t xml:space="preserve">-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&lt;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 w:rsidRPr="00894149">
        <w:t xml:space="preserve">, </w:t>
      </w:r>
      <w:r>
        <w:t xml:space="preserve">то принимаем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</m:oMath>
      <w:r>
        <w:t>;</w:t>
      </w:r>
    </w:p>
    <w:p w:rsidR="00894149" w:rsidRDefault="00894149" w:rsidP="0066488E">
      <w:pPr>
        <w:ind w:left="696"/>
      </w:pPr>
      <w:r>
        <w:t xml:space="preserve">-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  <m:r>
          <w:rPr>
            <w:rFonts w:ascii="Cambria Math" w:hAnsi="Cambria Math"/>
          </w:rPr>
          <m:t>,</m:t>
        </m:r>
      </m:oMath>
      <w:r>
        <w:t xml:space="preserve"> то принимаем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bar>
        <m:r>
          <w:rPr>
            <w:rFonts w:ascii="Cambria Math" w:hAnsi="Cambria Math"/>
          </w:rPr>
          <m:t>.</m:t>
        </m:r>
      </m:oMath>
    </w:p>
    <w:p w:rsidR="005E717E" w:rsidRDefault="005E717E" w:rsidP="005E717E">
      <w:r>
        <w:lastRenderedPageBreak/>
        <w:t xml:space="preserve">Также на данном шаге производится проверка на удовлетворение функциональным ограничениям, описанным в </w:t>
      </w:r>
      <w:commentRangeStart w:id="157"/>
      <w:r>
        <w:t>таблице 1.</w:t>
      </w:r>
      <w:commentRangeEnd w:id="157"/>
      <w:r>
        <w:rPr>
          <w:rStyle w:val="a8"/>
        </w:rPr>
        <w:commentReference w:id="157"/>
      </w:r>
      <w:r>
        <w:t xml:space="preserve"> Если найденная точка не удовлетворяет хотя бы одному из них – она отбрасывается, и происходит возвращение на </w:t>
      </w:r>
      <w:r w:rsidRPr="005E717E">
        <w:rPr>
          <w:b/>
        </w:rPr>
        <w:t>Шаг 2</w:t>
      </w:r>
      <w:r>
        <w:t xml:space="preserve"> алгоритма.</w:t>
      </w:r>
    </w:p>
    <w:p w:rsidR="005E717E" w:rsidRDefault="005E717E" w:rsidP="005E717E">
      <w:r w:rsidRPr="005E717E">
        <w:rPr>
          <w:b/>
        </w:rPr>
        <w:t>Шаг 4.</w:t>
      </w:r>
      <w:r>
        <w:t xml:space="preserve"> Вычисляется 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.</m:t>
        </m:r>
      </m:oMath>
      <w:r w:rsidRPr="005E717E">
        <w:t xml:space="preserve"> </w:t>
      </w:r>
      <w:r>
        <w:t xml:space="preserve">Если значение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&lt;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,</m:t>
        </m:r>
      </m:oMath>
      <w:r w:rsidRPr="005E717E">
        <w:t xml:space="preserve"> </w:t>
      </w:r>
      <w:r>
        <w:t xml:space="preserve">то принимаем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. Если </w:t>
      </w:r>
      <w:r w:rsidRPr="00A05E8F">
        <w:rPr>
          <w:i/>
          <w:lang w:val="en-US"/>
        </w:rPr>
        <w:t>p</w:t>
      </w:r>
      <w:r w:rsidRPr="00A05E8F">
        <w:rPr>
          <w:i/>
        </w:rPr>
        <w:t xml:space="preserve"> &lt; </w:t>
      </w:r>
      <w:r w:rsidRPr="00A05E8F">
        <w:rPr>
          <w:i/>
          <w:lang w:val="en-US"/>
        </w:rPr>
        <w:t>P</w:t>
      </w:r>
      <w:r w:rsidRPr="005E717E">
        <w:t xml:space="preserve">, </w:t>
      </w:r>
      <w:r>
        <w:t xml:space="preserve">то увеличиваем </w:t>
      </w:r>
      <w:r>
        <w:rPr>
          <w:lang w:val="en-US"/>
        </w:rPr>
        <w:t>p</w:t>
      </w:r>
      <w:r w:rsidRPr="005E717E">
        <w:t xml:space="preserve"> </w:t>
      </w:r>
      <w:r>
        <w:t xml:space="preserve">на 1 и переходим к </w:t>
      </w:r>
      <w:r w:rsidRPr="005E717E">
        <w:rPr>
          <w:b/>
        </w:rPr>
        <w:t>Шагу 2</w:t>
      </w:r>
      <w:r>
        <w:t xml:space="preserve"> алгоритма. Если </w:t>
      </w:r>
      <w:r w:rsidRPr="00A05E8F">
        <w:rPr>
          <w:i/>
          <w:lang w:val="en-US"/>
        </w:rPr>
        <w:t>p</w:t>
      </w:r>
      <w:r w:rsidRPr="005A0DCE">
        <w:rPr>
          <w:i/>
        </w:rPr>
        <w:t xml:space="preserve"> = </w:t>
      </w:r>
      <w:r w:rsidRPr="00A05E8F">
        <w:rPr>
          <w:i/>
          <w:lang w:val="en-US"/>
        </w:rPr>
        <w:t>P</w:t>
      </w:r>
      <w:r w:rsidRPr="005A0DCE">
        <w:t xml:space="preserve">, - </w:t>
      </w:r>
      <w:r>
        <w:t xml:space="preserve">переходим к </w:t>
      </w:r>
      <w:r w:rsidRPr="005E717E">
        <w:rPr>
          <w:b/>
        </w:rPr>
        <w:t>Шагу 5</w:t>
      </w:r>
      <w:r>
        <w:t>.</w:t>
      </w:r>
    </w:p>
    <w:p w:rsidR="00A05E8F" w:rsidRDefault="00A05E8F" w:rsidP="00E334EF">
      <w:r w:rsidRPr="00A05E8F">
        <w:rPr>
          <w:b/>
        </w:rPr>
        <w:t>Шаг 5</w:t>
      </w:r>
      <w:r>
        <w:t xml:space="preserve">. Если </w:t>
      </w:r>
      <w:r w:rsidRPr="00A05E8F">
        <w:rPr>
          <w:i/>
          <w:lang w:val="en-US"/>
        </w:rPr>
        <w:t>q</w:t>
      </w:r>
      <w:r w:rsidRPr="00E334EF">
        <w:rPr>
          <w:i/>
        </w:rPr>
        <w:t xml:space="preserve"> &lt; </w:t>
      </w:r>
      <w:r w:rsidRPr="00A05E8F">
        <w:rPr>
          <w:i/>
          <w:lang w:val="en-US"/>
        </w:rPr>
        <w:t>Q</w:t>
      </w:r>
      <w:r w:rsidRPr="00E334EF">
        <w:t>:</w:t>
      </w:r>
    </w:p>
    <w:p w:rsidR="00E334EF" w:rsidRDefault="00E334EF" w:rsidP="00E334EF">
      <w:pPr>
        <w:ind w:firstLine="708"/>
      </w:pPr>
      <w:r>
        <w:t xml:space="preserve">- принимаем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e>
        </m:d>
        <m:r>
          <w:rPr>
            <w:rFonts w:ascii="Cambria Math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;</m:t>
        </m:r>
      </m:oMath>
    </w:p>
    <w:p w:rsidR="00E334EF" w:rsidRPr="00E334EF" w:rsidRDefault="00E334EF" w:rsidP="00E334EF">
      <w:pPr>
        <w:ind w:firstLine="708"/>
      </w:pPr>
      <w:r>
        <w:t>- уменьшаем интервал поиска</w:t>
      </w:r>
      <w:r w:rsidRPr="00E334EF">
        <w:rPr>
          <w:i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1-ε</m:t>
            </m:r>
          </m:e>
        </m:d>
        <m:r>
          <w:rPr>
            <w:rFonts w:ascii="Cambria Math" w:hAnsi="Cambria Math"/>
          </w:rPr>
          <m:t>.</m:t>
        </m:r>
      </m:oMath>
    </w:p>
    <w:p w:rsidR="00E334EF" w:rsidRDefault="00E334EF" w:rsidP="00E334EF">
      <w:pPr>
        <w:ind w:firstLine="708"/>
      </w:pPr>
      <w:r w:rsidRPr="00E334EF">
        <w:t>-</w:t>
      </w:r>
      <w:r>
        <w:t xml:space="preserve"> увеличиваем </w:t>
      </w:r>
      <w:r w:rsidRPr="00E334EF">
        <w:rPr>
          <w:i/>
          <w:lang w:val="en-US"/>
        </w:rPr>
        <w:t>Q</w:t>
      </w:r>
      <w:r w:rsidRPr="00E334EF">
        <w:rPr>
          <w:i/>
        </w:rPr>
        <w:t xml:space="preserve"> </w:t>
      </w:r>
      <w:r>
        <w:t xml:space="preserve">на 1 и переходим к </w:t>
      </w:r>
      <w:r w:rsidRPr="00E334EF">
        <w:rPr>
          <w:b/>
        </w:rPr>
        <w:t>Шагу 2.</w:t>
      </w:r>
    </w:p>
    <w:p w:rsidR="00E334EF" w:rsidRPr="00E334EF" w:rsidRDefault="00E334EF" w:rsidP="00E334EF">
      <w:pPr>
        <w:ind w:firstLine="0"/>
      </w:pPr>
      <w:r>
        <w:t xml:space="preserve">Если </w:t>
      </w:r>
      <w:r w:rsidRPr="00E334EF">
        <w:rPr>
          <w:i/>
          <w:lang w:val="en-US"/>
        </w:rPr>
        <w:t>q</w:t>
      </w:r>
      <w:r w:rsidRPr="00E334EF">
        <w:rPr>
          <w:i/>
        </w:rPr>
        <w:t xml:space="preserve"> = </w:t>
      </w:r>
      <w:r w:rsidRPr="00E334EF">
        <w:rPr>
          <w:i/>
          <w:lang w:val="en-US"/>
        </w:rPr>
        <w:t>Q</w:t>
      </w:r>
      <w:r>
        <w:t>, - то заканчиваем вычисления.</w:t>
      </w:r>
    </w:p>
    <w:p w:rsidR="005C4806" w:rsidRDefault="00FB2821" w:rsidP="00EE760B">
      <w:pPr>
        <w:pStyle w:val="3"/>
      </w:pPr>
      <w:r>
        <w:t>Модификация</w:t>
      </w:r>
      <w:r w:rsidR="00EE760B">
        <w:t xml:space="preserve"> алгоритма прямых выборочных процедур с уменьшением интервала поиска</w:t>
      </w:r>
    </w:p>
    <w:p w:rsidR="00EE760B" w:rsidRDefault="005C4806" w:rsidP="005C4806">
      <w:r>
        <w:t xml:space="preserve">Для возможности применения описанного в п. 1.4.1 </w:t>
      </w:r>
      <w:r w:rsidR="00EE760B">
        <w:t xml:space="preserve"> </w:t>
      </w:r>
      <w:r>
        <w:t xml:space="preserve">алгоритма прямых выборочных процедур с уменьшением интервала поиска для решения поставленной </w:t>
      </w:r>
      <w:commentRangeStart w:id="158"/>
      <w:r>
        <w:t xml:space="preserve">(в п.1) </w:t>
      </w:r>
      <w:commentRangeEnd w:id="158"/>
      <w:r w:rsidR="000B74B1">
        <w:rPr>
          <w:rStyle w:val="a8"/>
        </w:rPr>
        <w:commentReference w:id="158"/>
      </w:r>
      <w:r>
        <w:t xml:space="preserve">задачи оптимизации в данный алгоритм необходимо внести </w:t>
      </w:r>
      <w:r w:rsidR="00973819">
        <w:t>модификации.</w:t>
      </w:r>
    </w:p>
    <w:p w:rsidR="006A6B41" w:rsidRDefault="006A6B41" w:rsidP="005C4806">
      <w:r>
        <w:t xml:space="preserve">В соответствии с </w:t>
      </w:r>
      <w:r w:rsidR="000E00FA">
        <w:t>поставленной задачей</w:t>
      </w:r>
      <w:r>
        <w:t xml:space="preserve"> многокритериальной оптимизации </w:t>
      </w:r>
      <w:commentRangeStart w:id="159"/>
      <w:r>
        <w:t xml:space="preserve">(п.1) </w:t>
      </w:r>
      <w:commentRangeEnd w:id="159"/>
      <w:r w:rsidR="000B74B1">
        <w:rPr>
          <w:rStyle w:val="a8"/>
        </w:rPr>
        <w:commentReference w:id="159"/>
      </w:r>
      <w:r>
        <w:t>каждый из котлоагрегатов, находящихся в составе очереди «90 ата» котельного отделения ТЭЦ-20 Мосэнерго, может иметь значение паропроизводительности</w:t>
      </w:r>
      <w:r w:rsidRPr="006A6B4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, находящееся в заданных для </w:t>
      </w:r>
      <w:r w:rsidR="00F1271C">
        <w:t>него</w:t>
      </w:r>
      <w:r>
        <w:t xml:space="preserve"> пределах</w:t>
      </w:r>
      <w:r w:rsidRPr="006A6B41">
        <w:t xml:space="preserve"> </w:t>
      </w:r>
      <m:oMath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min</m:t>
            </m:r>
          </m:sup>
        </m:sSubSup>
        <m:r>
          <w:rPr>
            <w:rFonts w:ascii="Cambria Math" w:hAnsi="Cambria Math"/>
          </w:rPr>
          <m:t>;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>]</m:t>
        </m:r>
      </m:oMath>
      <w:r w:rsidRPr="006A6B41">
        <w:t>.</w:t>
      </w:r>
    </w:p>
    <w:p w:rsidR="000B74B1" w:rsidRPr="006A6B41" w:rsidRDefault="000B74B1" w:rsidP="005C4806">
      <w:r>
        <w:t xml:space="preserve">Паровая нагрузка котлоагрегата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– это входной управляющий параметр математической модели </w:t>
      </w:r>
      <w:commentRangeStart w:id="160"/>
      <w:r>
        <w:t>(таблица 1).</w:t>
      </w:r>
      <w:commentRangeEnd w:id="160"/>
      <w:r>
        <w:rPr>
          <w:rStyle w:val="a8"/>
        </w:rPr>
        <w:commentReference w:id="160"/>
      </w:r>
    </w:p>
    <w:p w:rsidR="005C4806" w:rsidRDefault="00FF5E6B" w:rsidP="005C4806">
      <w:r>
        <w:t xml:space="preserve">Рассмотрим ситуацию, когда группе котлоагрегатов необходимо обеспечить суммарную паропроизводительность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= 500 т</w:t>
      </w:r>
      <w:r w:rsidRPr="00FF5E6B">
        <w:t>/</w:t>
      </w:r>
      <w:r>
        <w:t>ч.</w:t>
      </w:r>
    </w:p>
    <w:p w:rsidR="00FF5E6B" w:rsidRDefault="00FF5E6B" w:rsidP="005C4806">
      <w:r>
        <w:lastRenderedPageBreak/>
        <w:t xml:space="preserve">Пусть текущая комбинация работающих котлоагрегатов состоит из 3 котлов: </w:t>
      </w:r>
      <w:r w:rsidRPr="00FF5E6B">
        <w:rPr>
          <w:b/>
          <w:lang w:val="en-US"/>
        </w:rPr>
        <w:t>K</w:t>
      </w:r>
      <w:r w:rsidRPr="00FF5E6B">
        <w:rPr>
          <w:b/>
        </w:rPr>
        <w:t>1</w:t>
      </w:r>
      <w:r w:rsidRPr="00FF5E6B">
        <w:t xml:space="preserve">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90 т/ч≤D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≤170 т/ч)</m:t>
        </m:r>
      </m:oMath>
      <w:r>
        <w:t xml:space="preserve">, </w:t>
      </w:r>
      <w:r w:rsidRPr="00FF5E6B">
        <w:rPr>
          <w:b/>
          <w:lang w:val="en-US"/>
        </w:rPr>
        <w:t>K</w:t>
      </w:r>
      <w:r w:rsidRPr="00FF5E6B">
        <w:rPr>
          <w:b/>
        </w:rPr>
        <w:t>2</w:t>
      </w:r>
      <w:r w:rsidRPr="00FF5E6B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(90 т/ч≤D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≤170 т/ч)</m:t>
        </m:r>
      </m:oMath>
      <w:r w:rsidRPr="00FF5E6B">
        <w:t xml:space="preserve">, </w:t>
      </w:r>
      <w:r w:rsidRPr="00FF5E6B">
        <w:rPr>
          <w:b/>
          <w:lang w:val="en-US"/>
        </w:rPr>
        <w:t>K</w:t>
      </w:r>
      <w:r w:rsidRPr="00FF5E6B">
        <w:rPr>
          <w:b/>
        </w:rPr>
        <w:t>3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(90 т/ч≤D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≤170 т/ч).</m:t>
        </m:r>
      </m:oMath>
    </w:p>
    <w:p w:rsidR="007840D4" w:rsidRPr="007840D4" w:rsidRDefault="007840D4" w:rsidP="005C4806">
      <w: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min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min</m:t>
                </m:r>
              </m:sup>
            </m:sSubSup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min</m:t>
                </m:r>
              </m:sup>
            </m:sSubSup>
            <m:r>
              <w:rPr>
                <w:rFonts w:ascii="Cambria Math" w:hAnsi="Cambria Math"/>
              </w:rPr>
              <m:t>≤D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≤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  <w:lang w:val="en-US"/>
              </w:rPr>
              <m:t>max</m:t>
            </m:r>
          </m:sup>
        </m:sSubSup>
        <m:r>
          <w:rPr>
            <w:rFonts w:ascii="Cambria Math" w:hAnsi="Cambria Math"/>
          </w:rPr>
          <m:t xml:space="preserve"> (270≤500≤510)</m:t>
        </m:r>
      </m:oMath>
      <w:r>
        <w:t>, - данная комбинация работающих котлоагрегатов является допустимой.</w:t>
      </w:r>
    </w:p>
    <w:p w:rsidR="00BE46FF" w:rsidRDefault="00BE46FF" w:rsidP="005C4806">
      <w:r>
        <w:t xml:space="preserve">Согласно описанному в </w:t>
      </w:r>
      <w:commentRangeStart w:id="161"/>
      <w:r>
        <w:t xml:space="preserve">п.1.4.1 </w:t>
      </w:r>
      <w:commentRangeEnd w:id="161"/>
      <w:r>
        <w:rPr>
          <w:rStyle w:val="a8"/>
        </w:rPr>
        <w:commentReference w:id="161"/>
      </w:r>
      <w:r>
        <w:t xml:space="preserve">алгоритму, на </w:t>
      </w:r>
      <w:r w:rsidRPr="00BE46FF">
        <w:rPr>
          <w:b/>
        </w:rPr>
        <w:t>Шаге 1</w:t>
      </w:r>
      <w:r>
        <w:t xml:space="preserve"> необходимо выбрать начальное решение, при этом 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выбираются как середины соответствующих интервалов допустимых значений.</w:t>
      </w:r>
    </w:p>
    <w:p w:rsidR="00974D43" w:rsidRDefault="00974D43" w:rsidP="005C4806">
      <w:r>
        <w:t xml:space="preserve">Тогда для переменных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Pr="00974D43">
        <w:t>,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974D43">
        <w:t>,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 w:rsidRPr="00974D43">
        <w:t xml:space="preserve"> </w:t>
      </w:r>
      <w:r>
        <w:t>получим:</w:t>
      </w:r>
    </w:p>
    <w:p w:rsidR="00974D43" w:rsidRDefault="00915442" w:rsidP="00974D43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90+170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=130 т/ч</m:t>
        </m:r>
      </m:oMath>
      <w:r w:rsidR="00974D43">
        <w:t>;</w:t>
      </w:r>
    </w:p>
    <w:p w:rsidR="00974D43" w:rsidRDefault="00915442" w:rsidP="00974D43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90+170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=130 т/ч</m:t>
        </m:r>
      </m:oMath>
      <w:r w:rsidR="00974D43">
        <w:t xml:space="preserve">; </w:t>
      </w:r>
    </w:p>
    <w:p w:rsidR="00974D43" w:rsidRDefault="00915442" w:rsidP="00974D43">
      <w:pPr>
        <w:ind w:firstLine="708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=500-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-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74D43" w:rsidRPr="00974D43">
        <w:t xml:space="preserve"> = 240 </w:t>
      </w:r>
      <w:r w:rsidR="00974D43">
        <w:t>т</w:t>
      </w:r>
      <w:r w:rsidR="00974D43" w:rsidRPr="00974D43">
        <w:t>/</w:t>
      </w:r>
      <w:r w:rsidR="00974D43">
        <w:t>ч.</w:t>
      </w:r>
    </w:p>
    <w:p w:rsidR="00974D43" w:rsidRPr="005A0DCE" w:rsidRDefault="00974D43" w:rsidP="00974D43">
      <w:pPr>
        <w:ind w:firstLine="708"/>
      </w:pPr>
      <w:r>
        <w:t xml:space="preserve">В результате, для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</m:oMath>
      <w:r>
        <w:t xml:space="preserve"> будет получено недопустимое значение, которое не входит в заданные для этого котлоагрегата допустимые границы варьирования паропроизводительности.</w:t>
      </w:r>
    </w:p>
    <w:p w:rsidR="002814AB" w:rsidRDefault="006F1325" w:rsidP="00974D43">
      <w:pPr>
        <w:ind w:firstLine="708"/>
      </w:pPr>
      <w:r>
        <w:t xml:space="preserve">В соответствии с этим для </w:t>
      </w:r>
      <w:r w:rsidRPr="006F1325">
        <w:rPr>
          <w:b/>
        </w:rPr>
        <w:t>Шага 1</w:t>
      </w:r>
      <w:r>
        <w:t xml:space="preserve"> описанного в </w:t>
      </w:r>
      <w:commentRangeStart w:id="162"/>
      <w:r>
        <w:t xml:space="preserve">п.1 </w:t>
      </w:r>
      <w:commentRangeEnd w:id="162"/>
      <w:r>
        <w:rPr>
          <w:rStyle w:val="a8"/>
        </w:rPr>
        <w:commentReference w:id="162"/>
      </w:r>
      <w:r>
        <w:t>алгоритма прямых выборочных процедур с уменьшением интервала поиска была ра</w:t>
      </w:r>
      <w:r w:rsidR="00A43E4F">
        <w:t>зработана следующая модификация</w:t>
      </w:r>
      <w:r w:rsidR="001B562C">
        <w:t xml:space="preserve">. Выбор начального </w:t>
      </w:r>
      <w:r w:rsidR="00151ADA">
        <w:t xml:space="preserve">решения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d>
      </m:oMath>
      <w:r w:rsidR="001B562C">
        <w:t xml:space="preserve"> осуществляется по следующему алгоритму:</w:t>
      </w:r>
    </w:p>
    <w:p w:rsidR="00E12118" w:rsidRPr="00E12118" w:rsidRDefault="00E12118" w:rsidP="00E12118">
      <w:pPr>
        <w:pStyle w:val="a3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Для всех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 xml:space="preserve">, 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=1..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-1</m:t>
        </m:r>
      </m:oMath>
      <w:r w:rsidRPr="00E12118">
        <w:rPr>
          <w:lang w:val="ru-RU"/>
        </w:rPr>
        <w:t xml:space="preserve">, </w:t>
      </w:r>
      <w:r>
        <w:rPr>
          <w:lang w:val="ru-RU"/>
        </w:rPr>
        <w:t>принять:</w:t>
      </w:r>
    </w:p>
    <w:commentRangeStart w:id="163"/>
    <w:p w:rsidR="00E12118" w:rsidRPr="00E12118" w:rsidRDefault="00915442" w:rsidP="00E12118"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ar>
                <m:barPr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w:commentRangeEnd w:id="163"/>
          <m:r>
            <m:rPr>
              <m:sty m:val="p"/>
            </m:rPr>
            <w:rPr>
              <w:rStyle w:val="a8"/>
            </w:rPr>
            <w:commentReference w:id="163"/>
          </m:r>
          <m:r>
            <w:rPr>
              <w:rFonts w:ascii="Cambria Math" w:hAnsi="Cambria Math"/>
            </w:rPr>
            <m:t>.</m:t>
          </m:r>
        </m:oMath>
      </m:oMathPara>
    </w:p>
    <w:p w:rsidR="00E12118" w:rsidRPr="00EF4410" w:rsidRDefault="00915442" w:rsidP="00E12118">
      <w:pPr>
        <w:pStyle w:val="a3"/>
        <w:numPr>
          <w:ilvl w:val="0"/>
          <w:numId w:val="21"/>
        </w:numPr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 </m:t>
        </m:r>
      </m:oMath>
      <w:r w:rsidR="00E12118" w:rsidRPr="00EF4410">
        <w:rPr>
          <w:lang w:val="ru-RU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lang w:val="ru-RU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ru-RU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Ki</m:t>
                </m:r>
              </m:sub>
            </m:sSub>
          </m:e>
        </m:nary>
      </m:oMath>
      <w:r w:rsidR="00E12118" w:rsidRPr="00EF4410">
        <w:rPr>
          <w:lang w:val="ru-RU"/>
        </w:rPr>
        <w:t xml:space="preserve">, </w:t>
      </w:r>
    </w:p>
    <w:p w:rsidR="00E12118" w:rsidRDefault="00E12118" w:rsidP="00E12118">
      <w:pPr>
        <w:rPr>
          <w:szCs w:val="22"/>
        </w:rPr>
      </w:pPr>
      <w:r>
        <w:t xml:space="preserve">где </w:t>
      </w:r>
      <m:oMath>
        <m:sSub>
          <m:sSubPr>
            <m:ctrlPr>
              <w:rPr>
                <w:rFonts w:ascii="Cambria Math" w:eastAsia="Calibri" w:hAnsi="Cambria Math"/>
                <w:i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szCs w:val="22"/>
        </w:rPr>
        <w:t xml:space="preserve"> – заданная суммарная паропроизводительность, которую должна обеспечить группа котлоагрегатов.</w:t>
      </w:r>
    </w:p>
    <w:p w:rsidR="00EF4410" w:rsidRPr="005371EC" w:rsidRDefault="00EF4410" w:rsidP="004C7088">
      <w:pPr>
        <w:pStyle w:val="a3"/>
        <w:numPr>
          <w:ilvl w:val="0"/>
          <w:numId w:val="21"/>
        </w:numPr>
        <w:ind w:left="0" w:firstLine="851"/>
        <w:jc w:val="both"/>
        <w:rPr>
          <w:lang w:val="ru-RU"/>
        </w:rPr>
      </w:pPr>
      <w:r>
        <w:rPr>
          <w:lang w:val="ru-RU"/>
        </w:rPr>
        <w:lastRenderedPageBreak/>
        <w:t xml:space="preserve">Если </w:t>
      </w:r>
      <m:oMath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eastAsia="Times New Roman" w:hAnsi="Cambria Math"/>
            <w:szCs w:val="24"/>
            <w:lang w:val="ru-RU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szCs w:val="24"/>
            <w:lang w:val="ru-RU"/>
          </w:rPr>
          <m:t>≤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EF4410">
        <w:rPr>
          <w:szCs w:val="24"/>
          <w:lang w:val="ru-RU"/>
        </w:rPr>
        <w:t xml:space="preserve">, </w:t>
      </w:r>
      <w:r w:rsidR="008E0D36">
        <w:rPr>
          <w:szCs w:val="24"/>
          <w:lang w:val="ru-RU"/>
        </w:rPr>
        <w:t>- завершить алгоритм выбора начального решения</w:t>
      </w:r>
      <w:r w:rsidR="005371EC">
        <w:rPr>
          <w:szCs w:val="24"/>
          <w:lang w:val="ru-RU"/>
        </w:rPr>
        <w:t>, иначе, - перейти к пункту 4.</w:t>
      </w:r>
    </w:p>
    <w:p w:rsidR="005371EC" w:rsidRPr="00050C19" w:rsidRDefault="00050C19" w:rsidP="004C7088">
      <w:pPr>
        <w:pStyle w:val="a3"/>
        <w:numPr>
          <w:ilvl w:val="0"/>
          <w:numId w:val="21"/>
        </w:numPr>
        <w:ind w:left="0" w:firstLine="851"/>
        <w:jc w:val="both"/>
        <w:rPr>
          <w:lang w:val="ru-RU"/>
        </w:rPr>
      </w:pPr>
      <w:r>
        <w:rPr>
          <w:szCs w:val="24"/>
          <w:lang w:val="ru-RU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&gt;0</m:t>
        </m:r>
      </m:oMath>
      <w:r w:rsidRPr="00050C19">
        <w:rPr>
          <w:lang w:val="ru-RU"/>
        </w:rPr>
        <w:t>,</w:t>
      </w:r>
      <w:r w:rsidR="009429ED">
        <w:rPr>
          <w:lang w:val="ru-RU"/>
        </w:rPr>
        <w:t xml:space="preserve"> -</w:t>
      </w:r>
      <w:r w:rsidR="009429ED" w:rsidRPr="009429ED">
        <w:rPr>
          <w:lang w:val="ru-RU"/>
        </w:rPr>
        <w:t xml:space="preserve"> </w:t>
      </w:r>
      <w:r>
        <w:rPr>
          <w:lang w:val="ru-RU"/>
        </w:rPr>
        <w:t xml:space="preserve">перейти к пункту 5. 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&lt;0</m:t>
        </m:r>
      </m:oMath>
      <w:r w:rsidRPr="00050C19">
        <w:rPr>
          <w:lang w:val="ru-RU"/>
        </w:rPr>
        <w:t>, -</w:t>
      </w:r>
      <w:r w:rsidR="005A35B8" w:rsidRPr="005A35B8">
        <w:rPr>
          <w:lang w:val="ru-RU"/>
        </w:rPr>
        <w:t xml:space="preserve"> </w:t>
      </w:r>
      <w:r w:rsidR="005A35B8">
        <w:rPr>
          <w:lang w:val="ru-RU"/>
        </w:rPr>
        <w:t xml:space="preserve">это означает, что </w:t>
      </w:r>
      <w:r w:rsidR="005A35B8" w:rsidRPr="005A35B8">
        <w:rPr>
          <w:lang w:val="ru-RU"/>
        </w:rPr>
        <w:t xml:space="preserve">котлоагрегаты </w:t>
      </w:r>
      <w:r w:rsidR="005A35B8" w:rsidRPr="008B7F26">
        <w:rPr>
          <w:i/>
          <w:lang w:val="ru-RU"/>
        </w:rPr>
        <w:t>1..</w:t>
      </w:r>
      <w:r w:rsidR="005A35B8" w:rsidRPr="008B7F26">
        <w:rPr>
          <w:i/>
        </w:rPr>
        <w:t>n</w:t>
      </w:r>
      <w:r w:rsidR="005A35B8" w:rsidRPr="008B7F26">
        <w:rPr>
          <w:i/>
          <w:lang w:val="ru-RU"/>
        </w:rPr>
        <w:t>-1</w:t>
      </w:r>
      <w:r w:rsidR="005A35B8" w:rsidRPr="005A35B8">
        <w:rPr>
          <w:lang w:val="ru-RU"/>
        </w:rPr>
        <w:t xml:space="preserve"> </w:t>
      </w:r>
      <w:r w:rsidR="005A35B8">
        <w:rPr>
          <w:lang w:val="ru-RU"/>
        </w:rPr>
        <w:t>нагружены на столько, что могут выполнить (или перевыполнить) план по суммарной паропроизводительности, соответственно, их нужно «разгрузить», -</w:t>
      </w:r>
      <w:r w:rsidRPr="00050C19">
        <w:rPr>
          <w:lang w:val="ru-RU"/>
        </w:rPr>
        <w:t xml:space="preserve"> </w:t>
      </w:r>
      <w:r w:rsidR="005A35B8">
        <w:rPr>
          <w:lang w:val="ru-RU"/>
        </w:rPr>
        <w:t>переходим</w:t>
      </w:r>
      <w:r>
        <w:rPr>
          <w:lang w:val="ru-RU"/>
        </w:rPr>
        <w:t xml:space="preserve"> к </w:t>
      </w:r>
      <w:r w:rsidRPr="005A35B8">
        <w:rPr>
          <w:lang w:val="ru-RU"/>
        </w:rPr>
        <w:t xml:space="preserve">пункту </w:t>
      </w:r>
      <w:r w:rsidR="005A35B8" w:rsidRPr="005A35B8">
        <w:rPr>
          <w:lang w:val="ru-RU"/>
        </w:rPr>
        <w:t>8</w:t>
      </w:r>
      <w:r w:rsidRPr="005A35B8">
        <w:rPr>
          <w:lang w:val="ru-RU"/>
        </w:rPr>
        <w:t>.</w:t>
      </w:r>
    </w:p>
    <w:p w:rsidR="00050C19" w:rsidRPr="003905B1" w:rsidRDefault="003905B1" w:rsidP="004C7088">
      <w:pPr>
        <w:pStyle w:val="a3"/>
        <w:numPr>
          <w:ilvl w:val="0"/>
          <w:numId w:val="21"/>
        </w:numPr>
        <w:ind w:left="0" w:firstLine="851"/>
        <w:jc w:val="both"/>
        <w:rPr>
          <w:lang w:val="ru-RU"/>
        </w:rPr>
      </w:pPr>
      <w:r>
        <w:rPr>
          <w:lang w:val="ru-RU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&gt;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="009429ED">
        <w:rPr>
          <w:szCs w:val="24"/>
          <w:lang w:val="ru-RU"/>
        </w:rPr>
        <w:t xml:space="preserve">, - это говорит о том, что паровая нагрузка, </w:t>
      </w:r>
      <w:r w:rsidR="0045205B">
        <w:rPr>
          <w:szCs w:val="24"/>
          <w:lang w:val="ru-RU"/>
        </w:rPr>
        <w:t xml:space="preserve">которую должен иметь </w:t>
      </w:r>
      <w:r w:rsidR="0045205B" w:rsidRPr="00F8368E">
        <w:rPr>
          <w:i/>
          <w:szCs w:val="24"/>
        </w:rPr>
        <w:t>n</w:t>
      </w:r>
      <w:r w:rsidR="0045205B" w:rsidRPr="0045205B">
        <w:rPr>
          <w:szCs w:val="24"/>
          <w:lang w:val="ru-RU"/>
        </w:rPr>
        <w:t>-</w:t>
      </w:r>
      <w:r w:rsidR="0045205B">
        <w:rPr>
          <w:szCs w:val="24"/>
          <w:lang w:val="ru-RU"/>
        </w:rPr>
        <w:t xml:space="preserve">ый котел в данной комбинации, чтобы обеспечить выполнения общего плана паропроизводительности очереди котлоагрегатов, превышает максимально допустимую паровую нагрузку для </w:t>
      </w:r>
      <w:r w:rsidR="0045205B" w:rsidRPr="00F8368E">
        <w:rPr>
          <w:i/>
          <w:szCs w:val="24"/>
        </w:rPr>
        <w:t>n</w:t>
      </w:r>
      <w:r w:rsidR="0045205B" w:rsidRPr="0045205B">
        <w:rPr>
          <w:szCs w:val="24"/>
          <w:lang w:val="ru-RU"/>
        </w:rPr>
        <w:t>-</w:t>
      </w:r>
      <w:r w:rsidR="0045205B">
        <w:rPr>
          <w:szCs w:val="24"/>
          <w:lang w:val="ru-RU"/>
        </w:rPr>
        <w:t xml:space="preserve">го котлоагрегата. Соответственно, необходимо сильнее нагрузить котлоагрегаты </w:t>
      </w:r>
      <w:r w:rsidR="0045205B" w:rsidRPr="00F8368E">
        <w:rPr>
          <w:i/>
          <w:szCs w:val="24"/>
          <w:lang w:val="ru-RU"/>
        </w:rPr>
        <w:t>1..</w:t>
      </w:r>
      <w:r w:rsidR="0045205B" w:rsidRPr="00F8368E">
        <w:rPr>
          <w:i/>
          <w:szCs w:val="24"/>
        </w:rPr>
        <w:t>n</w:t>
      </w:r>
      <w:r w:rsidR="0045205B" w:rsidRPr="00F8368E">
        <w:rPr>
          <w:i/>
          <w:szCs w:val="24"/>
          <w:lang w:val="ru-RU"/>
        </w:rPr>
        <w:t>-1</w:t>
      </w:r>
      <w:r w:rsidR="0045205B" w:rsidRPr="000C309A">
        <w:rPr>
          <w:szCs w:val="24"/>
          <w:lang w:val="ru-RU"/>
        </w:rPr>
        <w:t xml:space="preserve">. </w:t>
      </w:r>
      <w:r w:rsidR="0045205B">
        <w:rPr>
          <w:szCs w:val="24"/>
          <w:lang w:val="ru-RU"/>
        </w:rPr>
        <w:t xml:space="preserve">Переходим к пункту 6. </w:t>
      </w:r>
      <w:r>
        <w:rPr>
          <w:szCs w:val="24"/>
          <w:lang w:val="ru-RU"/>
        </w:rP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 xml:space="preserve">&lt; 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</m:oMath>
      <w:r w:rsidRPr="003905B1">
        <w:rPr>
          <w:szCs w:val="24"/>
          <w:lang w:val="ru-RU"/>
        </w:rPr>
        <w:t>,</w:t>
      </w:r>
      <w:r w:rsidR="000C309A" w:rsidRPr="000C309A">
        <w:rPr>
          <w:szCs w:val="24"/>
          <w:lang w:val="ru-RU"/>
        </w:rPr>
        <w:t xml:space="preserve"> - </w:t>
      </w:r>
      <w:r w:rsidR="000C309A">
        <w:rPr>
          <w:szCs w:val="24"/>
          <w:lang w:val="ru-RU"/>
        </w:rPr>
        <w:t xml:space="preserve">это говорит о том, что паровая нагрузка, «оставшаяся» для </w:t>
      </w:r>
      <w:r w:rsidR="000C309A">
        <w:rPr>
          <w:szCs w:val="24"/>
        </w:rPr>
        <w:t>n</w:t>
      </w:r>
      <w:r w:rsidR="000C309A" w:rsidRPr="000C309A">
        <w:rPr>
          <w:szCs w:val="24"/>
          <w:lang w:val="ru-RU"/>
        </w:rPr>
        <w:t>-</w:t>
      </w:r>
      <w:r w:rsidR="000C309A">
        <w:rPr>
          <w:szCs w:val="24"/>
          <w:lang w:val="ru-RU"/>
        </w:rPr>
        <w:t xml:space="preserve">го котла, меньше минимально допустимой паровой нагрузки для этого котла. Соответственно, необходимо «разгрузить» котлоагрегаты </w:t>
      </w:r>
      <w:r w:rsidR="000C309A" w:rsidRPr="00F8368E">
        <w:rPr>
          <w:i/>
          <w:szCs w:val="24"/>
          <w:lang w:val="ru-RU"/>
        </w:rPr>
        <w:t>1..</w:t>
      </w:r>
      <w:r w:rsidR="000C309A" w:rsidRPr="00F8368E">
        <w:rPr>
          <w:i/>
          <w:szCs w:val="24"/>
        </w:rPr>
        <w:t>n</w:t>
      </w:r>
      <w:r w:rsidR="000C309A" w:rsidRPr="00F8368E">
        <w:rPr>
          <w:i/>
          <w:szCs w:val="24"/>
          <w:lang w:val="ru-RU"/>
        </w:rPr>
        <w:t>-1</w:t>
      </w:r>
      <w:r w:rsidR="000C309A" w:rsidRPr="000C309A">
        <w:rPr>
          <w:szCs w:val="24"/>
          <w:lang w:val="ru-RU"/>
        </w:rPr>
        <w:t xml:space="preserve"> </w:t>
      </w:r>
      <w:r w:rsidR="000C309A">
        <w:rPr>
          <w:szCs w:val="24"/>
          <w:lang w:val="ru-RU"/>
        </w:rPr>
        <w:t xml:space="preserve">и сильнее нагрузить </w:t>
      </w:r>
      <w:r w:rsidR="000C309A" w:rsidRPr="00F8368E">
        <w:rPr>
          <w:i/>
          <w:szCs w:val="24"/>
        </w:rPr>
        <w:t>n</w:t>
      </w:r>
      <w:r w:rsidR="000C309A" w:rsidRPr="000C309A">
        <w:rPr>
          <w:szCs w:val="24"/>
          <w:lang w:val="ru-RU"/>
        </w:rPr>
        <w:t>-</w:t>
      </w:r>
      <w:r w:rsidR="000C309A">
        <w:rPr>
          <w:szCs w:val="24"/>
          <w:lang w:val="ru-RU"/>
        </w:rPr>
        <w:t>ый котлоагрегат. Переходим к шагу 7.</w:t>
      </w:r>
      <w:r w:rsidRPr="003905B1">
        <w:rPr>
          <w:szCs w:val="24"/>
          <w:lang w:val="ru-RU"/>
        </w:rPr>
        <w:t xml:space="preserve"> </w:t>
      </w:r>
    </w:p>
    <w:p w:rsidR="00763C36" w:rsidRPr="00A35A93" w:rsidRDefault="0045205B" w:rsidP="00763C36">
      <w:pPr>
        <w:pStyle w:val="a3"/>
        <w:numPr>
          <w:ilvl w:val="0"/>
          <w:numId w:val="21"/>
        </w:numPr>
        <w:ind w:left="0" w:firstLine="851"/>
        <w:rPr>
          <w:lang w:val="ru-RU"/>
        </w:rPr>
      </w:pPr>
      <w:r>
        <w:rPr>
          <w:szCs w:val="24"/>
          <w:lang w:val="ru-RU"/>
        </w:rPr>
        <w:t>П</w:t>
      </w:r>
      <w:r w:rsidRPr="003905B1">
        <w:rPr>
          <w:lang w:val="ru-RU"/>
        </w:rPr>
        <w:t>ринять</w:t>
      </w:r>
      <w:r w:rsidR="00A35A93">
        <w:rPr>
          <w:lang w:val="ru-RU"/>
        </w:rPr>
        <w:t>:</w:t>
      </w:r>
      <w:r w:rsidRPr="003905B1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P=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-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eastAsia="Times New Roman" w:hAnsi="Cambria Math"/>
            <w:szCs w:val="24"/>
            <w:lang w:val="ru-RU"/>
          </w:rPr>
          <m:t>,</m:t>
        </m:r>
      </m:oMath>
      <w:r w:rsidR="00763C36">
        <w:rPr>
          <w:szCs w:val="24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hAnsi="Cambria Math"/>
            <w:szCs w:val="24"/>
            <w:lang w:val="ru-RU"/>
          </w:rPr>
          <m:t>,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 xml:space="preserve"> = 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-1.</m:t>
        </m:r>
      </m:oMath>
    </w:p>
    <w:p w:rsidR="00A35A93" w:rsidRDefault="00D73B11" w:rsidP="0083378D">
      <w:pPr>
        <w:ind w:firstLine="851"/>
      </w:pPr>
      <w:r>
        <w:t xml:space="preserve">До тех пор, пока </w:t>
      </w:r>
      <w:r w:rsidRPr="00D73B11">
        <w:rPr>
          <w:i/>
          <w:lang w:val="en-US"/>
        </w:rPr>
        <w:t>i</w:t>
      </w:r>
      <w:r w:rsidRPr="00D73B11">
        <w:rPr>
          <w:i/>
        </w:rPr>
        <w:t xml:space="preserve"> &gt; 0 </w:t>
      </w:r>
      <w:r>
        <w:t>выполнять:</w:t>
      </w:r>
    </w:p>
    <w:p w:rsidR="00D73B11" w:rsidRDefault="00D73B11" w:rsidP="00A35A93">
      <w:pPr>
        <w:rPr>
          <w:lang w:val="en-US"/>
        </w:rPr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+P;</m:t>
        </m:r>
      </m:oMath>
    </w:p>
    <w:p w:rsidR="008F7CD7" w:rsidRPr="004F1C1B" w:rsidRDefault="008F7CD7" w:rsidP="00A35A93">
      <w:r>
        <w:rPr>
          <w:lang w:val="en-US"/>
        </w:rPr>
        <w:tab/>
      </w:r>
      <w: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&gt;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hAnsi="Cambria Math"/>
          </w:rPr>
          <m:t xml:space="preserve">: </m:t>
        </m:r>
      </m:oMath>
    </w:p>
    <w:p w:rsidR="008F7CD7" w:rsidRDefault="008F7CD7" w:rsidP="00A35A93">
      <w:pPr>
        <w:rPr>
          <w:lang w:val="en-US"/>
        </w:rPr>
      </w:pPr>
      <w:r w:rsidRPr="004F1C1B">
        <w:tab/>
      </w:r>
      <w:r w:rsidRPr="004F1C1B"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P= 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hAnsi="Cambria Math"/>
          </w:rPr>
          <m:t>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  <m:r>
          <w:rPr>
            <w:rFonts w:ascii="Cambria Math" w:hAnsi="Cambria Math"/>
          </w:rPr>
          <m:t>;</m:t>
        </m:r>
      </m:oMath>
    </w:p>
    <w:p w:rsidR="008F7CD7" w:rsidRPr="004F1C1B" w:rsidRDefault="008F7CD7" w:rsidP="00A35A93">
      <w:pPr>
        <w:rPr>
          <w:i/>
        </w:rPr>
      </w:pPr>
      <w:r>
        <w:rPr>
          <w:lang w:val="en-US"/>
        </w:rPr>
        <w:tab/>
      </w:r>
      <w:r>
        <w:t>Иначе</w:t>
      </w:r>
      <w:r w:rsidR="00315961">
        <w:t xml:space="preserve"> завершить цикл по </w:t>
      </w:r>
      <w:r w:rsidR="00315961" w:rsidRPr="00315961">
        <w:rPr>
          <w:i/>
          <w:lang w:val="en-US"/>
        </w:rPr>
        <w:t>i</w:t>
      </w:r>
      <w:r w:rsidR="00315961" w:rsidRPr="00315961">
        <w:rPr>
          <w:i/>
        </w:rPr>
        <w:t>.</w:t>
      </w:r>
    </w:p>
    <w:p w:rsidR="00763C36" w:rsidRPr="00046EA9" w:rsidRDefault="00315961" w:rsidP="00046EA9">
      <w:pPr>
        <w:rPr>
          <w:i/>
          <w:lang w:val="en-US"/>
        </w:rPr>
      </w:pPr>
      <w:r w:rsidRPr="004F1C1B">
        <w:rPr>
          <w:i/>
        </w:rPr>
        <w:tab/>
      </w:r>
      <w:r>
        <w:rPr>
          <w:i/>
          <w:lang w:val="en-US"/>
        </w:rPr>
        <w:t>i = i – 1.</w:t>
      </w:r>
    </w:p>
    <w:p w:rsidR="0083378D" w:rsidRPr="0083378D" w:rsidRDefault="000C309A" w:rsidP="0083378D">
      <w:pPr>
        <w:pStyle w:val="a3"/>
        <w:numPr>
          <w:ilvl w:val="0"/>
          <w:numId w:val="21"/>
        </w:numPr>
        <w:ind w:left="0" w:firstLine="851"/>
        <w:rPr>
          <w:lang w:val="ru-RU"/>
        </w:rPr>
      </w:pPr>
      <w:r>
        <w:rPr>
          <w:szCs w:val="24"/>
          <w:lang w:val="ru-RU"/>
        </w:rPr>
        <w:t xml:space="preserve">Принять </w:t>
      </w:r>
      <m:oMath>
        <m:r>
          <w:rPr>
            <w:rFonts w:ascii="Cambria Math" w:hAnsi="Cambria Math"/>
            <w:lang w:val="ru-RU"/>
          </w:rPr>
          <m:t>P=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eastAsia="Times New Roman" w:hAnsi="Cambria Math"/>
            <w:szCs w:val="24"/>
            <w:lang w:val="ru-RU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eastAsia="Times New Roman" w:hAnsi="Cambria Math"/>
            <w:szCs w:val="24"/>
            <w:lang w:val="ru-RU"/>
          </w:rPr>
          <m:t>;</m:t>
        </m:r>
        <m:r>
          <w:rPr>
            <w:rFonts w:ascii="Cambria Math" w:eastAsia="Times New Roman" w:hAnsi="Cambria Math"/>
            <w:szCs w:val="24"/>
          </w:rPr>
          <m:t>i</m:t>
        </m:r>
        <m:r>
          <w:rPr>
            <w:rFonts w:ascii="Cambria Math" w:eastAsia="Times New Roman" w:hAnsi="Cambria Math"/>
            <w:szCs w:val="24"/>
            <w:lang w:val="ru-RU"/>
          </w:rPr>
          <m:t>=</m:t>
        </m:r>
        <m:r>
          <w:rPr>
            <w:rFonts w:ascii="Cambria Math" w:eastAsia="Times New Roman" w:hAnsi="Cambria Math"/>
            <w:szCs w:val="24"/>
          </w:rPr>
          <m:t>n</m:t>
        </m:r>
        <m:r>
          <w:rPr>
            <w:rFonts w:ascii="Cambria Math" w:eastAsia="Times New Roman" w:hAnsi="Cambria Math"/>
            <w:szCs w:val="24"/>
            <w:lang w:val="ru-RU"/>
          </w:rPr>
          <m:t>-1.</m:t>
        </m:r>
      </m:oMath>
    </w:p>
    <w:p w:rsidR="0083378D" w:rsidRDefault="0083378D" w:rsidP="0083378D">
      <w:pPr>
        <w:ind w:firstLine="851"/>
      </w:pPr>
      <w:r>
        <w:t xml:space="preserve">До тех пор, пока </w:t>
      </w:r>
      <w:r w:rsidRPr="00D73B11">
        <w:rPr>
          <w:i/>
          <w:lang w:val="en-US"/>
        </w:rPr>
        <w:t>i</w:t>
      </w:r>
      <w:r w:rsidRPr="00D73B11">
        <w:rPr>
          <w:i/>
        </w:rPr>
        <w:t xml:space="preserve"> &gt; 0 </w:t>
      </w:r>
      <w:r>
        <w:t>выполнять:</w:t>
      </w:r>
    </w:p>
    <w:p w:rsidR="0083378D" w:rsidRDefault="0083378D" w:rsidP="0083378D">
      <w:pPr>
        <w:rPr>
          <w:lang w:val="en-US"/>
        </w:rPr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-P;</m:t>
        </m:r>
      </m:oMath>
    </w:p>
    <w:p w:rsidR="0083378D" w:rsidRPr="0083378D" w:rsidRDefault="0083378D" w:rsidP="0083378D">
      <w:r>
        <w:rPr>
          <w:lang w:val="en-US"/>
        </w:rPr>
        <w:tab/>
      </w:r>
      <w: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 xml:space="preserve">: </m:t>
        </m:r>
      </m:oMath>
    </w:p>
    <w:p w:rsidR="0083378D" w:rsidRDefault="0083378D" w:rsidP="0083378D">
      <w:pPr>
        <w:rPr>
          <w:lang w:val="en-US"/>
        </w:rPr>
      </w:pPr>
      <w:r w:rsidRPr="0083378D">
        <w:tab/>
      </w:r>
      <w:r w:rsidRPr="0083378D">
        <w:tab/>
      </w:r>
      <m:oMath>
        <m:r>
          <w:rPr>
            <w:rFonts w:ascii="Cambria Math" w:hAnsi="Cambria Math"/>
          </w:rPr>
          <m:t>P=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Ki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;</m:t>
        </m:r>
      </m:oMath>
    </w:p>
    <w:p w:rsidR="0083378D" w:rsidRPr="0083378D" w:rsidRDefault="0083378D" w:rsidP="0083378D">
      <w:pPr>
        <w:rPr>
          <w:i/>
        </w:rPr>
      </w:pPr>
      <w:r>
        <w:rPr>
          <w:lang w:val="en-US"/>
        </w:rPr>
        <w:tab/>
      </w:r>
      <w:r>
        <w:t xml:space="preserve">Иначе завершить цикл по </w:t>
      </w:r>
      <w:r w:rsidRPr="00315961">
        <w:rPr>
          <w:i/>
          <w:lang w:val="en-US"/>
        </w:rPr>
        <w:t>i</w:t>
      </w:r>
      <w:r w:rsidRPr="00315961">
        <w:rPr>
          <w:i/>
        </w:rPr>
        <w:t>.</w:t>
      </w:r>
    </w:p>
    <w:p w:rsidR="0083378D" w:rsidRDefault="0083378D" w:rsidP="0083378D">
      <w:pPr>
        <w:rPr>
          <w:i/>
        </w:rPr>
      </w:pPr>
      <w:r w:rsidRPr="0083378D">
        <w:rPr>
          <w:i/>
        </w:rPr>
        <w:tab/>
      </w:r>
      <w:r>
        <w:rPr>
          <w:i/>
          <w:lang w:val="en-US"/>
        </w:rPr>
        <w:t>i = i – 1.</w:t>
      </w:r>
    </w:p>
    <w:p w:rsidR="008B7F26" w:rsidRPr="00E479E1" w:rsidRDefault="008B7F26" w:rsidP="00E479E1">
      <w:pPr>
        <w:pStyle w:val="a3"/>
        <w:numPr>
          <w:ilvl w:val="0"/>
          <w:numId w:val="21"/>
        </w:numPr>
        <w:ind w:left="0" w:firstLine="851"/>
        <w:rPr>
          <w:i/>
          <w:lang w:val="ru-RU"/>
        </w:rPr>
      </w:pPr>
      <w:r>
        <w:rPr>
          <w:lang w:val="ru-RU"/>
        </w:rPr>
        <w:lastRenderedPageBreak/>
        <w:t xml:space="preserve">Принять </w:t>
      </w:r>
      <m:oMath>
        <m:r>
          <w:rPr>
            <w:rFonts w:ascii="Cambria Math" w:hAnsi="Cambria Math"/>
            <w:lang w:val="ru-RU"/>
          </w:rPr>
          <m:t>P=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-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  <w:lang w:val="ru-RU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ru-RU"/>
              </w:rPr>
              <m:t xml:space="preserve"> 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0</m:t>
            </m:r>
          </m:sup>
        </m:sSubSup>
        <m:r>
          <w:rPr>
            <w:rFonts w:ascii="Cambria Math" w:hAnsi="Cambria Math"/>
            <w:lang w:val="ru-RU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Kn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eastAsia="Times New Roman" w:hAnsi="Cambria Math"/>
            <w:szCs w:val="24"/>
            <w:lang w:val="ru-RU"/>
          </w:rPr>
          <m:t>;</m:t>
        </m:r>
        <m:r>
          <w:rPr>
            <w:rFonts w:ascii="Cambria Math" w:eastAsia="Times New Roman" w:hAnsi="Cambria Math"/>
            <w:szCs w:val="24"/>
          </w:rPr>
          <m:t>i</m:t>
        </m:r>
        <m:r>
          <w:rPr>
            <w:rFonts w:ascii="Cambria Math" w:eastAsia="Times New Roman" w:hAnsi="Cambria Math"/>
            <w:szCs w:val="24"/>
            <w:lang w:val="ru-RU"/>
          </w:rPr>
          <m:t>=</m:t>
        </m:r>
        <m:r>
          <w:rPr>
            <w:rFonts w:ascii="Cambria Math" w:eastAsia="Times New Roman" w:hAnsi="Cambria Math"/>
            <w:szCs w:val="24"/>
          </w:rPr>
          <m:t>n</m:t>
        </m:r>
        <m:r>
          <w:rPr>
            <w:rFonts w:ascii="Cambria Math" w:eastAsia="Times New Roman" w:hAnsi="Cambria Math"/>
            <w:szCs w:val="24"/>
            <w:lang w:val="ru-RU"/>
          </w:rPr>
          <m:t>-1.</m:t>
        </m:r>
        <m:r>
          <w:rPr>
            <w:rFonts w:ascii="Cambria Math" w:hAnsi="Cambria Math"/>
            <w:lang w:val="ru-RU"/>
          </w:rPr>
          <m:t xml:space="preserve"> </m:t>
        </m:r>
      </m:oMath>
    </w:p>
    <w:p w:rsidR="00E479E1" w:rsidRDefault="00E479E1" w:rsidP="00E479E1">
      <w:pPr>
        <w:ind w:firstLine="851"/>
      </w:pPr>
      <w:r>
        <w:t xml:space="preserve">До тех пор, пока </w:t>
      </w:r>
      <w:r w:rsidRPr="00D73B11">
        <w:rPr>
          <w:i/>
          <w:lang w:val="en-US"/>
        </w:rPr>
        <w:t>i</w:t>
      </w:r>
      <w:r w:rsidRPr="00D73B11">
        <w:rPr>
          <w:i/>
        </w:rPr>
        <w:t xml:space="preserve"> &gt; 0 </w:t>
      </w:r>
      <w:r>
        <w:t>выполнять:</w:t>
      </w:r>
    </w:p>
    <w:p w:rsidR="00E479E1" w:rsidRDefault="00E479E1" w:rsidP="00E479E1">
      <w:pPr>
        <w:rPr>
          <w:lang w:val="en-US"/>
        </w:rPr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</w:rPr>
          <m:t>P(P&lt;0);</m:t>
        </m:r>
      </m:oMath>
    </w:p>
    <w:p w:rsidR="00E479E1" w:rsidRPr="0083378D" w:rsidRDefault="00E479E1" w:rsidP="00E479E1">
      <w:r>
        <w:rPr>
          <w:lang w:val="en-US"/>
        </w:rPr>
        <w:tab/>
      </w:r>
      <w:r>
        <w:t xml:space="preserve">Если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 xml:space="preserve">: </m:t>
        </m:r>
      </m:oMath>
    </w:p>
    <w:p w:rsidR="00E479E1" w:rsidRDefault="00E479E1" w:rsidP="00E479E1">
      <w:pPr>
        <w:rPr>
          <w:lang w:val="en-US"/>
        </w:rPr>
      </w:pPr>
      <w:r w:rsidRPr="0083378D">
        <w:tab/>
      </w:r>
      <w:r w:rsidRPr="0083378D">
        <w:tab/>
      </w:r>
      <m:oMath>
        <m:r>
          <w:rPr>
            <w:rFonts w:ascii="Cambria Math" w:hAnsi="Cambria Math"/>
          </w:rPr>
          <m:t>P=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Ki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 xml:space="preserve"> 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min</m:t>
            </m:r>
          </m:sup>
        </m:sSubSup>
        <m:r>
          <w:rPr>
            <w:rFonts w:ascii="Cambria Math" w:hAnsi="Cambria Math"/>
          </w:rPr>
          <m:t>;</m:t>
        </m:r>
      </m:oMath>
    </w:p>
    <w:p w:rsidR="00E479E1" w:rsidRPr="0083378D" w:rsidRDefault="00E479E1" w:rsidP="00E479E1">
      <w:pPr>
        <w:rPr>
          <w:i/>
        </w:rPr>
      </w:pPr>
      <w:r>
        <w:rPr>
          <w:lang w:val="en-US"/>
        </w:rPr>
        <w:tab/>
      </w:r>
      <w:r>
        <w:t xml:space="preserve">Иначе завершить цикл по </w:t>
      </w:r>
      <w:r w:rsidRPr="00315961">
        <w:rPr>
          <w:i/>
          <w:lang w:val="en-US"/>
        </w:rPr>
        <w:t>i</w:t>
      </w:r>
      <w:r w:rsidRPr="00315961">
        <w:rPr>
          <w:i/>
        </w:rPr>
        <w:t>.</w:t>
      </w:r>
    </w:p>
    <w:p w:rsidR="00E479E1" w:rsidRDefault="00E479E1" w:rsidP="00E479E1">
      <w:pPr>
        <w:rPr>
          <w:i/>
        </w:rPr>
      </w:pPr>
      <w:r w:rsidRPr="0083378D">
        <w:rPr>
          <w:i/>
        </w:rPr>
        <w:tab/>
      </w:r>
      <w:r>
        <w:rPr>
          <w:i/>
          <w:lang w:val="en-US"/>
        </w:rPr>
        <w:t>i</w:t>
      </w:r>
      <w:r w:rsidRPr="00032CF6">
        <w:rPr>
          <w:i/>
        </w:rPr>
        <w:t xml:space="preserve"> = </w:t>
      </w:r>
      <w:r>
        <w:rPr>
          <w:i/>
          <w:lang w:val="en-US"/>
        </w:rPr>
        <w:t>i</w:t>
      </w:r>
      <w:r w:rsidRPr="00032CF6">
        <w:rPr>
          <w:i/>
        </w:rPr>
        <w:t xml:space="preserve"> – 1.</w:t>
      </w:r>
    </w:p>
    <w:p w:rsidR="00E479E1" w:rsidRDefault="00032CF6" w:rsidP="008B7F26">
      <w:pPr>
        <w:ind w:firstLine="851"/>
      </w:pPr>
      <w:r>
        <w:t xml:space="preserve">Приведем блок-схему алгоритма </w:t>
      </w:r>
      <w:r w:rsidR="00464A76">
        <w:t xml:space="preserve">формирования множества возможных векторных критериев, реализующего предложенный </w:t>
      </w:r>
      <w:commentRangeStart w:id="164"/>
      <w:r w:rsidR="00464A76">
        <w:t xml:space="preserve">в разделе 1 </w:t>
      </w:r>
      <w:commentRangeEnd w:id="164"/>
      <w:r w:rsidR="00464A76">
        <w:rPr>
          <w:rStyle w:val="a8"/>
        </w:rPr>
        <w:commentReference w:id="164"/>
      </w:r>
      <w:r w:rsidR="00464A76">
        <w:t xml:space="preserve">метод, с учетом алгоритма </w:t>
      </w:r>
      <w:r>
        <w:t xml:space="preserve">прямых выборочных процедур с уменьшением интервала поиска, описанного в разделе </w:t>
      </w:r>
      <w:commentRangeStart w:id="165"/>
      <w:r>
        <w:t xml:space="preserve">1.4.1 </w:t>
      </w:r>
      <w:commentRangeEnd w:id="165"/>
      <w:r>
        <w:rPr>
          <w:rStyle w:val="a8"/>
        </w:rPr>
        <w:commentReference w:id="165"/>
      </w:r>
      <w:r w:rsidR="00464A76">
        <w:t xml:space="preserve">, а также его </w:t>
      </w:r>
      <w:r>
        <w:t xml:space="preserve">модификаций, сформулированных в разделе </w:t>
      </w:r>
      <w:commentRangeStart w:id="166"/>
      <w:r>
        <w:t>1.4.2.</w:t>
      </w:r>
      <w:commentRangeEnd w:id="166"/>
      <w:r>
        <w:rPr>
          <w:rStyle w:val="a8"/>
        </w:rPr>
        <w:commentReference w:id="166"/>
      </w:r>
    </w:p>
    <w:p w:rsidR="00032CF6" w:rsidRDefault="00032CF6" w:rsidP="008B7F26">
      <w:pPr>
        <w:ind w:firstLine="851"/>
      </w:pPr>
      <w:r>
        <w:t xml:space="preserve">Блок-схема </w:t>
      </w:r>
      <w:r w:rsidR="00464A76">
        <w:t xml:space="preserve">общего </w:t>
      </w:r>
      <w:r>
        <w:t xml:space="preserve">алгоритма представлена на </w:t>
      </w:r>
      <w:commentRangeStart w:id="167"/>
      <w:r>
        <w:t>рисунк</w:t>
      </w:r>
      <w:r w:rsidR="00F62E4E">
        <w:t>ах</w:t>
      </w:r>
      <w:r>
        <w:t xml:space="preserve"> 1</w:t>
      </w:r>
      <w:r w:rsidR="00F62E4E">
        <w:t>-3</w:t>
      </w:r>
      <w:r>
        <w:t xml:space="preserve"> ниже.</w:t>
      </w:r>
      <w:commentRangeEnd w:id="167"/>
      <w:r>
        <w:rPr>
          <w:rStyle w:val="a8"/>
        </w:rPr>
        <w:commentReference w:id="167"/>
      </w:r>
    </w:p>
    <w:p w:rsidR="00BE3DD4" w:rsidRDefault="00BE3DD4" w:rsidP="008B7F26">
      <w:pPr>
        <w:ind w:firstLine="851"/>
      </w:pPr>
    </w:p>
    <w:p w:rsidR="00464A76" w:rsidRPr="00032CF6" w:rsidRDefault="00F62E4E" w:rsidP="008B7F26">
      <w:pPr>
        <w:ind w:firstLine="851"/>
      </w:pPr>
      <w:r>
        <w:object w:dxaOrig="7221" w:dyaOrig="13257">
          <v:shape id="_x0000_i1025" type="#_x0000_t75" style="width:361.05pt;height:663.05pt" o:ole="">
            <v:imagedata r:id="rId18" o:title=""/>
          </v:shape>
          <o:OLEObject Type="Embed" ProgID="Visio.Drawing.11" ShapeID="_x0000_i1025" DrawAspect="Content" ObjectID="_1458900639" r:id="rId19"/>
        </w:object>
      </w:r>
    </w:p>
    <w:p w:rsidR="0083378D" w:rsidRPr="008B7F26" w:rsidRDefault="00F62E4E" w:rsidP="00F62E4E">
      <w:pPr>
        <w:pStyle w:val="a3"/>
        <w:ind w:left="851"/>
        <w:jc w:val="center"/>
        <w:rPr>
          <w:lang w:val="ru-RU"/>
        </w:rPr>
      </w:pPr>
      <w:commentRangeStart w:id="168"/>
      <w:r>
        <w:rPr>
          <w:lang w:val="ru-RU"/>
        </w:rPr>
        <w:t>Рис.1</w:t>
      </w:r>
      <w:r w:rsidR="00A03567">
        <w:rPr>
          <w:lang w:val="ru-RU"/>
        </w:rPr>
        <w:t>.</w:t>
      </w:r>
      <w:r>
        <w:rPr>
          <w:lang w:val="ru-RU"/>
        </w:rPr>
        <w:t xml:space="preserve"> </w:t>
      </w:r>
      <w:commentRangeEnd w:id="168"/>
      <w:r w:rsidR="00A03567">
        <w:rPr>
          <w:rStyle w:val="a8"/>
          <w:rFonts w:eastAsia="Times New Roman"/>
          <w:lang w:val="ru-RU"/>
        </w:rPr>
        <w:commentReference w:id="168"/>
      </w:r>
      <w:r>
        <w:rPr>
          <w:lang w:val="ru-RU"/>
        </w:rPr>
        <w:t>Общая схема алгоритма формирования множества векторных критериев</w:t>
      </w:r>
    </w:p>
    <w:p w:rsidR="00351823" w:rsidRDefault="00037F68" w:rsidP="00351823">
      <w:r>
        <w:rPr>
          <w:noProof/>
        </w:rPr>
        <w:lastRenderedPageBreak/>
        <w:pict>
          <v:shape id="_x0000_s1026" type="#_x0000_t75" style="position:absolute;left:0;text-align:left;margin-left:45.95pt;margin-top:-26.35pt;width:334.2pt;height:10in;z-index:-251658240;mso-position-horizontal-relative:text;mso-position-vertical-relative:text">
            <v:imagedata r:id="rId20" o:title=""/>
          </v:shape>
          <o:OLEObject Type="Embed" ProgID="Visio.Drawing.11" ShapeID="_x0000_s1026" DrawAspect="Content" ObjectID="_1458900641" r:id="rId21"/>
        </w:pict>
      </w:r>
    </w:p>
    <w:p w:rsidR="00427C68" w:rsidRDefault="00427C68" w:rsidP="00427C68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Default="00464A76" w:rsidP="00351823">
      <w:pPr>
        <w:ind w:firstLine="0"/>
      </w:pPr>
    </w:p>
    <w:p w:rsidR="00464A76" w:rsidRPr="00F62E4E" w:rsidRDefault="00464A76" w:rsidP="00351823">
      <w:pPr>
        <w:ind w:firstLine="0"/>
      </w:pPr>
    </w:p>
    <w:p w:rsidR="00F62E4E" w:rsidRPr="00F62E4E" w:rsidRDefault="00F62E4E" w:rsidP="00351823">
      <w:pPr>
        <w:ind w:firstLine="0"/>
      </w:pPr>
    </w:p>
    <w:p w:rsidR="00F62E4E" w:rsidRPr="00F62E4E" w:rsidRDefault="00F62E4E" w:rsidP="00351823">
      <w:pPr>
        <w:ind w:firstLine="0"/>
      </w:pPr>
    </w:p>
    <w:p w:rsidR="00F62E4E" w:rsidRPr="00F62E4E" w:rsidRDefault="00F62E4E" w:rsidP="00351823">
      <w:pPr>
        <w:ind w:firstLine="0"/>
      </w:pPr>
    </w:p>
    <w:p w:rsidR="00F62E4E" w:rsidRPr="00F62E4E" w:rsidRDefault="00427C68" w:rsidP="00037F68">
      <w:pPr>
        <w:ind w:firstLine="0"/>
      </w:pPr>
      <w:commentRangeStart w:id="169"/>
      <w:r>
        <w:t xml:space="preserve">Рис. 2. </w:t>
      </w:r>
      <w:commentRangeEnd w:id="169"/>
      <w:r w:rsidR="00A03567">
        <w:rPr>
          <w:rStyle w:val="a8"/>
        </w:rPr>
        <w:commentReference w:id="169"/>
      </w:r>
      <w:r>
        <w:t>Алгоритм «локальной» оптимизации группы котлоагрегатов</w:t>
      </w:r>
    </w:p>
    <w:p w:rsidR="00F62E4E" w:rsidRPr="00F62E4E" w:rsidRDefault="00F62E4E" w:rsidP="00351823">
      <w:pPr>
        <w:ind w:firstLine="0"/>
      </w:pPr>
    </w:p>
    <w:p w:rsidR="00F62E4E" w:rsidRPr="00F62E4E" w:rsidRDefault="003B37B6" w:rsidP="00351823">
      <w:pPr>
        <w:ind w:firstLine="0"/>
      </w:pPr>
      <w:r>
        <w:object w:dxaOrig="10793" w:dyaOrig="13796">
          <v:shape id="_x0000_i1026" type="#_x0000_t75" style="width:467.45pt;height:597.5pt" o:ole="">
            <v:imagedata r:id="rId22" o:title=""/>
          </v:shape>
          <o:OLEObject Type="Embed" ProgID="Visio.Drawing.11" ShapeID="_x0000_i1026" DrawAspect="Content" ObjectID="_1458900640" r:id="rId23"/>
        </w:object>
      </w:r>
    </w:p>
    <w:p w:rsidR="00F62E4E" w:rsidRPr="00F62E4E" w:rsidRDefault="003B37B6" w:rsidP="003B37B6">
      <w:pPr>
        <w:ind w:firstLine="0"/>
        <w:jc w:val="center"/>
      </w:pPr>
      <w:commentRangeStart w:id="170"/>
      <w:r>
        <w:t xml:space="preserve">Рис.3. </w:t>
      </w:r>
      <w:commentRangeEnd w:id="170"/>
      <w:r w:rsidR="00A03567">
        <w:rPr>
          <w:rStyle w:val="a8"/>
        </w:rPr>
        <w:commentReference w:id="170"/>
      </w:r>
      <w:r>
        <w:t>Модификация алгоритма прямых выборочных процедур с уменьшением интервала поиска</w:t>
      </w:r>
    </w:p>
    <w:p w:rsidR="00F62E4E" w:rsidRPr="00F62E4E" w:rsidRDefault="00F62E4E" w:rsidP="00351823">
      <w:pPr>
        <w:ind w:firstLine="0"/>
      </w:pPr>
    </w:p>
    <w:p w:rsidR="00C17C51" w:rsidRPr="00EC7813" w:rsidRDefault="00C17C51" w:rsidP="001E2EAC">
      <w:pPr>
        <w:pStyle w:val="2"/>
      </w:pPr>
      <w:r>
        <w:lastRenderedPageBreak/>
        <w:t>Структура программного продукта</w:t>
      </w:r>
    </w:p>
    <w:sectPr w:rsidR="00C17C51" w:rsidRPr="00EC7813" w:rsidSect="00037F68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rKuzmin" w:date="2014-04-04T10:28:00Z" w:initials="A">
    <w:p w:rsidR="00915442" w:rsidRDefault="00915442">
      <w:pPr>
        <w:pStyle w:val="a9"/>
      </w:pPr>
      <w:r>
        <w:rPr>
          <w:rStyle w:val="a8"/>
        </w:rPr>
        <w:annotationRef/>
      </w:r>
      <w:r>
        <w:t>Где то нужно написать, что эта работа связана именно с ТЭЦ 20</w:t>
      </w:r>
    </w:p>
  </w:comment>
  <w:comment w:id="1" w:author="ArKuzmin" w:date="2014-04-04T10:29:00Z" w:initials="A">
    <w:p w:rsidR="00915442" w:rsidRDefault="00915442" w:rsidP="00584EBD">
      <w:pPr>
        <w:pStyle w:val="a9"/>
      </w:pPr>
      <w:r>
        <w:rPr>
          <w:rStyle w:val="a8"/>
        </w:rPr>
        <w:annotationRef/>
      </w:r>
      <w:r>
        <w:t>Где то нужно написать, что эта работа связана именно с ТЭЦ 20</w:t>
      </w:r>
    </w:p>
  </w:comment>
  <w:comment w:id="2" w:author="ArKuzmin" w:date="2014-04-02T23:32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3" w:author="ArKuzmin" w:date="2014-04-04T10:17:00Z" w:initials="A">
    <w:p w:rsidR="00915442" w:rsidRDefault="00915442">
      <w:pPr>
        <w:pStyle w:val="a9"/>
      </w:pPr>
      <w:r>
        <w:rPr>
          <w:rStyle w:val="a8"/>
        </w:rPr>
        <w:annotationRef/>
      </w:r>
      <w:r>
        <w:t>Подумать как сделать лучше</w:t>
      </w:r>
    </w:p>
  </w:comment>
  <w:comment w:id="4" w:author="Kuzmin Artem" w:date="2014-04-02T23:39:00Z" w:initials="KA">
    <w:p w:rsidR="00915442" w:rsidRPr="0013168B" w:rsidRDefault="00915442" w:rsidP="00D114E0">
      <w:pPr>
        <w:pStyle w:val="a9"/>
      </w:pPr>
      <w:r>
        <w:rPr>
          <w:rStyle w:val="a8"/>
        </w:rPr>
        <w:annotationRef/>
      </w:r>
      <w:r>
        <w:t>Ссылка на источник</w:t>
      </w:r>
    </w:p>
  </w:comment>
  <w:comment w:id="5" w:author="Kuzmin Artem" w:date="2014-04-02T23:39:00Z" w:initials="KA">
    <w:p w:rsidR="00915442" w:rsidRDefault="00915442" w:rsidP="00D114E0">
      <w:pPr>
        <w:pStyle w:val="a9"/>
      </w:pPr>
      <w:r>
        <w:rPr>
          <w:rStyle w:val="a8"/>
        </w:rPr>
        <w:annotationRef/>
      </w:r>
      <w:r>
        <w:t>Номер таблицы</w:t>
      </w:r>
    </w:p>
  </w:comment>
  <w:comment w:id="6" w:author="Kuzmin Artem" w:date="2014-04-02T23:39:00Z" w:initials="KA">
    <w:p w:rsidR="00915442" w:rsidRDefault="00915442" w:rsidP="00D114E0">
      <w:pPr>
        <w:pStyle w:val="a9"/>
      </w:pPr>
      <w:r>
        <w:rPr>
          <w:rStyle w:val="a8"/>
        </w:rPr>
        <w:annotationRef/>
      </w:r>
      <w:r>
        <w:t>Ссылки на источник</w:t>
      </w:r>
    </w:p>
  </w:comment>
  <w:comment w:id="7" w:author="Kuzmin Artem" w:date="2014-04-02T23:39:00Z" w:initials="KA">
    <w:p w:rsidR="00915442" w:rsidRDefault="00915442" w:rsidP="00D114E0">
      <w:pPr>
        <w:pStyle w:val="a9"/>
      </w:pPr>
      <w:r>
        <w:rPr>
          <w:rStyle w:val="a8"/>
        </w:rPr>
        <w:annotationRef/>
      </w:r>
      <w:r>
        <w:t>Должна быть расшифровка всяких аббревиатур</w:t>
      </w:r>
    </w:p>
  </w:comment>
  <w:comment w:id="8" w:author="Kuzmin Artem" w:date="2014-04-02T23:39:00Z" w:initials="KA">
    <w:p w:rsidR="00915442" w:rsidRDefault="00915442" w:rsidP="00D114E0">
      <w:pPr>
        <w:pStyle w:val="a9"/>
      </w:pPr>
      <w:r>
        <w:rPr>
          <w:rStyle w:val="a8"/>
        </w:rPr>
        <w:annotationRef/>
      </w:r>
      <w:r>
        <w:t>Ссылки на источник</w:t>
      </w:r>
    </w:p>
  </w:comment>
  <w:comment w:id="9" w:author="Kuzmin Artem" w:date="2014-04-02T23:39:00Z" w:initials="KA">
    <w:p w:rsidR="00915442" w:rsidRDefault="00915442" w:rsidP="00D114E0">
      <w:pPr>
        <w:pStyle w:val="a9"/>
      </w:pPr>
      <w:r>
        <w:rPr>
          <w:rStyle w:val="a8"/>
        </w:rPr>
        <w:annotationRef/>
      </w:r>
      <w:r>
        <w:t>Ссылки на источник</w:t>
      </w:r>
    </w:p>
  </w:comment>
  <w:comment w:id="10" w:author="Kuzmin Artem" w:date="2014-04-04T10:34:00Z" w:initials="KA">
    <w:p w:rsidR="00915442" w:rsidRDefault="00915442" w:rsidP="00A4055C">
      <w:pPr>
        <w:pStyle w:val="a9"/>
      </w:pPr>
      <w:r>
        <w:rPr>
          <w:rStyle w:val="a8"/>
        </w:rPr>
        <w:annotationRef/>
      </w:r>
      <w:r>
        <w:t>Номер таблицы</w:t>
      </w:r>
    </w:p>
  </w:comment>
  <w:comment w:id="11" w:author="Kuzmin Artem" w:date="2014-04-04T10:34:00Z" w:initials="KA">
    <w:p w:rsidR="00915442" w:rsidRDefault="00915442" w:rsidP="00A4055C">
      <w:pPr>
        <w:pStyle w:val="a9"/>
      </w:pPr>
      <w:r>
        <w:rPr>
          <w:rStyle w:val="a8"/>
        </w:rPr>
        <w:annotationRef/>
      </w:r>
      <w:r>
        <w:t>Ссылка на литературу</w:t>
      </w:r>
    </w:p>
  </w:comment>
  <w:comment w:id="13" w:author="Kuzmin Artem" w:date="2014-04-04T10:42:00Z" w:initials="KA">
    <w:p w:rsidR="00915442" w:rsidRDefault="00915442" w:rsidP="007325D9">
      <w:pPr>
        <w:pStyle w:val="a9"/>
      </w:pPr>
      <w:r>
        <w:rPr>
          <w:rStyle w:val="a8"/>
        </w:rPr>
        <w:annotationRef/>
      </w:r>
    </w:p>
  </w:comment>
  <w:comment w:id="14" w:author="Kuzmin Artem" w:date="2014-04-04T10:42:00Z" w:initials="KA">
    <w:p w:rsidR="00915442" w:rsidRDefault="00915442" w:rsidP="007325D9">
      <w:pPr>
        <w:pStyle w:val="a9"/>
      </w:pPr>
      <w:r>
        <w:rPr>
          <w:rStyle w:val="a8"/>
        </w:rPr>
        <w:annotationRef/>
      </w:r>
    </w:p>
  </w:comment>
  <w:comment w:id="15" w:author="Kuzmin Artem" w:date="2014-04-04T10:42:00Z" w:initials="KA">
    <w:p w:rsidR="00915442" w:rsidRDefault="00915442" w:rsidP="007325D9">
      <w:pPr>
        <w:pStyle w:val="a9"/>
      </w:pPr>
      <w:r>
        <w:rPr>
          <w:rStyle w:val="a8"/>
        </w:rPr>
        <w:annotationRef/>
      </w:r>
    </w:p>
  </w:comment>
  <w:comment w:id="16" w:author="ArKuzmin" w:date="2014-04-04T12:19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7" w:author="ArKuzmin" w:date="2014-04-04T12:25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8" w:author="ArKuzmin" w:date="2014-04-04T12:31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9" w:author="ArKuzmin" w:date="2014-04-07T22:09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20" w:author="ArKuzmin" w:date="2014-04-04T11:20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21" w:author="ArKuzmin" w:date="2014-04-04T11:20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22" w:author="ArKuzmin" w:date="2014-04-04T11:20:00Z" w:initials="A">
    <w:p w:rsidR="00915442" w:rsidRDefault="00915442" w:rsidP="004855D0">
      <w:pPr>
        <w:pStyle w:val="a9"/>
      </w:pPr>
      <w:r>
        <w:rPr>
          <w:rStyle w:val="a8"/>
        </w:rPr>
        <w:annotationRef/>
      </w:r>
    </w:p>
  </w:comment>
  <w:comment w:id="23" w:author="ArKuzmin" w:date="2014-04-04T11:21:00Z" w:initials="A">
    <w:p w:rsidR="00915442" w:rsidRDefault="00915442" w:rsidP="004855D0">
      <w:pPr>
        <w:pStyle w:val="a9"/>
      </w:pPr>
      <w:r>
        <w:rPr>
          <w:rStyle w:val="a8"/>
        </w:rPr>
        <w:annotationRef/>
      </w:r>
    </w:p>
  </w:comment>
  <w:comment w:id="24" w:author="ArKuzmin" w:date="2014-04-04T11:31:00Z" w:initials="A">
    <w:p w:rsidR="00915442" w:rsidRDefault="00915442" w:rsidP="000A0D2C">
      <w:pPr>
        <w:pStyle w:val="a9"/>
      </w:pPr>
      <w:r>
        <w:rPr>
          <w:rStyle w:val="a8"/>
        </w:rPr>
        <w:annotationRef/>
      </w:r>
    </w:p>
  </w:comment>
  <w:comment w:id="25" w:author="ArKuzmin" w:date="2014-04-04T11:31:00Z" w:initials="A">
    <w:p w:rsidR="00915442" w:rsidRDefault="00915442" w:rsidP="000A0D2C">
      <w:pPr>
        <w:pStyle w:val="a9"/>
      </w:pPr>
      <w:r>
        <w:rPr>
          <w:rStyle w:val="a8"/>
        </w:rPr>
        <w:annotationRef/>
      </w:r>
    </w:p>
  </w:comment>
  <w:comment w:id="26" w:author="ArKuzmin" w:date="2014-04-04T11:31:00Z" w:initials="A">
    <w:p w:rsidR="00915442" w:rsidRDefault="00915442" w:rsidP="000A0D2C">
      <w:pPr>
        <w:pStyle w:val="a9"/>
      </w:pPr>
      <w:r>
        <w:rPr>
          <w:rStyle w:val="a8"/>
        </w:rPr>
        <w:annotationRef/>
      </w:r>
    </w:p>
  </w:comment>
  <w:comment w:id="27" w:author="ArKuzmin" w:date="2014-04-04T11:31:00Z" w:initials="A">
    <w:p w:rsidR="00915442" w:rsidRDefault="00915442" w:rsidP="000A0D2C">
      <w:pPr>
        <w:pStyle w:val="a9"/>
      </w:pPr>
      <w:r>
        <w:rPr>
          <w:rStyle w:val="a8"/>
        </w:rPr>
        <w:annotationRef/>
      </w:r>
    </w:p>
  </w:comment>
  <w:comment w:id="28" w:author="ArKuzmin" w:date="2014-04-04T11:39:00Z" w:initials="A">
    <w:p w:rsidR="00915442" w:rsidRDefault="00915442" w:rsidP="0095099D">
      <w:pPr>
        <w:pStyle w:val="a9"/>
      </w:pPr>
      <w:r>
        <w:rPr>
          <w:rStyle w:val="a8"/>
        </w:rPr>
        <w:annotationRef/>
      </w:r>
    </w:p>
  </w:comment>
  <w:comment w:id="29" w:author="ArKuzmin" w:date="2014-04-04T11:39:00Z" w:initials="A">
    <w:p w:rsidR="00915442" w:rsidRDefault="00915442" w:rsidP="0095099D">
      <w:pPr>
        <w:pStyle w:val="a9"/>
      </w:pPr>
      <w:r>
        <w:rPr>
          <w:rStyle w:val="a8"/>
        </w:rPr>
        <w:annotationRef/>
      </w:r>
    </w:p>
  </w:comment>
  <w:comment w:id="30" w:author="ArKuzmin" w:date="2014-04-04T11:39:00Z" w:initials="A">
    <w:p w:rsidR="00915442" w:rsidRDefault="00915442" w:rsidP="0095099D">
      <w:pPr>
        <w:pStyle w:val="a9"/>
      </w:pPr>
      <w:r>
        <w:rPr>
          <w:rStyle w:val="a8"/>
        </w:rPr>
        <w:annotationRef/>
      </w:r>
    </w:p>
  </w:comment>
  <w:comment w:id="31" w:author="ArKuzmin" w:date="2014-04-04T11:39:00Z" w:initials="A">
    <w:p w:rsidR="00915442" w:rsidRDefault="00915442" w:rsidP="0095099D">
      <w:pPr>
        <w:pStyle w:val="a9"/>
      </w:pPr>
      <w:r>
        <w:rPr>
          <w:rStyle w:val="a8"/>
        </w:rPr>
        <w:annotationRef/>
      </w:r>
    </w:p>
  </w:comment>
  <w:comment w:id="32" w:author="ArKuzmin" w:date="2014-04-04T11:49:00Z" w:initials="A">
    <w:p w:rsidR="00915442" w:rsidRDefault="00915442" w:rsidP="004B2541">
      <w:pPr>
        <w:pStyle w:val="a9"/>
      </w:pPr>
      <w:r>
        <w:rPr>
          <w:rStyle w:val="a8"/>
        </w:rPr>
        <w:annotationRef/>
      </w:r>
    </w:p>
  </w:comment>
  <w:comment w:id="33" w:author="ArKuzmin" w:date="2014-04-04T11:49:00Z" w:initials="A">
    <w:p w:rsidR="00915442" w:rsidRDefault="00915442" w:rsidP="004B2541">
      <w:pPr>
        <w:pStyle w:val="a9"/>
      </w:pPr>
      <w:r>
        <w:rPr>
          <w:rStyle w:val="a8"/>
        </w:rPr>
        <w:annotationRef/>
      </w:r>
    </w:p>
  </w:comment>
  <w:comment w:id="34" w:author="ArKuzmin" w:date="2014-04-04T11:49:00Z" w:initials="A">
    <w:p w:rsidR="00915442" w:rsidRDefault="00915442" w:rsidP="004B2541">
      <w:pPr>
        <w:pStyle w:val="a9"/>
      </w:pPr>
      <w:r>
        <w:rPr>
          <w:rStyle w:val="a8"/>
        </w:rPr>
        <w:annotationRef/>
      </w:r>
    </w:p>
  </w:comment>
  <w:comment w:id="35" w:author="ArKuzmin" w:date="2014-04-04T11:49:00Z" w:initials="A">
    <w:p w:rsidR="00915442" w:rsidRDefault="00915442" w:rsidP="004B2541">
      <w:pPr>
        <w:pStyle w:val="a9"/>
      </w:pPr>
      <w:r>
        <w:rPr>
          <w:rStyle w:val="a8"/>
        </w:rPr>
        <w:annotationRef/>
      </w:r>
    </w:p>
  </w:comment>
  <w:comment w:id="36" w:author="ArKuzmin" w:date="2014-04-04T12:02:00Z" w:initials="A">
    <w:p w:rsidR="00915442" w:rsidRDefault="00915442" w:rsidP="00B32B77">
      <w:pPr>
        <w:pStyle w:val="a9"/>
      </w:pPr>
      <w:r>
        <w:rPr>
          <w:rStyle w:val="a8"/>
        </w:rPr>
        <w:annotationRef/>
      </w:r>
    </w:p>
  </w:comment>
  <w:comment w:id="37" w:author="ArKuzmin" w:date="2014-04-04T12:02:00Z" w:initials="A">
    <w:p w:rsidR="00915442" w:rsidRDefault="00915442" w:rsidP="00B32B77">
      <w:pPr>
        <w:pStyle w:val="a9"/>
      </w:pPr>
      <w:r>
        <w:rPr>
          <w:rStyle w:val="a8"/>
        </w:rPr>
        <w:annotationRef/>
      </w:r>
    </w:p>
  </w:comment>
  <w:comment w:id="38" w:author="ArKuzmin" w:date="2014-04-04T12:02:00Z" w:initials="A">
    <w:p w:rsidR="00915442" w:rsidRDefault="00915442" w:rsidP="00B32B77">
      <w:pPr>
        <w:pStyle w:val="a9"/>
      </w:pPr>
      <w:r>
        <w:rPr>
          <w:rStyle w:val="a8"/>
        </w:rPr>
        <w:annotationRef/>
      </w:r>
    </w:p>
  </w:comment>
  <w:comment w:id="39" w:author="ArKuzmin" w:date="2014-04-04T12:02:00Z" w:initials="A">
    <w:p w:rsidR="00915442" w:rsidRDefault="00915442" w:rsidP="00B32B77">
      <w:pPr>
        <w:pStyle w:val="a9"/>
      </w:pPr>
      <w:r>
        <w:rPr>
          <w:rStyle w:val="a8"/>
        </w:rPr>
        <w:annotationRef/>
      </w:r>
    </w:p>
  </w:comment>
  <w:comment w:id="40" w:author="ArKuzmin" w:date="2014-04-04T12:09:00Z" w:initials="A">
    <w:p w:rsidR="00915442" w:rsidRDefault="00915442" w:rsidP="006679CD">
      <w:pPr>
        <w:pStyle w:val="a9"/>
      </w:pPr>
      <w:r>
        <w:rPr>
          <w:rStyle w:val="a8"/>
        </w:rPr>
        <w:annotationRef/>
      </w:r>
    </w:p>
  </w:comment>
  <w:comment w:id="41" w:author="ArKuzmin" w:date="2014-04-04T12:09:00Z" w:initials="A">
    <w:p w:rsidR="00915442" w:rsidRDefault="00915442" w:rsidP="006679CD">
      <w:pPr>
        <w:pStyle w:val="a9"/>
      </w:pPr>
      <w:r>
        <w:rPr>
          <w:rStyle w:val="a8"/>
        </w:rPr>
        <w:annotationRef/>
      </w:r>
    </w:p>
  </w:comment>
  <w:comment w:id="42" w:author="ArKuzmin" w:date="2014-04-04T12:09:00Z" w:initials="A">
    <w:p w:rsidR="00915442" w:rsidRDefault="00915442" w:rsidP="006679CD">
      <w:pPr>
        <w:pStyle w:val="a9"/>
      </w:pPr>
      <w:r>
        <w:rPr>
          <w:rStyle w:val="a8"/>
        </w:rPr>
        <w:annotationRef/>
      </w:r>
    </w:p>
  </w:comment>
  <w:comment w:id="43" w:author="ArKuzmin" w:date="2014-04-04T12:09:00Z" w:initials="A">
    <w:p w:rsidR="00915442" w:rsidRDefault="00915442" w:rsidP="006679CD">
      <w:pPr>
        <w:pStyle w:val="a9"/>
      </w:pPr>
      <w:r>
        <w:rPr>
          <w:rStyle w:val="a8"/>
        </w:rPr>
        <w:annotationRef/>
      </w:r>
    </w:p>
  </w:comment>
  <w:comment w:id="44" w:author="ArKuzmin" w:date="2014-04-06T15:41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45" w:author="ArKuzmin" w:date="2014-04-06T15:41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46" w:author="ArKuzmin" w:date="2014-04-06T15:41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47" w:author="ArKuzmin" w:date="2014-04-06T15:41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48" w:author="ArKuzmin" w:date="2014-04-06T15:41:00Z" w:initials="A">
    <w:p w:rsidR="00915442" w:rsidRPr="00227080" w:rsidRDefault="00915442">
      <w:pPr>
        <w:pStyle w:val="a9"/>
      </w:pPr>
      <w:r>
        <w:rPr>
          <w:rStyle w:val="a8"/>
        </w:rPr>
        <w:annotationRef/>
      </w:r>
      <w:r>
        <w:t>Номер формул</w:t>
      </w:r>
    </w:p>
  </w:comment>
  <w:comment w:id="49" w:author="ArKuzmin" w:date="2014-04-06T15:58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50" w:author="ArKuzmin" w:date="2014-04-06T15:58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51" w:author="ArKuzmin" w:date="2014-04-06T15:58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52" w:author="ArKuzmin" w:date="2014-04-06T16:36:00Z" w:initials="A">
    <w:p w:rsidR="00915442" w:rsidRDefault="00915442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3" w:author="ArKuzmin" w:date="2014-04-06T16:36:00Z" w:initials="A">
    <w:p w:rsidR="00915442" w:rsidRDefault="00915442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4" w:author="ArKuzmin" w:date="2014-04-06T16:36:00Z" w:initials="A">
    <w:p w:rsidR="00915442" w:rsidRDefault="00915442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5" w:author="ArKuzmin" w:date="2014-04-06T16:36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56" w:author="ArKuzmin" w:date="2014-04-06T16:36:00Z" w:initials="A">
    <w:p w:rsidR="00915442" w:rsidRDefault="00915442">
      <w:pPr>
        <w:pStyle w:val="a9"/>
      </w:pPr>
      <w:r>
        <w:rPr>
          <w:rStyle w:val="a8"/>
        </w:rPr>
        <w:annotationRef/>
      </w:r>
      <w:r>
        <w:t>номер</w:t>
      </w:r>
    </w:p>
  </w:comment>
  <w:comment w:id="57" w:author="ArKuzmin" w:date="2014-04-06T16:36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58" w:author="ArKuzmin" w:date="2014-04-06T18:53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59" w:author="ArKuzmin" w:date="2014-04-06T18:54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60" w:author="ArKuzmin" w:date="2014-04-06T18:56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61" w:author="ArKuzmin" w:date="2014-04-06T18:59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62" w:author="ArKuzmin" w:date="2014-04-06T19:00:00Z" w:initials="A">
    <w:p w:rsidR="00915442" w:rsidRDefault="00915442" w:rsidP="00E106D9">
      <w:pPr>
        <w:pStyle w:val="a9"/>
      </w:pPr>
      <w:r>
        <w:rPr>
          <w:rStyle w:val="a8"/>
        </w:rPr>
        <w:annotationRef/>
      </w:r>
    </w:p>
  </w:comment>
  <w:comment w:id="63" w:author="ArKuzmin" w:date="2014-04-06T19:00:00Z" w:initials="A">
    <w:p w:rsidR="00915442" w:rsidRDefault="00915442" w:rsidP="00E106D9">
      <w:pPr>
        <w:pStyle w:val="a9"/>
      </w:pPr>
      <w:r>
        <w:rPr>
          <w:rStyle w:val="a8"/>
        </w:rPr>
        <w:annotationRef/>
      </w:r>
    </w:p>
  </w:comment>
  <w:comment w:id="64" w:author="ArKuzmin" w:date="2014-04-06T19:01:00Z" w:initials="A">
    <w:p w:rsidR="00915442" w:rsidRDefault="00915442" w:rsidP="005F4259">
      <w:pPr>
        <w:pStyle w:val="a9"/>
      </w:pPr>
      <w:r>
        <w:rPr>
          <w:rStyle w:val="a8"/>
        </w:rPr>
        <w:annotationRef/>
      </w:r>
    </w:p>
  </w:comment>
  <w:comment w:id="65" w:author="ArKuzmin" w:date="2014-04-06T19:02:00Z" w:initials="A">
    <w:p w:rsidR="00915442" w:rsidRDefault="00915442" w:rsidP="008A2131">
      <w:pPr>
        <w:pStyle w:val="a9"/>
      </w:pPr>
      <w:r>
        <w:rPr>
          <w:rStyle w:val="a8"/>
        </w:rPr>
        <w:annotationRef/>
      </w:r>
    </w:p>
  </w:comment>
  <w:comment w:id="66" w:author="ArKuzmin" w:date="2014-04-11T22:27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67" w:author="ArKuzmin" w:date="2014-04-11T22:44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68" w:author="Kuzmin Artem" w:date="2014-04-12T13:13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69" w:author="Kuzmin Artem" w:date="2014-04-12T13:13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70" w:author="ArKuzmin" w:date="2014-04-11T23:10:00Z" w:initials="A">
    <w:p w:rsidR="00915442" w:rsidRDefault="00915442">
      <w:pPr>
        <w:pStyle w:val="a9"/>
      </w:pPr>
      <w:r>
        <w:rPr>
          <w:rStyle w:val="a8"/>
        </w:rPr>
        <w:annotationRef/>
      </w:r>
      <w:r>
        <w:rPr>
          <w:rStyle w:val="a8"/>
        </w:rPr>
        <w:t>Привести формулу</w:t>
      </w:r>
    </w:p>
  </w:comment>
  <w:comment w:id="71" w:author="Kuzmin Artem" w:date="2014-04-12T13:13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72" w:author="Kuzmin Artem" w:date="2014-04-12T13:13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73" w:author="Kuzmin Artem" w:date="2014-04-12T13:13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74" w:author="Kuzmin Artem" w:date="2014-04-12T13:13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75" w:author="Kuzmin Artem" w:date="2014-04-12T13:13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76" w:author="Kuzmin Artem" w:date="2014-04-12T13:13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77" w:author="Kuzmin Artem" w:date="2014-04-12T13:13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78" w:author="Kuzmin Artem" w:date="2014-04-12T13:13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79" w:author="Kuzmin Artem" w:date="2014-04-12T13:13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80" w:author="Kuzmin Artem" w:date="2014-04-12T13:13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81" w:author="Kuzmin Artem" w:date="2014-04-12T13:13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82" w:author="Kuzmin Artem" w:date="2014-04-12T13:12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83" w:author="Kuzmin Artem" w:date="2014-04-12T13:12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84" w:author="Kuzmin Artem" w:date="2014-04-12T13:12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85" w:author="Kuzmin Artem" w:date="2014-04-12T13:12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86" w:author="Kuzmin Artem" w:date="2014-04-12T13:12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87" w:author="Kuzmin Artem" w:date="2014-04-12T13:20:00Z" w:initials="KA">
    <w:p w:rsidR="00915442" w:rsidRDefault="00915442">
      <w:pPr>
        <w:pStyle w:val="a9"/>
      </w:pPr>
      <w:r>
        <w:rPr>
          <w:rStyle w:val="a8"/>
        </w:rPr>
        <w:annotationRef/>
      </w:r>
      <w:r>
        <w:t>Тут пока хз, что писать, надо подумать, может вообще не нужен этот пункт</w:t>
      </w:r>
    </w:p>
  </w:comment>
  <w:comment w:id="88" w:author="Kuzmin Artem" w:date="2014-04-12T13:23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89" w:author="Kuzmin Artem" w:date="2014-04-12T13:23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90" w:author="Kuzmin Artem" w:date="2014-04-12T13:23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91" w:author="Kuzmin Artem" w:date="2014-04-12T13:54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92" w:author="Kuzmin Artem" w:date="2014-04-12T13:54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93" w:author="Kuzmin Artem" w:date="2014-04-12T13:54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94" w:author="Kuzmin Artem" w:date="2014-04-12T13:43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95" w:author="Kuzmin Artem" w:date="2014-04-12T13:44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96" w:author="Kuzmin Artem" w:date="2014-04-12T13:54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97" w:author="Kuzmin Artem" w:date="2014-04-12T13:54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98" w:author="Kuzmin Artem" w:date="2014-04-12T13:53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99" w:author="Kuzmin Artem" w:date="2014-04-12T13:48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00" w:author="Kuzmin Artem" w:date="2014-04-12T13:48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01" w:author="Kuzmin Artem" w:date="2014-04-12T13:53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02" w:author="Kuzmin Artem" w:date="2014-04-12T13:49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03" w:author="Kuzmin Artem" w:date="2014-04-12T13:53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04" w:author="Kuzmin Artem" w:date="2014-04-12T13:53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05" w:author="Kuzmin Artem" w:date="2014-04-12T13:50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06" w:author="Kuzmin Artem" w:date="2014-04-12T13:53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07" w:author="Kuzmin Artem" w:date="2014-04-12T13:53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08" w:author="Kuzmin Artem" w:date="2014-04-12T13:53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09" w:author="Kuzmin Artem" w:date="2014-04-12T13:57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10" w:author="Kuzmin Artem" w:date="2014-04-12T13:57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11" w:author="Kuzmin Artem" w:date="2014-04-12T13:59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12" w:author="Kuzmin Artem" w:date="2014-04-12T13:59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13" w:author="Kuzmin Artem" w:date="2014-04-12T13:59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14" w:author="Kuzmin Artem" w:date="2014-04-12T14:01:00Z" w:initials="KA">
    <w:p w:rsidR="00915442" w:rsidRDefault="00915442">
      <w:pPr>
        <w:pStyle w:val="a9"/>
      </w:pPr>
      <w:r>
        <w:rPr>
          <w:rStyle w:val="a8"/>
        </w:rPr>
        <w:annotationRef/>
      </w:r>
      <w:r>
        <w:t>Указать в каком пункте сказано, что минимизируем, а что максимизируем</w:t>
      </w:r>
    </w:p>
  </w:comment>
  <w:comment w:id="115" w:author="Kuzmin Artem" w:date="2014-04-12T17:36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16" w:author="Kuzmin Artem" w:date="2014-04-12T14:25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17" w:author="Kuzmin Artem" w:date="2014-04-12T14:26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18" w:author="Kuzmin Artem" w:date="2014-04-12T14:31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19" w:author="Kuzmin Artem" w:date="2014-04-12T14:31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20" w:author="Kuzmin Artem" w:date="2014-04-12T14:31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21" w:author="Kuzmin Artem" w:date="2014-04-12T14:32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22" w:author="Kuzmin Artem" w:date="2014-04-12T14:32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23" w:author="Kuzmin Artem" w:date="2014-04-12T14:32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24" w:author="Kuzmin Artem" w:date="2014-04-12T14:33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25" w:author="Kuzmin Artem" w:date="2014-04-12T14:36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26" w:author="Kuzmin Artem" w:date="2014-04-12T14:37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27" w:author="Kuzmin Artem" w:date="2014-04-12T14:37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28" w:author="Kuzmin Artem" w:date="2014-04-12T14:37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29" w:author="ArKuzmin" w:date="2014-04-13T12:41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30" w:author="ArKuzmin" w:date="2014-04-13T12:48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31" w:author="ArKuzmin" w:date="2014-04-13T12:58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33" w:author="Kuzmin Artem" w:date="2014-04-12T14:38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34" w:author="Kuzmin Artem" w:date="2014-04-12T14:40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35" w:author="Kuzmin Artem" w:date="2014-04-12T14:40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36" w:author="Kuzmin Artem" w:date="2014-04-12T14:41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37" w:author="Kuzmin Artem" w:date="2014-04-12T14:41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38" w:author="Kuzmin Artem" w:date="2014-04-12T14:42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39" w:author="Kuzmin Artem" w:date="2014-04-12T14:44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40" w:author="Kuzmin Artem" w:date="2014-04-12T14:44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41" w:author="Kuzmin Artem" w:date="2014-04-12T14:44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42" w:author="Kuzmin Artem" w:date="2014-04-12T14:45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43" w:author="Kuzmin Artem" w:date="2014-04-12T14:45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44" w:author="Kuzmin Artem" w:date="2014-04-12T14:47:00Z" w:initials="KA">
    <w:p w:rsidR="00915442" w:rsidRDefault="00915442">
      <w:pPr>
        <w:pStyle w:val="a9"/>
      </w:pPr>
      <w:r>
        <w:rPr>
          <w:rStyle w:val="a8"/>
        </w:rPr>
        <w:annotationRef/>
      </w:r>
      <w:r>
        <w:t>Написать, почему именно квадратичную</w:t>
      </w:r>
    </w:p>
  </w:comment>
  <w:comment w:id="145" w:author="Kuzmin Artem" w:date="2014-04-12T14:47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46" w:author="Kuzmin Artem" w:date="2014-04-12T14:49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47" w:author="ArKuzmin" w:date="2014-04-07T22:14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48" w:author="ArKuzmin" w:date="2014-04-07T22:20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49" w:author="ArKuzmin" w:date="2014-04-07T22:38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50" w:author="ArKuzmin" w:date="2014-04-07T22:38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51" w:author="ArKuzmin" w:date="2014-04-07T22:43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52" w:author="ArKuzmin" w:date="2014-04-07T22:45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53" w:author="ArKuzmin" w:date="2014-04-07T22:53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54" w:author="ArKuzmin" w:date="2014-04-07T22:53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55" w:author="ArKuzmin" w:date="2014-04-07T22:53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56" w:author="ArKuzmin" w:date="2014-04-08T20:54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57" w:author="ArKuzmin" w:date="2014-04-08T20:56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58" w:author="ArKuzmin" w:date="2014-04-08T21:20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59" w:author="ArKuzmin" w:date="2014-04-08T21:20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60" w:author="ArKuzmin" w:date="2014-04-08T21:21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61" w:author="ArKuzmin" w:date="2014-04-08T21:28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62" w:author="ArKuzmin" w:date="2014-04-08T21:40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63" w:author="ArKuzmin" w:date="2014-04-08T21:45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64" w:author="Kuzmin Artem" w:date="2014-04-12T15:32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65" w:author="Kuzmin Artem" w:date="2014-04-12T15:28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66" w:author="Kuzmin Artem" w:date="2014-04-12T15:28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67" w:author="Kuzmin Artem" w:date="2014-04-12T15:29:00Z" w:initials="K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68" w:author="ArKuzmin" w:date="2014-04-13T11:29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69" w:author="ArKuzmin" w:date="2014-04-13T11:29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  <w:comment w:id="170" w:author="ArKuzmin" w:date="2014-04-13T11:29:00Z" w:initials="A">
    <w:p w:rsidR="00915442" w:rsidRDefault="00915442">
      <w:pPr>
        <w:pStyle w:val="a9"/>
      </w:pPr>
      <w:r>
        <w:rPr>
          <w:rStyle w:val="a8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FE7" w:rsidRDefault="00893FE7" w:rsidP="0056527F">
      <w:r>
        <w:separator/>
      </w:r>
    </w:p>
  </w:endnote>
  <w:endnote w:type="continuationSeparator" w:id="0">
    <w:p w:rsidR="00893FE7" w:rsidRDefault="00893FE7" w:rsidP="0056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43717888"/>
      <w:docPartObj>
        <w:docPartGallery w:val="Page Numbers (Bottom of Page)"/>
        <w:docPartUnique/>
      </w:docPartObj>
    </w:sdtPr>
    <w:sdtContent>
      <w:p w:rsidR="00915442" w:rsidRDefault="00915442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126F">
          <w:rPr>
            <w:noProof/>
          </w:rPr>
          <w:t>42</w:t>
        </w:r>
        <w:r>
          <w:fldChar w:fldCharType="end"/>
        </w:r>
      </w:p>
    </w:sdtContent>
  </w:sdt>
  <w:p w:rsidR="00915442" w:rsidRDefault="00915442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FE7" w:rsidRDefault="00893FE7" w:rsidP="0056527F">
      <w:r>
        <w:separator/>
      </w:r>
    </w:p>
  </w:footnote>
  <w:footnote w:type="continuationSeparator" w:id="0">
    <w:p w:rsidR="00893FE7" w:rsidRDefault="00893FE7" w:rsidP="00565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F5920"/>
    <w:multiLevelType w:val="hybridMultilevel"/>
    <w:tmpl w:val="2CD8B4FA"/>
    <w:lvl w:ilvl="0" w:tplc="41ACD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EB75C0"/>
    <w:multiLevelType w:val="hybridMultilevel"/>
    <w:tmpl w:val="04628730"/>
    <w:lvl w:ilvl="0" w:tplc="1A98823E"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>
    <w:nsid w:val="1F037942"/>
    <w:multiLevelType w:val="hybridMultilevel"/>
    <w:tmpl w:val="90EC5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C50AB1"/>
    <w:multiLevelType w:val="hybridMultilevel"/>
    <w:tmpl w:val="FCE8D45A"/>
    <w:lvl w:ilvl="0" w:tplc="19BCB908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7907A4"/>
    <w:multiLevelType w:val="hybridMultilevel"/>
    <w:tmpl w:val="97FC240C"/>
    <w:lvl w:ilvl="0" w:tplc="40126A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111698"/>
    <w:multiLevelType w:val="hybridMultilevel"/>
    <w:tmpl w:val="EB98A592"/>
    <w:lvl w:ilvl="0" w:tplc="E03AD066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D30C9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371A2677"/>
    <w:multiLevelType w:val="hybridMultilevel"/>
    <w:tmpl w:val="D876A730"/>
    <w:lvl w:ilvl="0" w:tplc="33DE4E4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3A2E56"/>
    <w:multiLevelType w:val="hybridMultilevel"/>
    <w:tmpl w:val="499683E8"/>
    <w:lvl w:ilvl="0" w:tplc="CC24261C">
      <w:numFmt w:val="bullet"/>
      <w:lvlText w:val="-"/>
      <w:lvlJc w:val="left"/>
      <w:pPr>
        <w:ind w:left="1770" w:hanging="360"/>
      </w:pPr>
      <w:rPr>
        <w:rFonts w:ascii="Times New Roman" w:eastAsia="Times New Roman" w:hAnsi="Times New Roman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9">
    <w:nsid w:val="4D381861"/>
    <w:multiLevelType w:val="multilevel"/>
    <w:tmpl w:val="C986B220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F2E6D78"/>
    <w:multiLevelType w:val="hybridMultilevel"/>
    <w:tmpl w:val="4CBC56E6"/>
    <w:lvl w:ilvl="0" w:tplc="D026C2A8">
      <w:start w:val="1"/>
      <w:numFmt w:val="decimal"/>
      <w:pStyle w:val="NrList"/>
      <w:lvlText w:val="%1)"/>
      <w:lvlJc w:val="left"/>
      <w:pPr>
        <w:ind w:left="360" w:hanging="360"/>
      </w:pPr>
    </w:lvl>
    <w:lvl w:ilvl="1" w:tplc="3F700A50">
      <w:start w:val="1"/>
      <w:numFmt w:val="lowerLetter"/>
      <w:pStyle w:val="NrList2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04E75FB"/>
    <w:multiLevelType w:val="multilevel"/>
    <w:tmpl w:val="CB529BE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6247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521363E6"/>
    <w:multiLevelType w:val="hybridMultilevel"/>
    <w:tmpl w:val="8406406E"/>
    <w:lvl w:ilvl="0" w:tplc="693813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A2635AB"/>
    <w:multiLevelType w:val="hybridMultilevel"/>
    <w:tmpl w:val="6470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B00CF2"/>
    <w:multiLevelType w:val="hybridMultilevel"/>
    <w:tmpl w:val="913C33DC"/>
    <w:lvl w:ilvl="0" w:tplc="DDE6548E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D3C0A95"/>
    <w:multiLevelType w:val="hybridMultilevel"/>
    <w:tmpl w:val="23EEB962"/>
    <w:lvl w:ilvl="0" w:tplc="4B1E0C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D6B2C95"/>
    <w:multiLevelType w:val="hybridMultilevel"/>
    <w:tmpl w:val="6470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B120B1"/>
    <w:multiLevelType w:val="hybridMultilevel"/>
    <w:tmpl w:val="D4705A24"/>
    <w:lvl w:ilvl="0" w:tplc="129C7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AC85A02"/>
    <w:multiLevelType w:val="multilevel"/>
    <w:tmpl w:val="F18E650C"/>
    <w:lvl w:ilvl="0">
      <w:start w:val="1"/>
      <w:numFmt w:val="decimal"/>
      <w:suff w:val="space"/>
      <w:lvlText w:val="%1"/>
      <w:lvlJc w:val="left"/>
      <w:pPr>
        <w:ind w:left="720" w:firstLine="0"/>
      </w:pPr>
      <w:rPr>
        <w:rFonts w:hint="default"/>
        <w:b/>
        <w:i w:val="0"/>
        <w:color w:val="auto"/>
        <w:sz w:val="32"/>
        <w:szCs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0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2">
      <w:start w:val="1"/>
      <w:numFmt w:val="decimal"/>
      <w:suff w:val="space"/>
      <w:lvlText w:val="%1.%2.%3"/>
      <w:lvlJc w:val="left"/>
      <w:pPr>
        <w:ind w:left="131" w:firstLine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.%2.%3.%4"/>
      <w:lvlJc w:val="left"/>
      <w:pPr>
        <w:ind w:left="-294" w:firstLine="720"/>
      </w:pPr>
      <w:rPr>
        <w:rFonts w:hint="default"/>
        <w:b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19">
    <w:nsid w:val="6EA91267"/>
    <w:multiLevelType w:val="hybridMultilevel"/>
    <w:tmpl w:val="061481E8"/>
    <w:lvl w:ilvl="0" w:tplc="35823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2950246"/>
    <w:multiLevelType w:val="hybridMultilevel"/>
    <w:tmpl w:val="3DFEC4A0"/>
    <w:lvl w:ilvl="0" w:tplc="7790667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4663046"/>
    <w:multiLevelType w:val="hybridMultilevel"/>
    <w:tmpl w:val="6B0AB57C"/>
    <w:lvl w:ilvl="0" w:tplc="27BE0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277D9A"/>
    <w:multiLevelType w:val="hybridMultilevel"/>
    <w:tmpl w:val="4AD8CA08"/>
    <w:lvl w:ilvl="0" w:tplc="301AD4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7B52EAC"/>
    <w:multiLevelType w:val="hybridMultilevel"/>
    <w:tmpl w:val="74404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22"/>
  </w:num>
  <w:num w:numId="4">
    <w:abstractNumId w:val="3"/>
  </w:num>
  <w:num w:numId="5">
    <w:abstractNumId w:val="6"/>
  </w:num>
  <w:num w:numId="6">
    <w:abstractNumId w:val="2"/>
  </w:num>
  <w:num w:numId="7">
    <w:abstractNumId w:val="13"/>
  </w:num>
  <w:num w:numId="8">
    <w:abstractNumId w:val="16"/>
  </w:num>
  <w:num w:numId="9">
    <w:abstractNumId w:val="9"/>
  </w:num>
  <w:num w:numId="10">
    <w:abstractNumId w:val="5"/>
  </w:num>
  <w:num w:numId="11">
    <w:abstractNumId w:val="21"/>
  </w:num>
  <w:num w:numId="12">
    <w:abstractNumId w:val="11"/>
  </w:num>
  <w:num w:numId="13">
    <w:abstractNumId w:val="7"/>
  </w:num>
  <w:num w:numId="14">
    <w:abstractNumId w:val="23"/>
  </w:num>
  <w:num w:numId="15">
    <w:abstractNumId w:val="19"/>
  </w:num>
  <w:num w:numId="16">
    <w:abstractNumId w:val="8"/>
  </w:num>
  <w:num w:numId="17">
    <w:abstractNumId w:val="1"/>
  </w:num>
  <w:num w:numId="18">
    <w:abstractNumId w:val="20"/>
  </w:num>
  <w:num w:numId="19">
    <w:abstractNumId w:val="4"/>
  </w:num>
  <w:num w:numId="20">
    <w:abstractNumId w:val="15"/>
  </w:num>
  <w:num w:numId="21">
    <w:abstractNumId w:val="14"/>
  </w:num>
  <w:num w:numId="22">
    <w:abstractNumId w:val="0"/>
  </w:num>
  <w:num w:numId="23">
    <w:abstractNumId w:val="10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9F8"/>
    <w:rsid w:val="00001CCC"/>
    <w:rsid w:val="00005721"/>
    <w:rsid w:val="00005D17"/>
    <w:rsid w:val="00006F73"/>
    <w:rsid w:val="00023039"/>
    <w:rsid w:val="00032CF6"/>
    <w:rsid w:val="00034D79"/>
    <w:rsid w:val="00037F68"/>
    <w:rsid w:val="00043BCA"/>
    <w:rsid w:val="0004631C"/>
    <w:rsid w:val="00046EA9"/>
    <w:rsid w:val="00050C19"/>
    <w:rsid w:val="00051BDA"/>
    <w:rsid w:val="000665B6"/>
    <w:rsid w:val="0007010F"/>
    <w:rsid w:val="00070BE5"/>
    <w:rsid w:val="00070D08"/>
    <w:rsid w:val="00072DF8"/>
    <w:rsid w:val="000806AD"/>
    <w:rsid w:val="00083C6C"/>
    <w:rsid w:val="00096D3A"/>
    <w:rsid w:val="000A0AC2"/>
    <w:rsid w:val="000A0D2C"/>
    <w:rsid w:val="000A47C1"/>
    <w:rsid w:val="000A7E75"/>
    <w:rsid w:val="000B0932"/>
    <w:rsid w:val="000B3016"/>
    <w:rsid w:val="000B74B1"/>
    <w:rsid w:val="000C2913"/>
    <w:rsid w:val="000C309A"/>
    <w:rsid w:val="000D0074"/>
    <w:rsid w:val="000D7BC1"/>
    <w:rsid w:val="000E00FA"/>
    <w:rsid w:val="000E15A4"/>
    <w:rsid w:val="000E1F99"/>
    <w:rsid w:val="000E3CD9"/>
    <w:rsid w:val="000F04B6"/>
    <w:rsid w:val="000F3B03"/>
    <w:rsid w:val="00100289"/>
    <w:rsid w:val="00101C81"/>
    <w:rsid w:val="0010330D"/>
    <w:rsid w:val="00105B1E"/>
    <w:rsid w:val="0011444E"/>
    <w:rsid w:val="00116A19"/>
    <w:rsid w:val="00117C3D"/>
    <w:rsid w:val="00122803"/>
    <w:rsid w:val="00130B58"/>
    <w:rsid w:val="00133DD3"/>
    <w:rsid w:val="00144FBB"/>
    <w:rsid w:val="001457B0"/>
    <w:rsid w:val="001516F8"/>
    <w:rsid w:val="00151ADA"/>
    <w:rsid w:val="001577AB"/>
    <w:rsid w:val="0016212D"/>
    <w:rsid w:val="00182CB5"/>
    <w:rsid w:val="00183167"/>
    <w:rsid w:val="00194860"/>
    <w:rsid w:val="00195CD9"/>
    <w:rsid w:val="001B1727"/>
    <w:rsid w:val="001B344C"/>
    <w:rsid w:val="001B562C"/>
    <w:rsid w:val="001B65F1"/>
    <w:rsid w:val="001C1EC5"/>
    <w:rsid w:val="001E2EAC"/>
    <w:rsid w:val="001F7A5B"/>
    <w:rsid w:val="0020162B"/>
    <w:rsid w:val="00202F41"/>
    <w:rsid w:val="0021621E"/>
    <w:rsid w:val="00216B0D"/>
    <w:rsid w:val="00224300"/>
    <w:rsid w:val="00227080"/>
    <w:rsid w:val="00227C6B"/>
    <w:rsid w:val="002459DF"/>
    <w:rsid w:val="00247632"/>
    <w:rsid w:val="002702A6"/>
    <w:rsid w:val="002762A4"/>
    <w:rsid w:val="002814AB"/>
    <w:rsid w:val="00284201"/>
    <w:rsid w:val="0028625D"/>
    <w:rsid w:val="00290612"/>
    <w:rsid w:val="002A1DCB"/>
    <w:rsid w:val="002A2CC5"/>
    <w:rsid w:val="002A497D"/>
    <w:rsid w:val="002C243C"/>
    <w:rsid w:val="002C604F"/>
    <w:rsid w:val="002D1F53"/>
    <w:rsid w:val="002D3364"/>
    <w:rsid w:val="002D79BA"/>
    <w:rsid w:val="002E1C3E"/>
    <w:rsid w:val="002F6395"/>
    <w:rsid w:val="00301EE8"/>
    <w:rsid w:val="00303DC5"/>
    <w:rsid w:val="003064F9"/>
    <w:rsid w:val="00312E2E"/>
    <w:rsid w:val="003134FE"/>
    <w:rsid w:val="00315961"/>
    <w:rsid w:val="0032113E"/>
    <w:rsid w:val="00330BF6"/>
    <w:rsid w:val="003337EC"/>
    <w:rsid w:val="00334228"/>
    <w:rsid w:val="00342019"/>
    <w:rsid w:val="00345BA0"/>
    <w:rsid w:val="00345FAF"/>
    <w:rsid w:val="00351823"/>
    <w:rsid w:val="003747C1"/>
    <w:rsid w:val="00377AA4"/>
    <w:rsid w:val="00383EC4"/>
    <w:rsid w:val="003905B1"/>
    <w:rsid w:val="00396B76"/>
    <w:rsid w:val="003B0127"/>
    <w:rsid w:val="003B37B6"/>
    <w:rsid w:val="003B3B6E"/>
    <w:rsid w:val="003C0776"/>
    <w:rsid w:val="003C13DB"/>
    <w:rsid w:val="003C3ADE"/>
    <w:rsid w:val="003C5858"/>
    <w:rsid w:val="003D098F"/>
    <w:rsid w:val="003D2CF3"/>
    <w:rsid w:val="003D6B64"/>
    <w:rsid w:val="003E6005"/>
    <w:rsid w:val="00423903"/>
    <w:rsid w:val="00427C68"/>
    <w:rsid w:val="004341F0"/>
    <w:rsid w:val="00435C11"/>
    <w:rsid w:val="004369F4"/>
    <w:rsid w:val="00445BFB"/>
    <w:rsid w:val="0045205B"/>
    <w:rsid w:val="00454986"/>
    <w:rsid w:val="00464A76"/>
    <w:rsid w:val="00471214"/>
    <w:rsid w:val="004855D0"/>
    <w:rsid w:val="004869D1"/>
    <w:rsid w:val="00486F7C"/>
    <w:rsid w:val="00491FA5"/>
    <w:rsid w:val="004A36B0"/>
    <w:rsid w:val="004A5515"/>
    <w:rsid w:val="004B2541"/>
    <w:rsid w:val="004B70A3"/>
    <w:rsid w:val="004C0A20"/>
    <w:rsid w:val="004C7088"/>
    <w:rsid w:val="004D16A3"/>
    <w:rsid w:val="004F13E1"/>
    <w:rsid w:val="004F1C1B"/>
    <w:rsid w:val="005019A7"/>
    <w:rsid w:val="00513EBE"/>
    <w:rsid w:val="00515CFA"/>
    <w:rsid w:val="00532BCA"/>
    <w:rsid w:val="00534003"/>
    <w:rsid w:val="005371EC"/>
    <w:rsid w:val="005379F7"/>
    <w:rsid w:val="00543564"/>
    <w:rsid w:val="005513EC"/>
    <w:rsid w:val="005528EC"/>
    <w:rsid w:val="0056527F"/>
    <w:rsid w:val="00574994"/>
    <w:rsid w:val="00580EB3"/>
    <w:rsid w:val="00582C05"/>
    <w:rsid w:val="00584EBD"/>
    <w:rsid w:val="005A0DCE"/>
    <w:rsid w:val="005A131F"/>
    <w:rsid w:val="005A35B8"/>
    <w:rsid w:val="005A4147"/>
    <w:rsid w:val="005A6CA0"/>
    <w:rsid w:val="005A6D52"/>
    <w:rsid w:val="005B0312"/>
    <w:rsid w:val="005C2FA4"/>
    <w:rsid w:val="005C4806"/>
    <w:rsid w:val="005D40EC"/>
    <w:rsid w:val="005D411B"/>
    <w:rsid w:val="005E0D7B"/>
    <w:rsid w:val="005E717E"/>
    <w:rsid w:val="005F0886"/>
    <w:rsid w:val="005F09BA"/>
    <w:rsid w:val="005F4259"/>
    <w:rsid w:val="006020F0"/>
    <w:rsid w:val="0060573A"/>
    <w:rsid w:val="0060639A"/>
    <w:rsid w:val="00606466"/>
    <w:rsid w:val="0061459D"/>
    <w:rsid w:val="00617831"/>
    <w:rsid w:val="00621C18"/>
    <w:rsid w:val="00640E12"/>
    <w:rsid w:val="00646FF5"/>
    <w:rsid w:val="0066200E"/>
    <w:rsid w:val="0066488E"/>
    <w:rsid w:val="006679CD"/>
    <w:rsid w:val="006714D8"/>
    <w:rsid w:val="006872BE"/>
    <w:rsid w:val="00693ED3"/>
    <w:rsid w:val="0069497E"/>
    <w:rsid w:val="006A285E"/>
    <w:rsid w:val="006A5F4C"/>
    <w:rsid w:val="006A6B41"/>
    <w:rsid w:val="006A6C58"/>
    <w:rsid w:val="006B641E"/>
    <w:rsid w:val="006B76D5"/>
    <w:rsid w:val="006C57FA"/>
    <w:rsid w:val="006D14A1"/>
    <w:rsid w:val="006E3FEB"/>
    <w:rsid w:val="006E42BF"/>
    <w:rsid w:val="006F1325"/>
    <w:rsid w:val="006F6214"/>
    <w:rsid w:val="006F7C48"/>
    <w:rsid w:val="00710160"/>
    <w:rsid w:val="007325D9"/>
    <w:rsid w:val="007474FB"/>
    <w:rsid w:val="007523F2"/>
    <w:rsid w:val="00756F30"/>
    <w:rsid w:val="007570A7"/>
    <w:rsid w:val="007606B3"/>
    <w:rsid w:val="00763C36"/>
    <w:rsid w:val="007669FC"/>
    <w:rsid w:val="0077384C"/>
    <w:rsid w:val="00780BCC"/>
    <w:rsid w:val="00781C37"/>
    <w:rsid w:val="00783DE8"/>
    <w:rsid w:val="007840D4"/>
    <w:rsid w:val="0079503F"/>
    <w:rsid w:val="007A2B9D"/>
    <w:rsid w:val="007A590C"/>
    <w:rsid w:val="007A5EDC"/>
    <w:rsid w:val="007C3993"/>
    <w:rsid w:val="007C6C75"/>
    <w:rsid w:val="007D39F8"/>
    <w:rsid w:val="007D3B60"/>
    <w:rsid w:val="007D711F"/>
    <w:rsid w:val="007E0507"/>
    <w:rsid w:val="008005A6"/>
    <w:rsid w:val="008015CA"/>
    <w:rsid w:val="00821EF9"/>
    <w:rsid w:val="0082264C"/>
    <w:rsid w:val="00822EC2"/>
    <w:rsid w:val="0083378D"/>
    <w:rsid w:val="00833EE8"/>
    <w:rsid w:val="0084046A"/>
    <w:rsid w:val="00855679"/>
    <w:rsid w:val="008758B4"/>
    <w:rsid w:val="008821C8"/>
    <w:rsid w:val="008922A1"/>
    <w:rsid w:val="00893FE7"/>
    <w:rsid w:val="00894149"/>
    <w:rsid w:val="008A2131"/>
    <w:rsid w:val="008A2CD9"/>
    <w:rsid w:val="008B3464"/>
    <w:rsid w:val="008B7F26"/>
    <w:rsid w:val="008C31FA"/>
    <w:rsid w:val="008C7629"/>
    <w:rsid w:val="008D3FCB"/>
    <w:rsid w:val="008D5197"/>
    <w:rsid w:val="008D7749"/>
    <w:rsid w:val="008E0D36"/>
    <w:rsid w:val="008F2CCE"/>
    <w:rsid w:val="008F69C3"/>
    <w:rsid w:val="008F7CD7"/>
    <w:rsid w:val="008F7DA1"/>
    <w:rsid w:val="00901294"/>
    <w:rsid w:val="0090244B"/>
    <w:rsid w:val="00903797"/>
    <w:rsid w:val="00907791"/>
    <w:rsid w:val="00907F0E"/>
    <w:rsid w:val="0091049F"/>
    <w:rsid w:val="00911429"/>
    <w:rsid w:val="00914C4D"/>
    <w:rsid w:val="00915442"/>
    <w:rsid w:val="009161AF"/>
    <w:rsid w:val="00916AEE"/>
    <w:rsid w:val="0092493C"/>
    <w:rsid w:val="009330D8"/>
    <w:rsid w:val="00940761"/>
    <w:rsid w:val="009429ED"/>
    <w:rsid w:val="00943077"/>
    <w:rsid w:val="0095099D"/>
    <w:rsid w:val="00952918"/>
    <w:rsid w:val="00963120"/>
    <w:rsid w:val="00967E68"/>
    <w:rsid w:val="00970163"/>
    <w:rsid w:val="00971C8E"/>
    <w:rsid w:val="00973819"/>
    <w:rsid w:val="00974D43"/>
    <w:rsid w:val="0099173F"/>
    <w:rsid w:val="009A6EA4"/>
    <w:rsid w:val="009B558C"/>
    <w:rsid w:val="009D359F"/>
    <w:rsid w:val="009D4BEB"/>
    <w:rsid w:val="009D54EB"/>
    <w:rsid w:val="009E3B39"/>
    <w:rsid w:val="009E6C12"/>
    <w:rsid w:val="009F25D3"/>
    <w:rsid w:val="009F5CDB"/>
    <w:rsid w:val="00A01BA7"/>
    <w:rsid w:val="00A033FA"/>
    <w:rsid w:val="00A03567"/>
    <w:rsid w:val="00A05E8F"/>
    <w:rsid w:val="00A13CC0"/>
    <w:rsid w:val="00A26211"/>
    <w:rsid w:val="00A35A93"/>
    <w:rsid w:val="00A35A97"/>
    <w:rsid w:val="00A4055C"/>
    <w:rsid w:val="00A43D7A"/>
    <w:rsid w:val="00A43E4F"/>
    <w:rsid w:val="00A536D3"/>
    <w:rsid w:val="00A53D7E"/>
    <w:rsid w:val="00A560E1"/>
    <w:rsid w:val="00A57F46"/>
    <w:rsid w:val="00A66F7A"/>
    <w:rsid w:val="00A73738"/>
    <w:rsid w:val="00A85664"/>
    <w:rsid w:val="00A919F0"/>
    <w:rsid w:val="00A94B83"/>
    <w:rsid w:val="00AA3ADE"/>
    <w:rsid w:val="00AB7989"/>
    <w:rsid w:val="00AC26DE"/>
    <w:rsid w:val="00AD3265"/>
    <w:rsid w:val="00AD3EEB"/>
    <w:rsid w:val="00AD5185"/>
    <w:rsid w:val="00AD57C6"/>
    <w:rsid w:val="00AE023E"/>
    <w:rsid w:val="00AE2A40"/>
    <w:rsid w:val="00AF6AF0"/>
    <w:rsid w:val="00B03F0F"/>
    <w:rsid w:val="00B05897"/>
    <w:rsid w:val="00B10CEF"/>
    <w:rsid w:val="00B12CF4"/>
    <w:rsid w:val="00B17D3E"/>
    <w:rsid w:val="00B201C2"/>
    <w:rsid w:val="00B2616B"/>
    <w:rsid w:val="00B27E90"/>
    <w:rsid w:val="00B306CC"/>
    <w:rsid w:val="00B32B77"/>
    <w:rsid w:val="00B33FAF"/>
    <w:rsid w:val="00B43B42"/>
    <w:rsid w:val="00B5445F"/>
    <w:rsid w:val="00B62823"/>
    <w:rsid w:val="00B706E7"/>
    <w:rsid w:val="00B72833"/>
    <w:rsid w:val="00B73DEF"/>
    <w:rsid w:val="00B922C9"/>
    <w:rsid w:val="00BB2F2D"/>
    <w:rsid w:val="00BC6E98"/>
    <w:rsid w:val="00BD3A89"/>
    <w:rsid w:val="00BD601D"/>
    <w:rsid w:val="00BE3DD4"/>
    <w:rsid w:val="00BE46FF"/>
    <w:rsid w:val="00C054B3"/>
    <w:rsid w:val="00C12D6D"/>
    <w:rsid w:val="00C14F9A"/>
    <w:rsid w:val="00C16775"/>
    <w:rsid w:val="00C1740E"/>
    <w:rsid w:val="00C17C51"/>
    <w:rsid w:val="00C22E85"/>
    <w:rsid w:val="00C4274D"/>
    <w:rsid w:val="00C53DA5"/>
    <w:rsid w:val="00C57816"/>
    <w:rsid w:val="00C71018"/>
    <w:rsid w:val="00C7485F"/>
    <w:rsid w:val="00C74BCB"/>
    <w:rsid w:val="00C90720"/>
    <w:rsid w:val="00C9126F"/>
    <w:rsid w:val="00CA0984"/>
    <w:rsid w:val="00CA486D"/>
    <w:rsid w:val="00CB200D"/>
    <w:rsid w:val="00CB6869"/>
    <w:rsid w:val="00CC0271"/>
    <w:rsid w:val="00CC37C3"/>
    <w:rsid w:val="00CD0031"/>
    <w:rsid w:val="00CD7A5E"/>
    <w:rsid w:val="00CE354F"/>
    <w:rsid w:val="00CE51A1"/>
    <w:rsid w:val="00CF3C7B"/>
    <w:rsid w:val="00D0271A"/>
    <w:rsid w:val="00D039BC"/>
    <w:rsid w:val="00D0461D"/>
    <w:rsid w:val="00D114E0"/>
    <w:rsid w:val="00D11B36"/>
    <w:rsid w:val="00D14305"/>
    <w:rsid w:val="00D14342"/>
    <w:rsid w:val="00D15A35"/>
    <w:rsid w:val="00D26BEE"/>
    <w:rsid w:val="00D339CB"/>
    <w:rsid w:val="00D354DD"/>
    <w:rsid w:val="00D41D97"/>
    <w:rsid w:val="00D46761"/>
    <w:rsid w:val="00D50A0B"/>
    <w:rsid w:val="00D609C8"/>
    <w:rsid w:val="00D61B95"/>
    <w:rsid w:val="00D71826"/>
    <w:rsid w:val="00D73B11"/>
    <w:rsid w:val="00D742C0"/>
    <w:rsid w:val="00D83A1A"/>
    <w:rsid w:val="00D95768"/>
    <w:rsid w:val="00D9588E"/>
    <w:rsid w:val="00D973E0"/>
    <w:rsid w:val="00DA0A38"/>
    <w:rsid w:val="00DA0BE7"/>
    <w:rsid w:val="00DA7876"/>
    <w:rsid w:val="00DC0BBB"/>
    <w:rsid w:val="00DC501E"/>
    <w:rsid w:val="00DD297B"/>
    <w:rsid w:val="00DF072B"/>
    <w:rsid w:val="00E00FA0"/>
    <w:rsid w:val="00E0218F"/>
    <w:rsid w:val="00E0253C"/>
    <w:rsid w:val="00E106D9"/>
    <w:rsid w:val="00E12118"/>
    <w:rsid w:val="00E16BD2"/>
    <w:rsid w:val="00E245DC"/>
    <w:rsid w:val="00E334EF"/>
    <w:rsid w:val="00E34D8E"/>
    <w:rsid w:val="00E37A19"/>
    <w:rsid w:val="00E45494"/>
    <w:rsid w:val="00E479E1"/>
    <w:rsid w:val="00E531D3"/>
    <w:rsid w:val="00E57A09"/>
    <w:rsid w:val="00E6786B"/>
    <w:rsid w:val="00E76869"/>
    <w:rsid w:val="00E76FF4"/>
    <w:rsid w:val="00E77769"/>
    <w:rsid w:val="00E81062"/>
    <w:rsid w:val="00E964FE"/>
    <w:rsid w:val="00EB3170"/>
    <w:rsid w:val="00EC5918"/>
    <w:rsid w:val="00EC7813"/>
    <w:rsid w:val="00ED13A3"/>
    <w:rsid w:val="00ED2911"/>
    <w:rsid w:val="00ED2E50"/>
    <w:rsid w:val="00ED6764"/>
    <w:rsid w:val="00EE2B82"/>
    <w:rsid w:val="00EE4A47"/>
    <w:rsid w:val="00EE7013"/>
    <w:rsid w:val="00EE760B"/>
    <w:rsid w:val="00EF02B8"/>
    <w:rsid w:val="00EF4410"/>
    <w:rsid w:val="00EF4704"/>
    <w:rsid w:val="00F03E51"/>
    <w:rsid w:val="00F1271C"/>
    <w:rsid w:val="00F24B06"/>
    <w:rsid w:val="00F25C9B"/>
    <w:rsid w:val="00F27568"/>
    <w:rsid w:val="00F31186"/>
    <w:rsid w:val="00F31731"/>
    <w:rsid w:val="00F34F82"/>
    <w:rsid w:val="00F35C7A"/>
    <w:rsid w:val="00F4744B"/>
    <w:rsid w:val="00F541BC"/>
    <w:rsid w:val="00F54A26"/>
    <w:rsid w:val="00F62E4E"/>
    <w:rsid w:val="00F65815"/>
    <w:rsid w:val="00F73B2A"/>
    <w:rsid w:val="00F76636"/>
    <w:rsid w:val="00F76722"/>
    <w:rsid w:val="00F824A9"/>
    <w:rsid w:val="00F8368E"/>
    <w:rsid w:val="00F85103"/>
    <w:rsid w:val="00F9346D"/>
    <w:rsid w:val="00F96C1A"/>
    <w:rsid w:val="00FA001B"/>
    <w:rsid w:val="00FA0D69"/>
    <w:rsid w:val="00FA2948"/>
    <w:rsid w:val="00FB2821"/>
    <w:rsid w:val="00FB4C83"/>
    <w:rsid w:val="00FC3B1C"/>
    <w:rsid w:val="00FC428D"/>
    <w:rsid w:val="00FC6DF8"/>
    <w:rsid w:val="00FE4184"/>
    <w:rsid w:val="00FE5445"/>
    <w:rsid w:val="00FF2C24"/>
    <w:rsid w:val="00FF4D67"/>
    <w:rsid w:val="00FF521A"/>
    <w:rsid w:val="00FF5E6B"/>
    <w:rsid w:val="00FF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56527F"/>
    <w:pPr>
      <w:keepNext/>
      <w:keepLines/>
      <w:pageBreakBefore/>
      <w:numPr>
        <w:numId w:val="12"/>
      </w:numPr>
      <w:spacing w:before="600" w:after="3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1E2EAC"/>
    <w:pPr>
      <w:pageBreakBefore w:val="0"/>
      <w:numPr>
        <w:ilvl w:val="1"/>
      </w:numPr>
      <w:spacing w:before="480"/>
      <w:ind w:left="0"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CF3C7B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303DC5"/>
    <w:pPr>
      <w:keepNext w:val="0"/>
      <w:pageBreakBefore w:val="0"/>
      <w:numPr>
        <w:ilvl w:val="3"/>
      </w:numPr>
      <w:spacing w:before="0" w:after="120" w:line="288" w:lineRule="auto"/>
      <w:ind w:left="0" w:firstLine="0"/>
      <w:jc w:val="both"/>
      <w:outlineLvl w:val="3"/>
    </w:pPr>
    <w:rPr>
      <w:sz w:val="28"/>
      <w:szCs w:val="28"/>
      <w:lang w:val="en-US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1E2EAC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CF3C7B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303DC5"/>
    <w:rPr>
      <w:rFonts w:ascii="Times New Roman" w:eastAsia="Times New Roman" w:hAnsi="Times New Roman" w:cs="Times New Roman"/>
      <w:b/>
      <w:bCs/>
      <w:kern w:val="32"/>
      <w:sz w:val="28"/>
      <w:szCs w:val="28"/>
      <w:lang w:val="en-US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af0">
    <w:name w:val="header"/>
    <w:basedOn w:val="a"/>
    <w:link w:val="af1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character" w:styleId="af4">
    <w:name w:val="Placeholder Text"/>
    <w:basedOn w:val="a0"/>
    <w:uiPriority w:val="99"/>
    <w:semiHidden/>
    <w:rsid w:val="00F31186"/>
    <w:rPr>
      <w:color w:val="808080"/>
    </w:rPr>
  </w:style>
  <w:style w:type="paragraph" w:customStyle="1" w:styleId="NrList">
    <w:name w:val="Nr List"/>
    <w:basedOn w:val="a"/>
    <w:qFormat/>
    <w:rsid w:val="00833EE8"/>
    <w:pPr>
      <w:keepLines w:val="0"/>
      <w:widowControl w:val="0"/>
      <w:numPr>
        <w:numId w:val="23"/>
      </w:numPr>
      <w:spacing w:after="0" w:line="240" w:lineRule="auto"/>
      <w:ind w:left="397" w:hanging="397"/>
      <w:contextualSpacing/>
    </w:pPr>
    <w:rPr>
      <w:rFonts w:eastAsia="SimSun"/>
      <w:kern w:val="2"/>
      <w:sz w:val="24"/>
      <w:szCs w:val="21"/>
      <w:lang w:eastAsia="zh-CN"/>
    </w:rPr>
  </w:style>
  <w:style w:type="paragraph" w:customStyle="1" w:styleId="NrList2">
    <w:name w:val="Nr List 2"/>
    <w:basedOn w:val="NrList"/>
    <w:qFormat/>
    <w:rsid w:val="00833EE8"/>
    <w:pPr>
      <w:numPr>
        <w:ilvl w:val="1"/>
      </w:numPr>
      <w:ind w:left="794" w:hanging="39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27F"/>
    <w:pPr>
      <w:keepLines/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aliases w:val="Section,H1"/>
    <w:next w:val="a"/>
    <w:link w:val="10"/>
    <w:uiPriority w:val="9"/>
    <w:qFormat/>
    <w:rsid w:val="0056527F"/>
    <w:pPr>
      <w:keepNext/>
      <w:keepLines/>
      <w:pageBreakBefore/>
      <w:numPr>
        <w:numId w:val="12"/>
      </w:numPr>
      <w:spacing w:before="600" w:after="3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2">
    <w:name w:val="heading 2"/>
    <w:aliases w:val="Заголовок Подраздела,H2,H21,Самостоятельный раздел,h2,Numbered text 3,heading 2,Heading 2 Hidden"/>
    <w:basedOn w:val="1"/>
    <w:next w:val="a"/>
    <w:link w:val="20"/>
    <w:uiPriority w:val="9"/>
    <w:qFormat/>
    <w:rsid w:val="001E2EAC"/>
    <w:pPr>
      <w:pageBreakBefore w:val="0"/>
      <w:numPr>
        <w:ilvl w:val="1"/>
      </w:numPr>
      <w:spacing w:before="480"/>
      <w:ind w:left="0" w:firstLine="0"/>
      <w:outlineLvl w:val="1"/>
    </w:pPr>
    <w:rPr>
      <w:bCs w:val="0"/>
      <w:iCs/>
      <w:sz w:val="32"/>
      <w:szCs w:val="28"/>
      <w:lang w:val="x-none"/>
    </w:rPr>
  </w:style>
  <w:style w:type="paragraph" w:styleId="3">
    <w:name w:val="heading 3"/>
    <w:aliases w:val="Heading 3 Char Char Знак,Heading 3 Char Char Знак Char,Заголовок Пункта,Подраздела Знак,Подраздела,H3"/>
    <w:basedOn w:val="1"/>
    <w:next w:val="a"/>
    <w:link w:val="30"/>
    <w:uiPriority w:val="9"/>
    <w:qFormat/>
    <w:rsid w:val="00CF3C7B"/>
    <w:pPr>
      <w:pageBreakBefore w:val="0"/>
      <w:numPr>
        <w:ilvl w:val="2"/>
      </w:numPr>
      <w:spacing w:before="360" w:after="240" w:line="240" w:lineRule="atLeast"/>
      <w:ind w:left="0" w:firstLine="0"/>
      <w:outlineLvl w:val="2"/>
    </w:pPr>
    <w:rPr>
      <w:sz w:val="30"/>
      <w:szCs w:val="26"/>
    </w:rPr>
  </w:style>
  <w:style w:type="paragraph" w:styleId="4">
    <w:name w:val="heading 4"/>
    <w:basedOn w:val="1"/>
    <w:next w:val="a"/>
    <w:link w:val="40"/>
    <w:uiPriority w:val="9"/>
    <w:qFormat/>
    <w:rsid w:val="00303DC5"/>
    <w:pPr>
      <w:keepNext w:val="0"/>
      <w:pageBreakBefore w:val="0"/>
      <w:numPr>
        <w:ilvl w:val="3"/>
      </w:numPr>
      <w:spacing w:before="0" w:after="120" w:line="288" w:lineRule="auto"/>
      <w:ind w:left="0" w:firstLine="0"/>
      <w:jc w:val="both"/>
      <w:outlineLvl w:val="3"/>
    </w:pPr>
    <w:rPr>
      <w:sz w:val="28"/>
      <w:szCs w:val="28"/>
      <w:lang w:val="en-US"/>
    </w:rPr>
  </w:style>
  <w:style w:type="paragraph" w:styleId="5">
    <w:name w:val="heading 5"/>
    <w:aliases w:val="h5"/>
    <w:basedOn w:val="1"/>
    <w:link w:val="50"/>
    <w:qFormat/>
    <w:rsid w:val="005528EC"/>
    <w:pPr>
      <w:pageBreakBefore w:val="0"/>
      <w:numPr>
        <w:ilvl w:val="4"/>
      </w:numPr>
      <w:spacing w:before="240" w:after="120" w:line="288" w:lineRule="auto"/>
      <w:jc w:val="both"/>
      <w:outlineLvl w:val="4"/>
    </w:pPr>
    <w:rPr>
      <w:b w:val="0"/>
      <w:sz w:val="24"/>
      <w:szCs w:val="24"/>
    </w:rPr>
  </w:style>
  <w:style w:type="paragraph" w:styleId="6">
    <w:name w:val="heading 6"/>
    <w:basedOn w:val="1"/>
    <w:next w:val="a"/>
    <w:link w:val="60"/>
    <w:qFormat/>
    <w:rsid w:val="005528EC"/>
    <w:pPr>
      <w:keepNext w:val="0"/>
      <w:pageBreakBefore w:val="0"/>
      <w:numPr>
        <w:ilvl w:val="5"/>
      </w:numPr>
      <w:spacing w:before="240" w:after="120" w:line="288" w:lineRule="auto"/>
      <w:contextualSpacing/>
      <w:jc w:val="both"/>
      <w:outlineLvl w:val="5"/>
    </w:pPr>
    <w:rPr>
      <w:b w:val="0"/>
      <w:bCs w:val="0"/>
      <w:sz w:val="24"/>
      <w:szCs w:val="24"/>
    </w:rPr>
  </w:style>
  <w:style w:type="paragraph" w:styleId="7">
    <w:name w:val="heading 7"/>
    <w:basedOn w:val="1"/>
    <w:next w:val="a"/>
    <w:link w:val="70"/>
    <w:qFormat/>
    <w:rsid w:val="005528EC"/>
    <w:pPr>
      <w:keepNext w:val="0"/>
      <w:pageBreakBefore w:val="0"/>
      <w:numPr>
        <w:ilvl w:val="6"/>
      </w:numPr>
      <w:spacing w:before="240" w:after="200" w:line="288" w:lineRule="auto"/>
      <w:contextualSpacing/>
      <w:jc w:val="both"/>
      <w:outlineLvl w:val="6"/>
    </w:pPr>
    <w:rPr>
      <w:b w:val="0"/>
      <w:kern w:val="0"/>
      <w:sz w:val="24"/>
      <w:szCs w:val="24"/>
    </w:rPr>
  </w:style>
  <w:style w:type="paragraph" w:styleId="8">
    <w:name w:val="heading 8"/>
    <w:basedOn w:val="1"/>
    <w:next w:val="a"/>
    <w:link w:val="80"/>
    <w:qFormat/>
    <w:rsid w:val="005528EC"/>
    <w:pPr>
      <w:pageBreakBefore w:val="0"/>
      <w:numPr>
        <w:ilvl w:val="7"/>
      </w:numPr>
      <w:spacing w:before="240" w:after="200" w:line="288" w:lineRule="auto"/>
      <w:contextualSpacing/>
      <w:outlineLvl w:val="7"/>
    </w:pPr>
    <w:rPr>
      <w:b w:val="0"/>
      <w:iCs/>
      <w:sz w:val="24"/>
      <w:szCs w:val="24"/>
    </w:rPr>
  </w:style>
  <w:style w:type="paragraph" w:styleId="9">
    <w:name w:val="heading 9"/>
    <w:basedOn w:val="1"/>
    <w:next w:val="a"/>
    <w:link w:val="90"/>
    <w:qFormat/>
    <w:rsid w:val="005528EC"/>
    <w:pPr>
      <w:pageBreakBefore w:val="0"/>
      <w:numPr>
        <w:ilvl w:val="8"/>
      </w:numPr>
      <w:spacing w:before="240" w:after="120" w:line="288" w:lineRule="auto"/>
      <w:contextualSpacing/>
      <w:jc w:val="both"/>
      <w:outlineLvl w:val="8"/>
    </w:pPr>
    <w:rPr>
      <w:rFonts w:cs="Arial"/>
      <w:b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Section Знак,H1 Знак"/>
    <w:basedOn w:val="a0"/>
    <w:link w:val="1"/>
    <w:uiPriority w:val="9"/>
    <w:rsid w:val="0056527F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customStyle="1" w:styleId="20">
    <w:name w:val="Заголовок 2 Знак"/>
    <w:aliases w:val="Заголовок Подраздела Знак,H2 Знак,H21 Знак,Самостоятельный раздел Знак,h2 Знак,Numbered text 3 Знак,heading 2 Знак,Heading 2 Hidden Знак"/>
    <w:basedOn w:val="a0"/>
    <w:link w:val="2"/>
    <w:uiPriority w:val="9"/>
    <w:rsid w:val="001E2EAC"/>
    <w:rPr>
      <w:rFonts w:ascii="Times New Roman" w:eastAsia="Times New Roman" w:hAnsi="Times New Roman" w:cs="Times New Roman"/>
      <w:b/>
      <w:iCs/>
      <w:kern w:val="32"/>
      <w:sz w:val="32"/>
      <w:szCs w:val="28"/>
      <w:lang w:val="x-none"/>
    </w:rPr>
  </w:style>
  <w:style w:type="character" w:customStyle="1" w:styleId="30">
    <w:name w:val="Заголовок 3 Знак"/>
    <w:aliases w:val="Heading 3 Char Char Знак Знак,Heading 3 Char Char Знак Char Знак,Заголовок Пункта Знак,Подраздела Знак Знак,Подраздела Знак1,H3 Знак"/>
    <w:basedOn w:val="a0"/>
    <w:link w:val="3"/>
    <w:uiPriority w:val="9"/>
    <w:rsid w:val="00CF3C7B"/>
    <w:rPr>
      <w:rFonts w:ascii="Times New Roman" w:eastAsia="Times New Roman" w:hAnsi="Times New Roman" w:cs="Times New Roman"/>
      <w:b/>
      <w:bCs/>
      <w:kern w:val="32"/>
      <w:sz w:val="30"/>
      <w:szCs w:val="26"/>
    </w:rPr>
  </w:style>
  <w:style w:type="character" w:customStyle="1" w:styleId="40">
    <w:name w:val="Заголовок 4 Знак"/>
    <w:basedOn w:val="a0"/>
    <w:link w:val="4"/>
    <w:uiPriority w:val="9"/>
    <w:rsid w:val="00303DC5"/>
    <w:rPr>
      <w:rFonts w:ascii="Times New Roman" w:eastAsia="Times New Roman" w:hAnsi="Times New Roman" w:cs="Times New Roman"/>
      <w:b/>
      <w:bCs/>
      <w:kern w:val="32"/>
      <w:sz w:val="28"/>
      <w:szCs w:val="28"/>
      <w:lang w:val="en-US"/>
    </w:rPr>
  </w:style>
  <w:style w:type="character" w:customStyle="1" w:styleId="50">
    <w:name w:val="Заголовок 5 Знак"/>
    <w:aliases w:val="h5 Знак"/>
    <w:basedOn w:val="a0"/>
    <w:link w:val="5"/>
    <w:rsid w:val="005528EC"/>
    <w:rPr>
      <w:rFonts w:ascii="Times New Roman" w:eastAsia="Times New Roman" w:hAnsi="Times New Roman" w:cs="Times New Roman"/>
      <w:bCs/>
      <w:kern w:val="32"/>
      <w:sz w:val="24"/>
      <w:szCs w:val="24"/>
    </w:rPr>
  </w:style>
  <w:style w:type="character" w:customStyle="1" w:styleId="60">
    <w:name w:val="Заголовок 6 Знак"/>
    <w:basedOn w:val="a0"/>
    <w:link w:val="6"/>
    <w:rsid w:val="005528EC"/>
    <w:rPr>
      <w:rFonts w:ascii="Times New Roman" w:eastAsia="Times New Roman" w:hAnsi="Times New Roman" w:cs="Times New Roman"/>
      <w:kern w:val="32"/>
      <w:sz w:val="24"/>
      <w:szCs w:val="24"/>
    </w:rPr>
  </w:style>
  <w:style w:type="character" w:customStyle="1" w:styleId="70">
    <w:name w:val="Заголовок 7 Знак"/>
    <w:basedOn w:val="a0"/>
    <w:link w:val="7"/>
    <w:rsid w:val="005528EC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80">
    <w:name w:val="Заголовок 8 Знак"/>
    <w:basedOn w:val="a0"/>
    <w:link w:val="8"/>
    <w:rsid w:val="005528EC"/>
    <w:rPr>
      <w:rFonts w:ascii="Times New Roman" w:eastAsia="Times New Roman" w:hAnsi="Times New Roman" w:cs="Times New Roman"/>
      <w:bCs/>
      <w:iCs/>
      <w:kern w:val="32"/>
      <w:sz w:val="24"/>
      <w:szCs w:val="24"/>
    </w:rPr>
  </w:style>
  <w:style w:type="character" w:customStyle="1" w:styleId="90">
    <w:name w:val="Заголовок 9 Знак"/>
    <w:basedOn w:val="a0"/>
    <w:link w:val="9"/>
    <w:rsid w:val="005528EC"/>
    <w:rPr>
      <w:rFonts w:ascii="Times New Roman" w:eastAsia="Times New Roman" w:hAnsi="Times New Roman" w:cs="Arial"/>
      <w:bCs/>
      <w:kern w:val="32"/>
      <w:sz w:val="24"/>
      <w:szCs w:val="24"/>
    </w:rPr>
  </w:style>
  <w:style w:type="paragraph" w:styleId="a3">
    <w:name w:val="List Paragraph"/>
    <w:basedOn w:val="a"/>
    <w:uiPriority w:val="34"/>
    <w:qFormat/>
    <w:rsid w:val="00E16BD2"/>
    <w:pPr>
      <w:keepLines w:val="0"/>
      <w:spacing w:after="200" w:line="276" w:lineRule="auto"/>
      <w:ind w:left="720" w:firstLine="0"/>
      <w:contextualSpacing/>
      <w:jc w:val="left"/>
    </w:pPr>
    <w:rPr>
      <w:rFonts w:eastAsia="Calibri"/>
      <w:szCs w:val="22"/>
      <w:lang w:val="en-US"/>
    </w:rPr>
  </w:style>
  <w:style w:type="paragraph" w:customStyle="1" w:styleId="DocumentCode">
    <w:name w:val="Document Code"/>
    <w:next w:val="a"/>
    <w:rsid w:val="005528EC"/>
    <w:pPr>
      <w:spacing w:before="120" w:after="120" w:line="288" w:lineRule="auto"/>
      <w:jc w:val="center"/>
    </w:pPr>
    <w:rPr>
      <w:rFonts w:ascii="Times New Roman" w:eastAsia="Times New Roman" w:hAnsi="Times New Roman" w:cs="Times New Roman"/>
      <w:bCs/>
      <w:sz w:val="24"/>
      <w:szCs w:val="24"/>
    </w:rPr>
  </w:style>
  <w:style w:type="paragraph" w:styleId="11">
    <w:name w:val="toc 1"/>
    <w:basedOn w:val="a"/>
    <w:next w:val="a"/>
    <w:uiPriority w:val="39"/>
    <w:rsid w:val="005528EC"/>
    <w:pPr>
      <w:tabs>
        <w:tab w:val="right" w:pos="9639"/>
      </w:tabs>
      <w:spacing w:after="60"/>
      <w:ind w:right="1134" w:firstLine="567"/>
      <w:jc w:val="left"/>
    </w:pPr>
    <w:rPr>
      <w:rFonts w:ascii="Times New Roman Bold" w:hAnsi="Times New Roman Bold"/>
      <w:bCs/>
    </w:rPr>
  </w:style>
  <w:style w:type="paragraph" w:styleId="21">
    <w:name w:val="toc 2"/>
    <w:basedOn w:val="a"/>
    <w:next w:val="a"/>
    <w:uiPriority w:val="39"/>
    <w:rsid w:val="005528EC"/>
    <w:pPr>
      <w:keepLines w:val="0"/>
      <w:tabs>
        <w:tab w:val="right" w:pos="9639"/>
      </w:tabs>
      <w:spacing w:after="60"/>
      <w:ind w:right="1134" w:firstLine="567"/>
      <w:jc w:val="left"/>
    </w:pPr>
    <w:rPr>
      <w:szCs w:val="22"/>
    </w:rPr>
  </w:style>
  <w:style w:type="paragraph" w:customStyle="1" w:styleId="TableofContents">
    <w:name w:val="Table of Contents"/>
    <w:basedOn w:val="1"/>
    <w:next w:val="a"/>
    <w:rsid w:val="005528EC"/>
    <w:pPr>
      <w:numPr>
        <w:numId w:val="0"/>
      </w:numPr>
      <w:suppressAutoHyphens/>
      <w:spacing w:before="360" w:after="240" w:line="288" w:lineRule="auto"/>
      <w:jc w:val="center"/>
      <w:outlineLvl w:val="9"/>
    </w:pPr>
    <w:rPr>
      <w:bCs w:val="0"/>
      <w:sz w:val="28"/>
      <w:szCs w:val="24"/>
    </w:rPr>
  </w:style>
  <w:style w:type="table" w:styleId="a4">
    <w:name w:val="Table Grid"/>
    <w:basedOn w:val="a1"/>
    <w:rsid w:val="005528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28EC"/>
    <w:pPr>
      <w:tabs>
        <w:tab w:val="right" w:pos="9072"/>
      </w:tabs>
      <w:spacing w:after="100"/>
      <w:ind w:left="480" w:right="141"/>
    </w:pPr>
  </w:style>
  <w:style w:type="paragraph" w:styleId="a5">
    <w:name w:val="footnote text"/>
    <w:basedOn w:val="a"/>
    <w:link w:val="a6"/>
    <w:uiPriority w:val="99"/>
    <w:semiHidden/>
    <w:unhideWhenUsed/>
    <w:rsid w:val="00144FB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144FBB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144FBB"/>
    <w:rPr>
      <w:vertAlign w:val="superscript"/>
    </w:rPr>
  </w:style>
  <w:style w:type="character" w:styleId="a8">
    <w:name w:val="annotation reference"/>
    <w:basedOn w:val="a0"/>
    <w:uiPriority w:val="99"/>
    <w:semiHidden/>
    <w:unhideWhenUsed/>
    <w:rsid w:val="00E16BD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16BD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16BD2"/>
    <w:rPr>
      <w:rFonts w:ascii="Times New Roman" w:eastAsia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16BD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16BD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E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E16BD2"/>
    <w:rPr>
      <w:rFonts w:ascii="Tahoma" w:eastAsia="Times New Roman" w:hAnsi="Tahoma" w:cs="Tahoma"/>
      <w:sz w:val="16"/>
      <w:szCs w:val="16"/>
    </w:rPr>
  </w:style>
  <w:style w:type="paragraph" w:styleId="af">
    <w:name w:val="caption"/>
    <w:basedOn w:val="a"/>
    <w:next w:val="a"/>
    <w:uiPriority w:val="35"/>
    <w:unhideWhenUsed/>
    <w:qFormat/>
    <w:rsid w:val="00E16BD2"/>
    <w:pPr>
      <w:spacing w:after="200" w:line="240" w:lineRule="auto"/>
    </w:pPr>
    <w:rPr>
      <w:bCs/>
      <w:szCs w:val="18"/>
    </w:rPr>
  </w:style>
  <w:style w:type="paragraph" w:styleId="af0">
    <w:name w:val="header"/>
    <w:basedOn w:val="a"/>
    <w:link w:val="af1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paragraph" w:styleId="af2">
    <w:name w:val="footer"/>
    <w:basedOn w:val="a"/>
    <w:link w:val="af3"/>
    <w:uiPriority w:val="99"/>
    <w:unhideWhenUsed/>
    <w:rsid w:val="002476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47632"/>
    <w:rPr>
      <w:rFonts w:ascii="Times New Roman" w:eastAsia="Times New Roman" w:hAnsi="Times New Roman" w:cs="Times New Roman"/>
      <w:sz w:val="28"/>
      <w:szCs w:val="24"/>
    </w:rPr>
  </w:style>
  <w:style w:type="character" w:styleId="af4">
    <w:name w:val="Placeholder Text"/>
    <w:basedOn w:val="a0"/>
    <w:uiPriority w:val="99"/>
    <w:semiHidden/>
    <w:rsid w:val="00F31186"/>
    <w:rPr>
      <w:color w:val="808080"/>
    </w:rPr>
  </w:style>
  <w:style w:type="paragraph" w:customStyle="1" w:styleId="NrList">
    <w:name w:val="Nr List"/>
    <w:basedOn w:val="a"/>
    <w:qFormat/>
    <w:rsid w:val="00833EE8"/>
    <w:pPr>
      <w:keepLines w:val="0"/>
      <w:widowControl w:val="0"/>
      <w:numPr>
        <w:numId w:val="23"/>
      </w:numPr>
      <w:spacing w:after="0" w:line="240" w:lineRule="auto"/>
      <w:ind w:left="397" w:hanging="397"/>
      <w:contextualSpacing/>
    </w:pPr>
    <w:rPr>
      <w:rFonts w:eastAsia="SimSun"/>
      <w:kern w:val="2"/>
      <w:sz w:val="24"/>
      <w:szCs w:val="21"/>
      <w:lang w:eastAsia="zh-CN"/>
    </w:rPr>
  </w:style>
  <w:style w:type="paragraph" w:customStyle="1" w:styleId="NrList2">
    <w:name w:val="Nr List 2"/>
    <w:basedOn w:val="NrList"/>
    <w:qFormat/>
    <w:rsid w:val="00833EE8"/>
    <w:pPr>
      <w:numPr>
        <w:ilvl w:val="1"/>
      </w:numPr>
      <w:ind w:left="794" w:hanging="3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2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oleObject" Target="embeddings/oleObject1.bin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1.emf"/><Relationship Id="rId20" Type="http://schemas.openxmlformats.org/officeDocument/2006/relationships/image" Target="media/image3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oleObject" Target="embeddings/oleObject4.bin"/><Relationship Id="rId10" Type="http://schemas.openxmlformats.org/officeDocument/2006/relationships/footer" Target="footer1.xml"/><Relationship Id="rId19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diagramColors" Target="diagrams/colors1.xml"/><Relationship Id="rId22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diplom\optimization\4%20&#1089;&#1077;&#1084;&#1077;&#1089;&#1090;&#1088;\&#1056;&#1055;&#1047;\&#1064;&#1072;&#1073;&#1083;&#1086;&#1085;_new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5BA13F-EB67-4509-9007-C4CF9DBD0AB9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FB61F1E6-CFB3-4056-844E-631CB8EEAC7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/>
            <a:lstStyle/>
            <a:p>
              <a:r>
                <a:rPr lang="ru-RU" sz="800">
                  <a:ln w="3175">
                    <a:noFill/>
                  </a:ln>
                </a:rPr>
                <a:t>Расход топлива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r>
                    <a:rPr lang="en-US" sz="800" b="1" i="1">
                      <a:ln w="3175">
                        <a:noFill/>
                      </a:ln>
                      <a:latin typeface="Cambria Math"/>
                    </a:rPr>
                    <m:t>𝑩</m:t>
                  </m:r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FB61F1E6-CFB3-4056-844E-631CB8EEAC7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/>
            <a:lstStyle/>
            <a:p>
              <a:r>
                <a:rPr lang="ru-RU" sz="800">
                  <a:ln w="3175">
                    <a:noFill/>
                  </a:ln>
                </a:rPr>
                <a:t>Расход топлива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𝑩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B32D1AF-B57E-41D4-A1F0-1C9D125DF2A1}" type="parTrans" cxnId="{E315D20B-7938-4021-B18A-CF13AEEE83A3}">
      <dgm:prSet/>
      <dgm:spPr/>
      <dgm:t>
        <a:bodyPr/>
        <a:lstStyle/>
        <a:p>
          <a:endParaRPr lang="ru-RU"/>
        </a:p>
      </dgm:t>
    </dgm:pt>
    <dgm:pt modelId="{91C4A51F-C9DE-4ACF-B50E-357565241D89}" type="sibTrans" cxnId="{E315D20B-7938-4021-B18A-CF13AEEE83A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86912AB4-8403-4ACE-BAF6-A1669E5F0E0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Тепловая нагрузка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бр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86912AB4-8403-4ACE-BAF6-A1669E5F0E0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Тепловая нагрузка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𝑲^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бр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963F1CA5-A79B-49F1-AB67-77B531DFEB4C}" type="parTrans" cxnId="{61F433BB-B359-469D-A195-310FE414902F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86BA970-AE54-42CD-89BC-CC7831F4F9DB}" type="sibTrans" cxnId="{61F433BB-B359-469D-A195-310FE414902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40EA3B3-3DC7-451A-A7E0-9872CD3816C8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КПД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𝜼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бр</m:t>
                      </m:r>
                    </m:sup>
                  </m:sSubSup>
                </m:oMath>
              </a14:m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A40EA3B3-3DC7-451A-A7E0-9872CD3816C8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/>
            <a:lstStyle/>
            <a:p>
              <a:r>
                <a:rPr lang="ru-RU" sz="800">
                  <a:ln w="3175">
                    <a:noFill/>
                  </a:ln>
                </a:rPr>
                <a:t>КПД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ru-RU" sz="800" b="1" i="0">
                  <a:ln w="3175">
                    <a:noFill/>
                  </a:ln>
                  <a:latin typeface="Cambria Math"/>
                  <a:ea typeface="Cambria Math"/>
                </a:rPr>
                <a:t>𝜼_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𝑲^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бр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A4640B9B-7858-4AE6-8F15-931BD2821C65}" type="parTrans" cxnId="{1917C4BB-1E28-4131-AB63-2C0DE4505ACE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671DCEB-435C-4B19-A484-EE583CC553B2}" type="sibTrans" cxnId="{1917C4BB-1E28-4131-AB63-2C0DE4505AC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A9F44CB-548B-4913-8340-65B43AB0745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Располагаемое тепло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AA9F44CB-548B-4913-8340-65B43AB0745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Располагаемое тепло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𝑸_𝒑^𝒑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E43723AE-1B46-4CB2-A36D-D6D9F11A706C}" type="parTrans" cxnId="{FBED7B4B-3A8E-411C-9BDA-F9E7E7E5CA18}">
      <dgm:prSet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8812836-38D2-433D-85FD-2C0BCBFBAEE9}" type="sibTrans" cxnId="{FBED7B4B-3A8E-411C-9BDA-F9E7E7E5CA1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F41A326-AD5A-4B19-8CAF-26BB04909CF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BF41A326-AD5A-4B19-8CAF-26BB04909CF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C978DA30-EB2C-4A8B-A7F3-5DDF613B9936}" type="parTrans" cxnId="{4C97C8FB-D174-4765-8D9E-F1B8626E80E9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340D4F76-96B0-4135-943C-529E29CD9831}" type="sibTrans" cxnId="{4C97C8FB-D174-4765-8D9E-F1B8626E80E9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814C64A3-8489-4CAF-8079-B333252AE64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перегретого пара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𝒏𝒆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814C64A3-8489-4CAF-8079-B333252AE64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перегретого пара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𝒊_𝒏𝒆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618637BA-DA65-4D40-81BE-C3D5F350F75E}" type="parTrans" cxnId="{58C678D3-F21B-4018-A8CB-8F65778EA6F9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144A8AC6-E546-4CFD-A469-7EEAD0B7B915}" type="sibTrans" cxnId="{58C678D3-F21B-4018-A8CB-8F65778EA6F9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E356B71E-05D4-457F-986B-3C7CBBFBBB3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питательной воды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𝒏</m:t>
                      </m:r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E356B71E-05D4-457F-986B-3C7CBBFBBB3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питательной воды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𝒊_𝒏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5E8139E6-E693-4D54-960F-A6A12F92B170}" type="parTrans" cxnId="{AF82BB24-738C-4210-A66E-F103E5D63D1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A11000B-3B62-4C68-A00B-B472CF49ABB6}" type="sibTrans" cxnId="{AF82BB24-738C-4210-A66E-F103E5D63D1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0D28352-BE2D-4301-BCCB-9A7EBBDF78D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котловой воды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>
                    <m:sSub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B0D28352-BE2D-4301-BCCB-9A7EBBDF78D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Теплосодержание котловой воды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_кв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F6091F86-E964-46A2-8D65-9F1B4DA23768}" type="parTrans" cxnId="{B25B85D5-2292-4E71-A47A-5BCA50DA9C53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54AE126-3F7F-4B91-97BE-71E85D9A573F}" type="sibTrans" cxnId="{B25B85D5-2292-4E71-A47A-5BCA50DA9C5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43490450-ED91-489F-AED1-E1494098873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уходящими газами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>
                    <m:sSub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𝟐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43490450-ED91-489F-AED1-E1494098873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уходящими газами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𝟐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54941BE1-8D0D-435E-98E9-F63AB4E020E5}" type="parTrans" cxnId="{5544CB0E-2D0A-40E6-A0BB-D8CDDE0FFDAF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07CCCBCF-575E-4DDD-A53E-A413700D5841}" type="sibTrans" cxnId="{5544CB0E-2D0A-40E6-A0BB-D8CDDE0FFDA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E69E3887-6747-448B-87D7-3CC467A147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хим. недожогом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𝟑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E69E3887-6747-448B-87D7-3CC467A147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с хим. недожогом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𝒒_𝟑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0731323-C6EA-4B18-B477-175F8DC05644}" type="parTrans" cxnId="{2F1B0F80-CE81-4716-986D-4C478818825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2826D0AE-F06B-483B-A1B6-5D88C771F226}" type="sibTrans" cxnId="{2F1B0F80-CE81-4716-986D-4C478818825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D62F199D-7BEE-4601-85CD-76BB0C17EB35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от мех. неполноты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𝟒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D62F199D-7BEE-4601-85CD-76BB0C17EB35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Потери тепла от мех. неполноты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𝒒_𝟒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B84E1AD8-D1C1-44F5-8EDA-3FA9F2E23AF0}" type="parTrans" cxnId="{D3B6C3BD-464B-42AE-A567-5AD359D01F1B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F49438B-2298-4E0D-A026-6CB4BC8BF971}" type="sibTrans" cxnId="{D3B6C3BD-464B-42AE-A567-5AD359D01F1B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CE2ED4C2-C4D6-45E9-8390-B1576B1B845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Пореря тепла в окружающую среду за счет конвекции и излучения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𝟓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CE2ED4C2-C4D6-45E9-8390-B1576B1B845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Пореря тепла в окружающую среду за счет конвекции и излучения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𝒒_𝟓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F2A330E9-A55C-4144-81FD-8F05BFE9BC63}" type="parTrans" cxnId="{82657A19-CEB4-4CD3-92D8-BF72089C7B0E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A6E4977-08C8-4598-BD26-C039E35F3329}" type="sibTrans" cxnId="{82657A19-CEB4-4CD3-92D8-BF72089C7B0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6809F1AF-23C1-4F0E-B824-6139DCE5E90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6809F1AF-23C1-4F0E-B824-6139DCE5E90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𝑸_𝑯^𝒑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614F1D0-DB41-422C-90FE-8B1B0D464A0F}" type="parTrans" cxnId="{B67E3D4E-15C7-4728-BC11-EB138EF87D6A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47D8439-224E-465B-A522-856690765321}" type="sibTrans" cxnId="{B67E3D4E-15C7-4728-BC11-EB138EF87D6A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DEB72646-F3EA-4EC5-885D-394C414FFA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воздухом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DEB72646-F3EA-4EC5-885D-394C414FFADA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воздухом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кф^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9E73021-3CCB-486D-89E4-DEE8EAD2C5FC}" type="parTrans" cxnId="{DF92A923-D845-4F15-99DA-11476FD0B1CC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205014E-7E51-4EE1-AC7D-DA05B04A50F9}" type="sibTrans" cxnId="{DF92A923-D845-4F15-99DA-11476FD0B1CC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1B08A8EC-8BE8-4C35-B049-A5F7B80A9E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топку форсуночным паром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1B08A8EC-8BE8-4C35-B049-A5F7B80A9E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топку форсуночным паром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1179461E-9552-4758-88FD-416B3E19CF1F}" type="parTrans" cxnId="{902BE201-C680-4B86-A2FB-37B7FAF31982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20588714-0824-4159-9420-2079B33C1D0E}" type="sibTrans" cxnId="{902BE201-C680-4B86-A2FB-37B7FAF31982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5E60A1DA-0F77-4C02-8860-8F5E73C147E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Температура уходящих газов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ух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5E60A1DA-0F77-4C02-8860-8F5E73C147E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Температура уходящих газов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ух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FFADFAA-A044-4883-9732-18E796FC5FA9}" type="parTrans" cxnId="{4BE4431C-85E8-407C-A837-5F04D8978C2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81019D3-C572-45B3-B72C-E174B156C293}" type="sibTrans" cxnId="{4BE4431C-85E8-407C-A837-5F04D8978C2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97F40A5E-8454-473F-B525-DB42324AD99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уходящих газах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𝒂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ух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97F40A5E-8454-473F-B525-DB42324AD99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уходящих газах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𝒂_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ух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B26201A9-65AB-47A0-B049-AA76AE93DA0F}" type="parTrans" cxnId="{16E5A409-126B-463E-96DA-298643EDAEA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62F80B4-E98C-4163-B86D-62E7789A98A2}" type="sibTrans" cxnId="{16E5A409-126B-463E-96DA-298643EDAEA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3BB28B31-E8AD-4532-921B-94D61A38F1E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p>
                  </m:sSubSup>
                </m:oMath>
              </a14:m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3BB28B31-E8AD-4532-921B-94D61A38F1E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Низшая теплота сгорания топлива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𝑸_𝑯^𝒑</a:t>
              </a:r>
              <a:r>
                <a:rPr lang="en-US" sz="800" b="1">
                  <a:ln w="3175">
                    <a:noFill/>
                  </a:ln>
                </a:rPr>
                <a:t> 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3935271-AA23-4951-A1FC-13953F25AC5C}" type="parTrans" cxnId="{67425BB1-6E9C-4247-BB1A-5893B9DA95BF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EF7CA5C6-7D4C-476B-9A56-46C13E62ADEF}" type="sibTrans" cxnId="{67425BB1-6E9C-4247-BB1A-5893B9DA95B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C7838C1B-6608-4BBB-9338-72D49071A25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Влажность топлива на рабочую массу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𝑾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C7838C1B-6608-4BBB-9338-72D49071A25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Влажность топлива на рабочую массу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𝑾_𝒑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DB4C5625-0B78-469D-B226-58E5B3DFEA76}" type="parTrans" cxnId="{5CFE91BC-9D65-4E45-BC71-612A4267A1FF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0CC6E04F-6ABB-4761-8917-A1B6A83B4030}" type="sibTrans" cxnId="{5CFE91BC-9D65-4E45-BC71-612A4267A1FF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F173D43A-CC60-4A53-8337-2862A3F63F1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Нормативные потери тепла корпусом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𝒒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𝟓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F173D43A-CC60-4A53-8337-2862A3F63F17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Нормативные потери тепла корпусом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𝒒_𝟓^𝑯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C38C83E-79D0-4700-8E33-1811D5C4C66B}" type="parTrans" cxnId="{A12F7263-FBEA-4663-9A24-8463C62B5767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8EB7830-CF36-419A-9137-2CF1EEC3E26F}" type="sibTrans" cxnId="{A12F7263-FBEA-4663-9A24-8463C62B5767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F15002A9-53D6-4117-98BE-0DFBF13BE1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F15002A9-53D6-4117-98BE-0DFBF13BE1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 котла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4E05CFEB-1F85-49E7-B666-B9130E7E6C11}" type="parTrans" cxnId="{7F48DE0E-8609-4D39-B8CC-E9B1101AA6B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32485E1-3457-410C-813E-BCD46010C4BE}" type="sibTrans" cxnId="{7F48DE0E-8609-4D39-B8CC-E9B1101AA6B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C1585AE4-EBE9-4488-BD3B-7309BFFF2BB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C1585AE4-EBE9-4488-BD3B-7309BFFF2BB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EAC1BA8D-B5CF-47A6-9881-572338B81EA8}" type="parTrans" cxnId="{F3E2F24F-E5D6-40CC-A972-F95446E77F91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F9AEB50-B780-41E9-8854-8FEFF9EA50CE}" type="sibTrans" cxnId="{F3E2F24F-E5D6-40CC-A972-F95446E77F91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5D5CDF05-CAB8-4B04-B8EE-2D1F50DB844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Объемная теплоемкость воздуха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𝑪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В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5D5CDF05-CAB8-4B04-B8EE-2D1F50DB844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Объемная теплоемкость воздуха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𝑪_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В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062A5605-E34A-4CEE-A271-BC394F2AC00E}" type="parTrans" cxnId="{4D6A63A5-C5A2-44C1-BFDA-B9FE5E1D6593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B474A2E-3A46-42A4-B818-B99C8CE4321F}" type="sibTrans" cxnId="{4D6A63A5-C5A2-44C1-BFDA-B9FE5E1D659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09D1C822-4617-4BD0-93D0-C6999565AC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Теоретич. необходимый объем сухого воздуха, </a:t>
              </a:r>
              <a14:m>
                <m:oMath xmlns:m="http://schemas.openxmlformats.org/officeDocument/2006/math">
                  <m:sSup>
                    <m:s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𝑽</m:t>
                      </m:r>
                    </m:e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𝟎</m:t>
                      </m:r>
                    </m:sup>
                  </m:s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09D1C822-4617-4BD0-93D0-C6999565ACE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Теоретич. необходимый объем сухого воздуха,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𝑽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𝟎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75389E4-D627-42EA-871A-14711D8E1086}" type="parTrans" cxnId="{437D40DB-5AD0-463D-9441-1AF815C39B28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BFC6BE7B-E6C1-43C7-A0B4-FC7CE58F3A6F}" type="sibTrans" cxnId="{437D40DB-5AD0-463D-9441-1AF815C39B2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3C40EC8-71FD-44A3-8883-6DF08F216B7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на входе в в</a:t>
              </a:r>
              <a:r>
                <a:rPr lang="en-US" sz="800">
                  <a:ln w="3175">
                    <a:noFill/>
                  </a:ln>
                </a:rPr>
                <a:t>/</a:t>
              </a:r>
              <a:r>
                <a:rPr lang="ru-RU" sz="800">
                  <a:ln w="3175">
                    <a:noFill/>
                  </a:ln>
                </a:rPr>
                <a:t>подогрев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𝒂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вп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B3C40EC8-71FD-44A3-8883-6DF08F216B7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на входе в в</a:t>
              </a:r>
              <a:r>
                <a:rPr lang="en-US" sz="800">
                  <a:ln w="3175">
                    <a:noFill/>
                  </a:ln>
                </a:rPr>
                <a:t>/</a:t>
              </a:r>
              <a:r>
                <a:rPr lang="ru-RU" sz="800">
                  <a:ln w="3175">
                    <a:noFill/>
                  </a:ln>
                </a:rPr>
                <a:t>подогрев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𝒂_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вп^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F4BC465D-A40D-49CB-92FF-E1607939CB24}" type="parTrans" cxnId="{117A68FB-5CDE-4573-BC49-5C4CE836C9C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C0A9F6B-1E23-4A5B-A217-273CB733F808}" type="sibTrans" cxnId="{117A68FB-5CDE-4573-BC49-5C4CE836C9C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26AF28B9-65FC-400B-B081-AEBA4D5F287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Темп-ра воздуха перед воздухоподогревателем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26AF28B9-65FC-400B-B081-AEBA4D5F287B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Темп-ра воздуха перед воздухоподогревателем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кф^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96F92575-6AF6-46D2-B568-C3FF35A4BF9C}" type="parTrans" cxnId="{40DE3B6A-D637-4FCA-8FBB-DD4CB62EBCBC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DB9AC49-8738-4FBD-A9AA-33829A2E5A76}" type="sibTrans" cxnId="{40DE3B6A-D637-4FCA-8FBB-DD4CB62EBCBC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0536227C-4E3C-485B-8BA3-2C545CEE505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мазутом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𝑸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𝒎</m:t>
                      </m:r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л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0536227C-4E3C-485B-8BA3-2C545CEE505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Тепло, вносимое в котел мазутом</a:t>
              </a:r>
              <a:r>
                <a:rPr lang="en-US" sz="800">
                  <a:ln w="3175">
                    <a:noFill/>
                  </a:ln>
                </a:rPr>
                <a:t>,</a:t>
              </a:r>
              <a:r>
                <a:rPr lang="ru-RU" sz="800">
                  <a:ln w="3175">
                    <a:noFill/>
                  </a:ln>
                </a:rPr>
                <a:t>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𝑸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𝒎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л^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980029C9-00B5-4290-8313-4B2AEDC5F939}" type="sibTrans" cxnId="{63A0490B-109D-47CF-A366-2F617CC6AB2A}">
      <dgm:prSet/>
      <dgm:spPr/>
      <dgm:t>
        <a:bodyPr/>
        <a:lstStyle/>
        <a:p>
          <a:endParaRPr lang="ru-RU"/>
        </a:p>
      </dgm:t>
    </dgm:pt>
    <dgm:pt modelId="{4378811A-379B-46D3-82A2-F3FB09073A09}" type="parTrans" cxnId="{63A0490B-109D-47CF-A366-2F617CC6AB2A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mc:AlternateContent xmlns:mc="http://schemas.openxmlformats.org/markup-compatibility/2006" xmlns:a14="http://schemas.microsoft.com/office/drawing/2010/main">
      <mc:Choice Requires="a14">
        <dgm:pt modelId="{F4DA1BB4-0DD0-4670-83A3-EDE2F2B13B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поступающего в топку котла мазута,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𝒎</m:t>
                      </m:r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л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F4DA1BB4-0DD0-4670-83A3-EDE2F2B13B1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поступающего в топку котла мазута,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𝒕_𝒎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л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D91022D4-8FA4-40B9-860B-FE7A326E817F}" type="parTrans" cxnId="{C7BFBD40-5F73-427A-B032-BA96D5C64266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CDDA931-87D1-492C-8CDF-14AE99105AC1}" type="sibTrans" cxnId="{C7BFBD40-5F73-427A-B032-BA96D5C64266}">
      <dgm:prSet/>
      <dgm:spPr/>
      <dgm:t>
        <a:bodyPr/>
        <a:lstStyle/>
        <a:p>
          <a:endParaRPr lang="ru-RU"/>
        </a:p>
      </dgm:t>
    </dgm:pt>
    <dgm:pt modelId="{458B4506-379F-4239-B765-57785EA11F28}">
      <dgm:prSet phldrT="[Text]" custT="1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solidFill>
          <a:schemeClr val="bg2"/>
        </a:solidFill>
        <a:ln w="3175"/>
      </dgm:spPr>
      <dgm:t>
        <a:bodyPr lIns="36000" tIns="36000" rIns="36000" bIns="36000"/>
        <a:lstStyle/>
        <a:p>
          <a:r>
            <a:rPr lang="ru-RU" sz="700">
              <a:ln w="3175">
                <a:noFill/>
              </a:ln>
            </a:rPr>
            <a:t>Удельный раход пара на распыливание мазута, </a:t>
          </a:r>
          <a:r>
            <a:rPr lang="en-US" sz="800" b="1" i="1">
              <a:ln w="3175">
                <a:noFill/>
              </a:ln>
            </a:rPr>
            <a:t>d</a:t>
          </a:r>
          <a:endParaRPr lang="ru-RU" sz="800" b="1" i="1">
            <a:ln w="3175">
              <a:noFill/>
            </a:ln>
          </a:endParaRPr>
        </a:p>
      </dgm:t>
    </dgm:pt>
    <dgm:pt modelId="{49E8F892-8498-4323-BB16-F844E95BA0B8}" type="parTrans" cxnId="{127522CA-6A4A-4655-A91C-4F188027C03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A447EA9E-B086-42F4-A500-CD79AD1422CE}" type="sibTrans" cxnId="{127522CA-6A4A-4655-A91C-4F188027C03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4686BCCB-E90D-4FF2-96DD-1347F779864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Теплосодержание пара, поступ. на распыливание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ф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4686BCCB-E90D-4FF2-96DD-1347F7798646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Теплосодержание пара, поступ. на распыливание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ф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0DA9CCB-32AA-4952-AD74-DDDBE4F9424E}" type="parTrans" cxnId="{96C9D444-1612-4DDD-9C7E-A55098D27C05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0A11956-3017-4880-862B-1D0C409BECC7}" type="sibTrans" cxnId="{96C9D444-1612-4DDD-9C7E-A55098D27C05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99C5B0E2-B4B2-4041-BB08-AC4FC7A95E9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Теплосодерж. пара при давл. и темп. ух. газов,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𝒊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99C5B0E2-B4B2-4041-BB08-AC4FC7A95E99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Теплосодерж. пара при давл. и темп. ух. газов,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𝒊_𝑯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424473F-24EC-4DDC-8B61-BEA33BED05F4}" type="parTrans" cxnId="{46BF91C4-FE84-4006-964B-80170A35400E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742F6FA9-8346-4379-9A0C-72CD45E41598}" type="sibTrans" cxnId="{46BF91C4-FE84-4006-964B-80170A35400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16618212-A5E2-4345-8062-5B8328CCD65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режимном сечении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𝒂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𝒑𝒄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16618212-A5E2-4345-8062-5B8328CCD654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Коэф-т избытка воздуха в режимном сечении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𝒂_𝒑𝒄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2BD60E0C-5FE1-477B-A9C7-95AB67A20BD8}" type="parTrans" cxnId="{C365E353-355C-4102-8E3D-D81B0682F56D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36C3D91-2D8E-4FD0-A8A0-1B45A9F14BD1}" type="sibTrans" cxnId="{C365E353-355C-4102-8E3D-D81B0682F56D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85D3B4F-DF48-40B3-AADE-CAFEC7066A7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топку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p>
                    <m:sSupPr>
                      <m:ctrlP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p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𝒂</m:t>
                      </m:r>
                    </m:e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𝑻</m:t>
                      </m:r>
                    </m:sup>
                  </m:sSup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A85D3B4F-DF48-40B3-AADE-CAFEC7066A7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топку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</a:t>
              </a:r>
              <a:r>
                <a:rPr lang="ru-RU" sz="800" b="1" i="0">
                  <a:ln w="3175">
                    <a:noFill/>
                  </a:ln>
                  <a:latin typeface="Cambria Math"/>
                  <a:ea typeface="Cambria Math"/>
                </a:rPr>
                <a:t>〗^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𝑻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3F0936AE-3E61-473D-83EE-52CF69944644}" type="parTrans" cxnId="{3A65495E-56AF-40EF-AA0D-85510AB14A48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EDD1D4F2-9329-4879-B116-9F5093C1C792}" type="sibTrans" cxnId="{3A65495E-56AF-40EF-AA0D-85510AB14A4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17CE6F9-26F8-4DBA-8F9E-56587641182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r>
                    <a:rPr lang="el-GR" sz="800" b="1" i="1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B17CE6F9-26F8-4DBA-8F9E-56587641182C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Присосы воздуха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CAD2AEC0-0A65-495C-931F-45F7DB5DE60F}" type="parTrans" cxnId="{C9ED65FF-8E3E-4912-9745-6A1AD82FBC24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F1DEBAA2-B8CF-4B51-97DF-C1429E592C88}" type="sibTrans" cxnId="{C9ED65FF-8E3E-4912-9745-6A1AD82FBC24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46D85152-2DE7-438C-80C4-29341DB334B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воздуха на всосе дутьевого вентил-ра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х.в.</m:t>
                      </m:r>
                    </m:sub>
                  </m:sSub>
                </m:oMath>
              </a14:m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Choice>
      <mc:Fallback xmlns="">
        <dgm:pt modelId="{46D85152-2DE7-438C-80C4-29341DB334B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Темп-ра воздуха на всосе дутьевого вентил-ра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𝒕_(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х.в.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)</a:t>
              </a:r>
              <a:r>
                <a:rPr lang="en-US" sz="800">
                  <a:ln w="3175">
                    <a:noFill/>
                  </a:ln>
                </a:rPr>
                <a:t> </a:t>
              </a:r>
              <a:endParaRPr lang="ru-RU" sz="800">
                <a:ln w="3175">
                  <a:noFill/>
                </a:ln>
              </a:endParaRPr>
            </a:p>
          </dgm:t>
        </dgm:pt>
      </mc:Fallback>
    </mc:AlternateContent>
    <dgm:pt modelId="{6E5F0845-D2FA-4F27-9A73-BD419EEA0C30}" type="parTrans" cxnId="{0375F886-B9A8-449F-B585-CCF68BA5BA8A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6B673F54-67A5-43A9-A308-D48721745A5D}" type="sibTrans" cxnId="{0375F886-B9A8-449F-B585-CCF68BA5BA8A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EEA939A7-8E3F-4FAD-88A3-CDDD95B9B18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Поправки на измен. темп-ры воздуха в вентил-рах за счет его сжатия,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дв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EEA939A7-8E3F-4FAD-88A3-CDDD95B9B18E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Поправки на измен. темп-ры воздуха в вентил-рах за счет его сжатия,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𝒕〗_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дв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28ED67AA-1CE5-48B6-B2F8-4F7DB924147E}" type="parTrans" cxnId="{2381570E-7E83-4C7D-8243-A75BC248257D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007A8EBA-0FD6-442E-AA40-D7EF235217A0}" type="sibTrans" cxnId="{2381570E-7E83-4C7D-8243-A75BC248257D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133484E4-3EE6-49E8-A849-153E8C2403C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топку,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𝒂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𝑻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133484E4-3EE6-49E8-A849-153E8C2403C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топку,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𝒂〗_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𝑯^𝑻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5673A376-3219-436A-BB65-5518A94898AD}" type="parTrans" cxnId="{953751C4-FE31-4F52-A401-93E0DF6DA420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55547064-EA91-45C4-8F18-61781F9CBFA5}" type="sibTrans" cxnId="{953751C4-FE31-4F52-A401-93E0DF6DA420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0D5876C2-F8E4-4F1E-A46F-13B024F45C3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0D5876C2-F8E4-4F1E-A46F-13B024F45C32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AFF19EAD-0C32-4456-970A-30E095535FCE}" type="parTrans" cxnId="{805A3169-D864-4D4B-9541-D1BC36507D83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4BB472FB-481C-4E7D-81D2-21DED4F15165}" type="sibTrans" cxnId="{805A3169-D864-4D4B-9541-D1BC36507D83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A73133B7-EC59-4426-9FFB-26A8EA148C6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A73133B7-EC59-4426-9FFB-26A8EA148C6F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0F78D5C1-B86E-4C0A-8DCE-BE08B8F2CB11}" type="parTrans" cxnId="{39E6E7A5-9D0C-4C2F-BECC-32B3682E0FF7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E369D007-89A3-4BC4-980E-5588DABF6B0E}" type="sibTrans" cxnId="{39E6E7A5-9D0C-4C2F-BECC-32B3682E0FF7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88EAB139-A62E-4408-A0A3-7C4D8861BFD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l-GR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𝜟</m:t>
                      </m:r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  <a:ea typeface="Cambria Math"/>
                        </a:rPr>
                        <m:t>𝒂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𝑻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88EAB139-A62E-4408-A0A3-7C4D8861BFD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Норма присосов в газовый тракт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〖</a:t>
              </a:r>
              <a:r>
                <a:rPr lang="el-GR" sz="800" b="1" i="0">
                  <a:ln w="3175">
                    <a:noFill/>
                  </a:ln>
                  <a:latin typeface="Cambria Math"/>
                  <a:ea typeface="Cambria Math"/>
                </a:rPr>
                <a:t>𝜟</a:t>
              </a:r>
              <a:r>
                <a:rPr lang="en-US" sz="800" b="1" i="0">
                  <a:ln w="3175">
                    <a:noFill/>
                  </a:ln>
                  <a:latin typeface="Cambria Math"/>
                  <a:ea typeface="Cambria Math"/>
                </a:rPr>
                <a:t>𝒂〗_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𝑯^𝑻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34F7F596-4BBF-4A1B-BB26-3E646F7E127A}" type="parTrans" cxnId="{08B5F0C4-96DA-43C5-AFC0-6EB53EF78766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D8B26FE1-7D46-4E54-8ED2-9EDB1184018D}" type="sibTrans" cxnId="{08B5F0C4-96DA-43C5-AFC0-6EB53EF78766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B9CB5AA8-076D-4675-96FF-B5C4C40DE6D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 b="1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𝑯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B9CB5AA8-076D-4675-96FF-B5C4C40DE6D1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Номинальная паропроизводительность</a:t>
              </a:r>
              <a:r>
                <a:rPr lang="en-US" sz="800" b="1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𝑫_𝑲^𝑯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8E4BE5A3-C14F-4C54-BA51-EB46C62CEAD7}" type="parTrans" cxnId="{5003908B-1601-4699-97B0-795D9CCC4779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818A520E-BEE4-496B-BB45-241DDA17B296}" type="sibTrans" cxnId="{5003908B-1601-4699-97B0-795D9CCC4779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769C8CCC-A42C-49DA-93C1-EA61E5DC2C2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14:m>
                <m:oMath xmlns:m="http://schemas.openxmlformats.org/officeDocument/2006/math">
                  <m:sSub>
                    <m:sSub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𝑫</m:t>
                      </m:r>
                    </m:e>
                    <m:sub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𝑲</m:t>
                      </m:r>
                    </m:sub>
                  </m:sSub>
                </m:oMath>
              </a14:m>
              <a:r>
                <a:rPr lang="ru-RU" sz="800">
                  <a:ln w="3175">
                    <a:noFill/>
                  </a:ln>
                </a:rPr>
                <a:t> </a:t>
              </a:r>
            </a:p>
          </dgm:t>
        </dgm:pt>
      </mc:Choice>
      <mc:Fallback xmlns="">
        <dgm:pt modelId="{769C8CCC-A42C-49DA-93C1-EA61E5DC2C2D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800">
                  <a:ln w="3175">
                    <a:noFill/>
                  </a:ln>
                </a:rPr>
                <a:t>Паровая нагрузка</a:t>
              </a:r>
              <a:r>
                <a:rPr lang="en-US" sz="800">
                  <a:ln w="3175">
                    <a:noFill/>
                  </a:ln>
                </a:rPr>
                <a:t>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𝑫_𝑲</a:t>
              </a:r>
              <a:r>
                <a:rPr lang="ru-RU" sz="800">
                  <a:ln w="3175">
                    <a:noFill/>
                  </a:ln>
                </a:rPr>
                <a:t> </a:t>
              </a:r>
            </a:p>
          </dgm:t>
        </dgm:pt>
      </mc:Fallback>
    </mc:AlternateContent>
    <dgm:pt modelId="{DB2C880A-6DDE-408B-9FB4-84F62918F578}" type="parTrans" cxnId="{59143894-8E21-4FB1-B939-E916528951FE}">
      <dgm:prSet/>
      <dgm:spPr>
        <a:solidFill>
          <a:schemeClr val="bg1"/>
        </a:solidFill>
        <a:ln w="3175"/>
      </dgm:spPr>
      <dgm:t>
        <a:bodyPr/>
        <a:lstStyle/>
        <a:p>
          <a:endParaRPr lang="ru-RU" sz="800">
            <a:ln w="3175">
              <a:noFill/>
            </a:ln>
          </a:endParaRPr>
        </a:p>
      </dgm:t>
    </dgm:pt>
    <dgm:pt modelId="{3E647647-3C6B-4A88-B322-70532C92C80A}" type="sibTrans" cxnId="{59143894-8E21-4FB1-B939-E916528951F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 xmlns:a14="http://schemas.microsoft.com/office/drawing/2010/main">
      <mc:Choice Requires="a14">
        <dgm:pt modelId="{D43CAD65-D0AE-42CB-83E4-26E1C90BFEA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Температура воздуха после воздухоподогревареля, </a:t>
              </a:r>
              <a14:m>
                <m:oMath xmlns:m="http://schemas.openxmlformats.org/officeDocument/2006/math">
                  <m:sSubSup>
                    <m:sSubSupPr>
                      <m:ctrlP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</m:ctrlPr>
                    </m:sSubSupPr>
                    <m:e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𝒕</m:t>
                      </m:r>
                    </m:e>
                    <m:sub>
                      <m:r>
                        <a:rPr lang="ru-RU" sz="800" b="1" i="1">
                          <a:ln w="3175">
                            <a:noFill/>
                          </a:ln>
                          <a:latin typeface="Cambria Math"/>
                        </a:rPr>
                        <m:t>кф</m:t>
                      </m:r>
                    </m:sub>
                    <m:sup>
                      <m:r>
                        <a:rPr lang="en-US" sz="800" b="1" i="1">
                          <a:ln w="3175">
                            <a:noFill/>
                          </a:ln>
                          <a:latin typeface="Cambria Math"/>
                        </a:rPr>
                        <m:t>′′</m:t>
                      </m:r>
                    </m:sup>
                  </m:sSubSup>
                </m:oMath>
              </a14:m>
              <a:endParaRPr lang="ru-RU" sz="800" b="1">
                <a:ln w="3175">
                  <a:noFill/>
                </a:ln>
              </a:endParaRPr>
            </a:p>
          </dgm:t>
        </dgm:pt>
      </mc:Choice>
      <mc:Fallback xmlns="">
        <dgm:pt modelId="{D43CAD65-D0AE-42CB-83E4-26E1C90BFEA0}">
          <dgm:prSet phldrT="[Text]" custT="1">
            <dgm:style>
              <a:lnRef idx="2">
                <a:schemeClr val="dk1"/>
              </a:lnRef>
              <a:fillRef idx="1">
                <a:schemeClr val="lt1"/>
              </a:fillRef>
              <a:effectRef idx="0">
                <a:schemeClr val="dk1"/>
              </a:effectRef>
              <a:fontRef idx="minor">
                <a:schemeClr val="dk1"/>
              </a:fontRef>
            </dgm:style>
          </dgm:prSet>
          <dgm:spPr>
            <a:solidFill>
              <a:schemeClr val="bg2"/>
            </a:solidFill>
            <a:ln w="3175"/>
          </dgm:spPr>
          <dgm:t>
            <a:bodyPr lIns="36000" tIns="36000" rIns="36000" bIns="36000"/>
            <a:lstStyle/>
            <a:p>
              <a:r>
                <a:rPr lang="ru-RU" sz="700">
                  <a:ln w="3175">
                    <a:noFill/>
                  </a:ln>
                </a:rPr>
                <a:t>Температура воздуха после воздухоподогревареля, 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𝒕_</a:t>
              </a:r>
              <a:r>
                <a:rPr lang="ru-RU" sz="800" b="1" i="0">
                  <a:ln w="3175">
                    <a:noFill/>
                  </a:ln>
                  <a:latin typeface="Cambria Math"/>
                </a:rPr>
                <a:t>кф^</a:t>
              </a:r>
              <a:r>
                <a:rPr lang="en-US" sz="800" b="1" i="0">
                  <a:ln w="3175">
                    <a:noFill/>
                  </a:ln>
                  <a:latin typeface="Cambria Math"/>
                </a:rPr>
                <a:t>′′</a:t>
              </a:r>
              <a:endParaRPr lang="ru-RU" sz="800" b="1">
                <a:ln w="3175">
                  <a:noFill/>
                </a:ln>
              </a:endParaRPr>
            </a:p>
          </dgm:t>
        </dgm:pt>
      </mc:Fallback>
    </mc:AlternateContent>
    <dgm:pt modelId="{6FC3553B-000A-460A-A3E0-3E6AAD92FB33}" type="parTrans" cxnId="{8FF704B5-5C26-4CFC-A010-4EE1A64C26A4}">
      <dgm:prSet/>
      <dgm:spPr>
        <a:ln w="3175"/>
      </dgm:spPr>
      <dgm:t>
        <a:bodyPr/>
        <a:lstStyle/>
        <a:p>
          <a:endParaRPr lang="ru-RU"/>
        </a:p>
      </dgm:t>
    </dgm:pt>
    <dgm:pt modelId="{A263D298-9B23-4D60-99FE-2C6F5A6A7D25}" type="sibTrans" cxnId="{8FF704B5-5C26-4CFC-A010-4EE1A64C26A4}">
      <dgm:prSet/>
      <dgm:spPr/>
      <dgm:t>
        <a:bodyPr/>
        <a:lstStyle/>
        <a:p>
          <a:endParaRPr lang="ru-RU"/>
        </a:p>
      </dgm:t>
    </dgm:pt>
    <dgm:pt modelId="{358F5547-EBF8-4A6B-A9AF-3376AE4E1D57}" type="pres">
      <dgm:prSet presAssocID="{3A5BA13F-EB67-4509-9007-C4CF9DBD0AB9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ru-RU"/>
        </a:p>
      </dgm:t>
    </dgm:pt>
    <dgm:pt modelId="{D6EAB63D-CD6E-49D6-974C-CFCED247CF76}" type="pres">
      <dgm:prSet presAssocID="{FB61F1E6-CFB3-4056-844E-631CB8EEAC7F}" presName="root1" presStyleCnt="0"/>
      <dgm:spPr/>
    </dgm:pt>
    <dgm:pt modelId="{5E4566AC-4CA1-43F3-B17A-FA1C5A83BA32}" type="pres">
      <dgm:prSet presAssocID="{FB61F1E6-CFB3-4056-844E-631CB8EEAC7F}" presName="LevelOneTextNode" presStyleLbl="node0" presStyleIdx="0" presStyleCnt="1" custScaleX="20041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619CCC2-8E6F-4CF7-9E0E-E600CA13DD47}" type="pres">
      <dgm:prSet presAssocID="{FB61F1E6-CFB3-4056-844E-631CB8EEAC7F}" presName="level2hierChild" presStyleCnt="0"/>
      <dgm:spPr/>
    </dgm:pt>
    <dgm:pt modelId="{8B10A04D-DA3F-46BE-A274-940646D27958}" type="pres">
      <dgm:prSet presAssocID="{963F1CA5-A79B-49F1-AB67-77B531DFEB4C}" presName="conn2-1" presStyleLbl="parChTrans1D2" presStyleIdx="0" presStyleCnt="3" custScaleX="2000000"/>
      <dgm:spPr/>
      <dgm:t>
        <a:bodyPr/>
        <a:lstStyle/>
        <a:p>
          <a:endParaRPr lang="ru-RU"/>
        </a:p>
      </dgm:t>
    </dgm:pt>
    <dgm:pt modelId="{6B602201-F443-4B15-8AD6-4F3F1A1A6D13}" type="pres">
      <dgm:prSet presAssocID="{963F1CA5-A79B-49F1-AB67-77B531DFEB4C}" presName="connTx" presStyleLbl="parChTrans1D2" presStyleIdx="0" presStyleCnt="3"/>
      <dgm:spPr/>
      <dgm:t>
        <a:bodyPr/>
        <a:lstStyle/>
        <a:p>
          <a:endParaRPr lang="ru-RU"/>
        </a:p>
      </dgm:t>
    </dgm:pt>
    <dgm:pt modelId="{2230840D-D4B5-4F57-91AF-07CF708F2DB8}" type="pres">
      <dgm:prSet presAssocID="{86912AB4-8403-4ACE-BAF6-A1669E5F0E01}" presName="root2" presStyleCnt="0"/>
      <dgm:spPr/>
    </dgm:pt>
    <dgm:pt modelId="{92AC7CD9-B211-4DB7-8A11-1D8D04C0C85A}" type="pres">
      <dgm:prSet presAssocID="{86912AB4-8403-4ACE-BAF6-A1669E5F0E01}" presName="LevelTwoTextNode" presStyleLbl="node2" presStyleIdx="0" presStyleCnt="3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E3440B5-B93B-4923-9361-3224822AE311}" type="pres">
      <dgm:prSet presAssocID="{86912AB4-8403-4ACE-BAF6-A1669E5F0E01}" presName="level3hierChild" presStyleCnt="0"/>
      <dgm:spPr/>
    </dgm:pt>
    <dgm:pt modelId="{3C5E6C4D-DA96-441C-AFBE-8769BB1453FB}" type="pres">
      <dgm:prSet presAssocID="{C978DA30-EB2C-4A8B-A7F3-5DDF613B9936}" presName="conn2-1" presStyleLbl="parChTrans1D3" presStyleIdx="0" presStyleCnt="12" custScaleX="2000000"/>
      <dgm:spPr/>
      <dgm:t>
        <a:bodyPr/>
        <a:lstStyle/>
        <a:p>
          <a:endParaRPr lang="ru-RU"/>
        </a:p>
      </dgm:t>
    </dgm:pt>
    <dgm:pt modelId="{0EB99EF0-DAEF-40F8-A27D-3D2E12262BEC}" type="pres">
      <dgm:prSet presAssocID="{C978DA30-EB2C-4A8B-A7F3-5DDF613B9936}" presName="connTx" presStyleLbl="parChTrans1D3" presStyleIdx="0" presStyleCnt="12"/>
      <dgm:spPr/>
      <dgm:t>
        <a:bodyPr/>
        <a:lstStyle/>
        <a:p>
          <a:endParaRPr lang="ru-RU"/>
        </a:p>
      </dgm:t>
    </dgm:pt>
    <dgm:pt modelId="{1E6A5320-1203-4E00-BE34-B648B6480FFE}" type="pres">
      <dgm:prSet presAssocID="{BF41A326-AD5A-4B19-8CAF-26BB04909CF9}" presName="root2" presStyleCnt="0"/>
      <dgm:spPr/>
    </dgm:pt>
    <dgm:pt modelId="{91F93B9D-AB1D-4B07-B4A2-F8181A0A46CC}" type="pres">
      <dgm:prSet presAssocID="{BF41A326-AD5A-4B19-8CAF-26BB04909CF9}" presName="LevelTwoTextNode" presStyleLbl="node3" presStyleIdx="0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8CB87169-602E-46C0-8983-0D10E0B106B7}" type="pres">
      <dgm:prSet presAssocID="{BF41A326-AD5A-4B19-8CAF-26BB04909CF9}" presName="level3hierChild" presStyleCnt="0"/>
      <dgm:spPr/>
    </dgm:pt>
    <dgm:pt modelId="{F72557E1-654E-47EF-9EFB-A931C15296ED}" type="pres">
      <dgm:prSet presAssocID="{618637BA-DA65-4D40-81BE-C3D5F350F75E}" presName="conn2-1" presStyleLbl="parChTrans1D3" presStyleIdx="1" presStyleCnt="12" custScaleX="2000000"/>
      <dgm:spPr/>
      <dgm:t>
        <a:bodyPr/>
        <a:lstStyle/>
        <a:p>
          <a:endParaRPr lang="ru-RU"/>
        </a:p>
      </dgm:t>
    </dgm:pt>
    <dgm:pt modelId="{6FBE9030-C444-4A28-AC24-795BDE15312B}" type="pres">
      <dgm:prSet presAssocID="{618637BA-DA65-4D40-81BE-C3D5F350F75E}" presName="connTx" presStyleLbl="parChTrans1D3" presStyleIdx="1" presStyleCnt="12"/>
      <dgm:spPr/>
      <dgm:t>
        <a:bodyPr/>
        <a:lstStyle/>
        <a:p>
          <a:endParaRPr lang="ru-RU"/>
        </a:p>
      </dgm:t>
    </dgm:pt>
    <dgm:pt modelId="{ADA4A2D7-D5EB-4DBB-AA49-31E5EDA6D32D}" type="pres">
      <dgm:prSet presAssocID="{814C64A3-8489-4CAF-8079-B333252AE642}" presName="root2" presStyleCnt="0"/>
      <dgm:spPr/>
    </dgm:pt>
    <dgm:pt modelId="{084F557F-78FC-4E73-9D9C-C04F17455D07}" type="pres">
      <dgm:prSet presAssocID="{814C64A3-8489-4CAF-8079-B333252AE642}" presName="LevelTwoTextNode" presStyleLbl="node3" presStyleIdx="1" presStyleCnt="12" custScaleX="201592" custScaleY="124809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3D73BF1-3363-45B8-8CFB-EC1D70E91613}" type="pres">
      <dgm:prSet presAssocID="{814C64A3-8489-4CAF-8079-B333252AE642}" presName="level3hierChild" presStyleCnt="0"/>
      <dgm:spPr/>
    </dgm:pt>
    <dgm:pt modelId="{4D32311F-EAB0-461F-A6BE-9EC3B3868531}" type="pres">
      <dgm:prSet presAssocID="{5E8139E6-E693-4D54-960F-A6A12F92B170}" presName="conn2-1" presStyleLbl="parChTrans1D3" presStyleIdx="2" presStyleCnt="12" custScaleX="2000000"/>
      <dgm:spPr/>
      <dgm:t>
        <a:bodyPr/>
        <a:lstStyle/>
        <a:p>
          <a:endParaRPr lang="ru-RU"/>
        </a:p>
      </dgm:t>
    </dgm:pt>
    <dgm:pt modelId="{D40B43F6-D863-4F93-BF7D-C43E634D3CC3}" type="pres">
      <dgm:prSet presAssocID="{5E8139E6-E693-4D54-960F-A6A12F92B170}" presName="connTx" presStyleLbl="parChTrans1D3" presStyleIdx="2" presStyleCnt="12"/>
      <dgm:spPr/>
      <dgm:t>
        <a:bodyPr/>
        <a:lstStyle/>
        <a:p>
          <a:endParaRPr lang="ru-RU"/>
        </a:p>
      </dgm:t>
    </dgm:pt>
    <dgm:pt modelId="{F8E12D3E-F124-4DC5-B1CB-30BABC9C7121}" type="pres">
      <dgm:prSet presAssocID="{E356B71E-05D4-457F-986B-3C7CBBFBBB30}" presName="root2" presStyleCnt="0"/>
      <dgm:spPr/>
    </dgm:pt>
    <dgm:pt modelId="{5DC6771F-CBD2-4834-8AFB-EAAE3B615AC5}" type="pres">
      <dgm:prSet presAssocID="{E356B71E-05D4-457F-986B-3C7CBBFBBB30}" presName="LevelTwoTextNode" presStyleLbl="node3" presStyleIdx="2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5E485C9-CD41-4959-90A0-65504D9142A9}" type="pres">
      <dgm:prSet presAssocID="{E356B71E-05D4-457F-986B-3C7CBBFBBB30}" presName="level3hierChild" presStyleCnt="0"/>
      <dgm:spPr/>
    </dgm:pt>
    <dgm:pt modelId="{DF14AB43-0993-467F-AA0C-406AB994079F}" type="pres">
      <dgm:prSet presAssocID="{F6091F86-E964-46A2-8D65-9F1B4DA23768}" presName="conn2-1" presStyleLbl="parChTrans1D3" presStyleIdx="3" presStyleCnt="12" custScaleX="2000000"/>
      <dgm:spPr/>
      <dgm:t>
        <a:bodyPr/>
        <a:lstStyle/>
        <a:p>
          <a:endParaRPr lang="ru-RU"/>
        </a:p>
      </dgm:t>
    </dgm:pt>
    <dgm:pt modelId="{2B87A32F-1DC0-44F3-B9D6-0A50F179C8A8}" type="pres">
      <dgm:prSet presAssocID="{F6091F86-E964-46A2-8D65-9F1B4DA23768}" presName="connTx" presStyleLbl="parChTrans1D3" presStyleIdx="3" presStyleCnt="12"/>
      <dgm:spPr/>
      <dgm:t>
        <a:bodyPr/>
        <a:lstStyle/>
        <a:p>
          <a:endParaRPr lang="ru-RU"/>
        </a:p>
      </dgm:t>
    </dgm:pt>
    <dgm:pt modelId="{1D92F3E8-5337-4AA1-AC08-219E24154738}" type="pres">
      <dgm:prSet presAssocID="{B0D28352-BE2D-4301-BCCB-9A7EBBDF78D2}" presName="root2" presStyleCnt="0"/>
      <dgm:spPr/>
    </dgm:pt>
    <dgm:pt modelId="{09F5B56F-5BC3-44E1-A32F-F5AE67BA777A}" type="pres">
      <dgm:prSet presAssocID="{B0D28352-BE2D-4301-BCCB-9A7EBBDF78D2}" presName="LevelTwoTextNode" presStyleLbl="node3" presStyleIdx="3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5404AE2-28F5-47D1-9E6F-59534B012358}" type="pres">
      <dgm:prSet presAssocID="{B0D28352-BE2D-4301-BCCB-9A7EBBDF78D2}" presName="level3hierChild" presStyleCnt="0"/>
      <dgm:spPr/>
    </dgm:pt>
    <dgm:pt modelId="{6969EB49-BCA0-44BB-888A-02E8EDCC71A3}" type="pres">
      <dgm:prSet presAssocID="{A4640B9B-7858-4AE6-8F15-931BD2821C65}" presName="conn2-1" presStyleLbl="parChTrans1D2" presStyleIdx="1" presStyleCnt="3" custScaleX="2000000"/>
      <dgm:spPr/>
      <dgm:t>
        <a:bodyPr/>
        <a:lstStyle/>
        <a:p>
          <a:endParaRPr lang="ru-RU"/>
        </a:p>
      </dgm:t>
    </dgm:pt>
    <dgm:pt modelId="{252FED32-C5FD-4F25-BCEF-1F517BFDDA04}" type="pres">
      <dgm:prSet presAssocID="{A4640B9B-7858-4AE6-8F15-931BD2821C65}" presName="connTx" presStyleLbl="parChTrans1D2" presStyleIdx="1" presStyleCnt="3"/>
      <dgm:spPr/>
      <dgm:t>
        <a:bodyPr/>
        <a:lstStyle/>
        <a:p>
          <a:endParaRPr lang="ru-RU"/>
        </a:p>
      </dgm:t>
    </dgm:pt>
    <dgm:pt modelId="{697E0965-7250-4AC4-BF06-50DA8DF528DB}" type="pres">
      <dgm:prSet presAssocID="{A40EA3B3-3DC7-451A-A7E0-9872CD3816C8}" presName="root2" presStyleCnt="0"/>
      <dgm:spPr/>
    </dgm:pt>
    <dgm:pt modelId="{1C5C0225-1FCF-4C5E-B4BD-24DEF5FC7528}" type="pres">
      <dgm:prSet presAssocID="{A40EA3B3-3DC7-451A-A7E0-9872CD3816C8}" presName="LevelTwoTextNode" presStyleLbl="node2" presStyleIdx="1" presStyleCnt="3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78F2999-2439-4B4E-9203-87DB2740F1B1}" type="pres">
      <dgm:prSet presAssocID="{A40EA3B3-3DC7-451A-A7E0-9872CD3816C8}" presName="level3hierChild" presStyleCnt="0"/>
      <dgm:spPr/>
    </dgm:pt>
    <dgm:pt modelId="{20229D38-2CF9-4E61-88BC-DF7B7D8FE745}" type="pres">
      <dgm:prSet presAssocID="{54941BE1-8D0D-435E-98E9-F63AB4E020E5}" presName="conn2-1" presStyleLbl="parChTrans1D3" presStyleIdx="4" presStyleCnt="12" custScaleX="2000000"/>
      <dgm:spPr/>
      <dgm:t>
        <a:bodyPr/>
        <a:lstStyle/>
        <a:p>
          <a:endParaRPr lang="ru-RU"/>
        </a:p>
      </dgm:t>
    </dgm:pt>
    <dgm:pt modelId="{798DA56F-E2F5-4EE7-8355-647C42E9FB98}" type="pres">
      <dgm:prSet presAssocID="{54941BE1-8D0D-435E-98E9-F63AB4E020E5}" presName="connTx" presStyleLbl="parChTrans1D3" presStyleIdx="4" presStyleCnt="12"/>
      <dgm:spPr/>
      <dgm:t>
        <a:bodyPr/>
        <a:lstStyle/>
        <a:p>
          <a:endParaRPr lang="ru-RU"/>
        </a:p>
      </dgm:t>
    </dgm:pt>
    <dgm:pt modelId="{CDC95C5E-3691-4B91-8E4A-8D93C975BD1A}" type="pres">
      <dgm:prSet presAssocID="{43490450-ED91-489F-AED1-E14940988737}" presName="root2" presStyleCnt="0"/>
      <dgm:spPr/>
    </dgm:pt>
    <dgm:pt modelId="{B8728E8F-1B0E-44E9-AAB1-9CC35FE1E718}" type="pres">
      <dgm:prSet presAssocID="{43490450-ED91-489F-AED1-E14940988737}" presName="LevelTwoTextNode" presStyleLbl="node3" presStyleIdx="4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E8CA6F4B-5B0B-4E33-9375-C6A9D22D6C83}" type="pres">
      <dgm:prSet presAssocID="{43490450-ED91-489F-AED1-E14940988737}" presName="level3hierChild" presStyleCnt="0"/>
      <dgm:spPr/>
    </dgm:pt>
    <dgm:pt modelId="{F71E8CE0-98CD-41A4-A62F-42C3DC712F46}" type="pres">
      <dgm:prSet presAssocID="{3FFADFAA-A044-4883-9732-18E796FC5FA9}" presName="conn2-1" presStyleLbl="parChTrans1D4" presStyleIdx="0" presStyleCnt="27" custScaleX="2000000"/>
      <dgm:spPr/>
      <dgm:t>
        <a:bodyPr/>
        <a:lstStyle/>
        <a:p>
          <a:endParaRPr lang="ru-RU"/>
        </a:p>
      </dgm:t>
    </dgm:pt>
    <dgm:pt modelId="{EBB2E8E4-CC6A-4E05-954E-D2935189C6BD}" type="pres">
      <dgm:prSet presAssocID="{3FFADFAA-A044-4883-9732-18E796FC5FA9}" presName="connTx" presStyleLbl="parChTrans1D4" presStyleIdx="0" presStyleCnt="27"/>
      <dgm:spPr/>
      <dgm:t>
        <a:bodyPr/>
        <a:lstStyle/>
        <a:p>
          <a:endParaRPr lang="ru-RU"/>
        </a:p>
      </dgm:t>
    </dgm:pt>
    <dgm:pt modelId="{EAF28930-6241-4F05-A272-FEF7E2BDA13E}" type="pres">
      <dgm:prSet presAssocID="{5E60A1DA-0F77-4C02-8860-8F5E73C147E0}" presName="root2" presStyleCnt="0"/>
      <dgm:spPr/>
    </dgm:pt>
    <dgm:pt modelId="{949433A1-6E85-4D41-B0B8-AEA259E7C4EC}" type="pres">
      <dgm:prSet presAssocID="{5E60A1DA-0F77-4C02-8860-8F5E73C147E0}" presName="LevelTwoTextNode" presStyleLbl="node4" presStyleIdx="0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FCD6D675-1AF1-49D2-8A44-5C14EE58FB25}" type="pres">
      <dgm:prSet presAssocID="{5E60A1DA-0F77-4C02-8860-8F5E73C147E0}" presName="level3hierChild" presStyleCnt="0"/>
      <dgm:spPr/>
    </dgm:pt>
    <dgm:pt modelId="{0C83BF86-4545-459D-A5AE-6ABB84E99777}" type="pres">
      <dgm:prSet presAssocID="{B26201A9-65AB-47A0-B049-AA76AE93DA0F}" presName="conn2-1" presStyleLbl="parChTrans1D4" presStyleIdx="1" presStyleCnt="27" custScaleX="2000000"/>
      <dgm:spPr/>
      <dgm:t>
        <a:bodyPr/>
        <a:lstStyle/>
        <a:p>
          <a:endParaRPr lang="ru-RU"/>
        </a:p>
      </dgm:t>
    </dgm:pt>
    <dgm:pt modelId="{99DF0341-CA6D-41F2-84E2-ECEB6A99FB22}" type="pres">
      <dgm:prSet presAssocID="{B26201A9-65AB-47A0-B049-AA76AE93DA0F}" presName="connTx" presStyleLbl="parChTrans1D4" presStyleIdx="1" presStyleCnt="27"/>
      <dgm:spPr/>
      <dgm:t>
        <a:bodyPr/>
        <a:lstStyle/>
        <a:p>
          <a:endParaRPr lang="ru-RU"/>
        </a:p>
      </dgm:t>
    </dgm:pt>
    <dgm:pt modelId="{21B2339A-3DB9-4C88-AA8D-08108EF13DAE}" type="pres">
      <dgm:prSet presAssocID="{97F40A5E-8454-473F-B525-DB42324AD99C}" presName="root2" presStyleCnt="0"/>
      <dgm:spPr/>
    </dgm:pt>
    <dgm:pt modelId="{40024D19-B42B-4876-8526-50554D81B1A5}" type="pres">
      <dgm:prSet presAssocID="{97F40A5E-8454-473F-B525-DB42324AD99C}" presName="LevelTwoTextNode" presStyleLbl="node4" presStyleIdx="1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3D4B7BAC-E03B-4BFD-8FF0-AD4E07696258}" type="pres">
      <dgm:prSet presAssocID="{97F40A5E-8454-473F-B525-DB42324AD99C}" presName="level3hierChild" presStyleCnt="0"/>
      <dgm:spPr/>
    </dgm:pt>
    <dgm:pt modelId="{DB6C8AF2-33D8-4A91-9254-88E8AF277D6A}" type="pres">
      <dgm:prSet presAssocID="{03935271-AA23-4951-A1FC-13953F25AC5C}" presName="conn2-1" presStyleLbl="parChTrans1D4" presStyleIdx="2" presStyleCnt="27" custScaleX="2000000"/>
      <dgm:spPr/>
      <dgm:t>
        <a:bodyPr/>
        <a:lstStyle/>
        <a:p>
          <a:endParaRPr lang="ru-RU"/>
        </a:p>
      </dgm:t>
    </dgm:pt>
    <dgm:pt modelId="{2006551A-0C35-4AAA-B8B1-0FF131BD0C06}" type="pres">
      <dgm:prSet presAssocID="{03935271-AA23-4951-A1FC-13953F25AC5C}" presName="connTx" presStyleLbl="parChTrans1D4" presStyleIdx="2" presStyleCnt="27"/>
      <dgm:spPr/>
      <dgm:t>
        <a:bodyPr/>
        <a:lstStyle/>
        <a:p>
          <a:endParaRPr lang="ru-RU"/>
        </a:p>
      </dgm:t>
    </dgm:pt>
    <dgm:pt modelId="{845C861B-D874-40F1-AD7C-119BA7E16998}" type="pres">
      <dgm:prSet presAssocID="{3BB28B31-E8AD-4532-921B-94D61A38F1ED}" presName="root2" presStyleCnt="0"/>
      <dgm:spPr/>
    </dgm:pt>
    <dgm:pt modelId="{78013CA5-9A02-4BDB-B5AA-DE3ACFBF9261}" type="pres">
      <dgm:prSet presAssocID="{3BB28B31-E8AD-4532-921B-94D61A38F1ED}" presName="LevelTwoTextNode" presStyleLbl="node4" presStyleIdx="2" presStyleCnt="27" custScaleX="201592" custScaleY="10744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82C450F6-E123-4681-A066-8E682B0D3A22}" type="pres">
      <dgm:prSet presAssocID="{3BB28B31-E8AD-4532-921B-94D61A38F1ED}" presName="level3hierChild" presStyleCnt="0"/>
      <dgm:spPr/>
    </dgm:pt>
    <dgm:pt modelId="{3A1D86B2-9B2F-4DDC-9495-FD16CFC26FCF}" type="pres">
      <dgm:prSet presAssocID="{DB4C5625-0B78-469D-B226-58E5B3DFEA76}" presName="conn2-1" presStyleLbl="parChTrans1D4" presStyleIdx="3" presStyleCnt="27" custScaleX="2000000"/>
      <dgm:spPr/>
      <dgm:t>
        <a:bodyPr/>
        <a:lstStyle/>
        <a:p>
          <a:endParaRPr lang="ru-RU"/>
        </a:p>
      </dgm:t>
    </dgm:pt>
    <dgm:pt modelId="{DDF13306-B41E-4DBC-9FA7-C73AB9698387}" type="pres">
      <dgm:prSet presAssocID="{DB4C5625-0B78-469D-B226-58E5B3DFEA76}" presName="connTx" presStyleLbl="parChTrans1D4" presStyleIdx="3" presStyleCnt="27"/>
      <dgm:spPr/>
      <dgm:t>
        <a:bodyPr/>
        <a:lstStyle/>
        <a:p>
          <a:endParaRPr lang="ru-RU"/>
        </a:p>
      </dgm:t>
    </dgm:pt>
    <dgm:pt modelId="{3753C1E0-CABA-4E48-BF19-A9D73BB39CE6}" type="pres">
      <dgm:prSet presAssocID="{C7838C1B-6608-4BBB-9338-72D49071A25F}" presName="root2" presStyleCnt="0"/>
      <dgm:spPr/>
    </dgm:pt>
    <dgm:pt modelId="{E847812E-5E8C-40DC-B495-E5BF90E1A4D9}" type="pres">
      <dgm:prSet presAssocID="{C7838C1B-6608-4BBB-9338-72D49071A25F}" presName="LevelTwoTextNode" presStyleLbl="node4" presStyleIdx="3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5FE8981-73D0-4B2A-8A56-8C70B56E13EA}" type="pres">
      <dgm:prSet presAssocID="{C7838C1B-6608-4BBB-9338-72D49071A25F}" presName="level3hierChild" presStyleCnt="0"/>
      <dgm:spPr/>
    </dgm:pt>
    <dgm:pt modelId="{50618AA5-0907-4654-B55E-F13037485210}" type="pres">
      <dgm:prSet presAssocID="{10731323-C6EA-4B18-B477-175F8DC05644}" presName="conn2-1" presStyleLbl="parChTrans1D3" presStyleIdx="5" presStyleCnt="12" custScaleX="2000000"/>
      <dgm:spPr/>
      <dgm:t>
        <a:bodyPr/>
        <a:lstStyle/>
        <a:p>
          <a:endParaRPr lang="ru-RU"/>
        </a:p>
      </dgm:t>
    </dgm:pt>
    <dgm:pt modelId="{C767B607-BCD4-447B-8670-73E7B277A78F}" type="pres">
      <dgm:prSet presAssocID="{10731323-C6EA-4B18-B477-175F8DC05644}" presName="connTx" presStyleLbl="parChTrans1D3" presStyleIdx="5" presStyleCnt="12"/>
      <dgm:spPr/>
      <dgm:t>
        <a:bodyPr/>
        <a:lstStyle/>
        <a:p>
          <a:endParaRPr lang="ru-RU"/>
        </a:p>
      </dgm:t>
    </dgm:pt>
    <dgm:pt modelId="{C209E61F-30D4-47CC-BAE0-E3F3C4F43951}" type="pres">
      <dgm:prSet presAssocID="{E69E3887-6747-448B-87D7-3CC467A147DA}" presName="root2" presStyleCnt="0"/>
      <dgm:spPr/>
    </dgm:pt>
    <dgm:pt modelId="{42FB9118-D0FD-49CB-9914-D76833088B73}" type="pres">
      <dgm:prSet presAssocID="{E69E3887-6747-448B-87D7-3CC467A147DA}" presName="LevelTwoTextNode" presStyleLbl="node3" presStyleIdx="5" presStyleCnt="12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E422566E-665A-4113-8811-A03C1842C5A0}" type="pres">
      <dgm:prSet presAssocID="{E69E3887-6747-448B-87D7-3CC467A147DA}" presName="level3hierChild" presStyleCnt="0"/>
      <dgm:spPr/>
    </dgm:pt>
    <dgm:pt modelId="{515AB8A8-E0E1-442B-993A-946BE160AD8C}" type="pres">
      <dgm:prSet presAssocID="{B84E1AD8-D1C1-44F5-8EDA-3FA9F2E23AF0}" presName="conn2-1" presStyleLbl="parChTrans1D3" presStyleIdx="6" presStyleCnt="12" custScaleX="2000000"/>
      <dgm:spPr/>
      <dgm:t>
        <a:bodyPr/>
        <a:lstStyle/>
        <a:p>
          <a:endParaRPr lang="ru-RU"/>
        </a:p>
      </dgm:t>
    </dgm:pt>
    <dgm:pt modelId="{84E90FA6-05BC-4DB2-8A8B-B849B3746916}" type="pres">
      <dgm:prSet presAssocID="{B84E1AD8-D1C1-44F5-8EDA-3FA9F2E23AF0}" presName="connTx" presStyleLbl="parChTrans1D3" presStyleIdx="6" presStyleCnt="12"/>
      <dgm:spPr/>
      <dgm:t>
        <a:bodyPr/>
        <a:lstStyle/>
        <a:p>
          <a:endParaRPr lang="ru-RU"/>
        </a:p>
      </dgm:t>
    </dgm:pt>
    <dgm:pt modelId="{288A27E9-4670-4FFD-A4A6-CBF297CD1EE9}" type="pres">
      <dgm:prSet presAssocID="{D62F199D-7BEE-4601-85CD-76BB0C17EB35}" presName="root2" presStyleCnt="0"/>
      <dgm:spPr/>
    </dgm:pt>
    <dgm:pt modelId="{15D2EFCC-4209-442D-8C50-1DEE8499C18D}" type="pres">
      <dgm:prSet presAssocID="{D62F199D-7BEE-4601-85CD-76BB0C17EB35}" presName="LevelTwoTextNode" presStyleLbl="node3" presStyleIdx="6" presStyleCnt="12" custScaleX="201592" custScaleY="16350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B2F7903-0AA9-4517-A434-2912DE925529}" type="pres">
      <dgm:prSet presAssocID="{D62F199D-7BEE-4601-85CD-76BB0C17EB35}" presName="level3hierChild" presStyleCnt="0"/>
      <dgm:spPr/>
    </dgm:pt>
    <dgm:pt modelId="{BF58C61D-9F78-400D-B8A1-7CF5F75250AC}" type="pres">
      <dgm:prSet presAssocID="{F2A330E9-A55C-4144-81FD-8F05BFE9BC63}" presName="conn2-1" presStyleLbl="parChTrans1D3" presStyleIdx="7" presStyleCnt="12" custScaleX="2000000"/>
      <dgm:spPr/>
      <dgm:t>
        <a:bodyPr/>
        <a:lstStyle/>
        <a:p>
          <a:endParaRPr lang="ru-RU"/>
        </a:p>
      </dgm:t>
    </dgm:pt>
    <dgm:pt modelId="{CC46383E-CADA-4441-9397-835898B25B35}" type="pres">
      <dgm:prSet presAssocID="{F2A330E9-A55C-4144-81FD-8F05BFE9BC63}" presName="connTx" presStyleLbl="parChTrans1D3" presStyleIdx="7" presStyleCnt="12"/>
      <dgm:spPr/>
      <dgm:t>
        <a:bodyPr/>
        <a:lstStyle/>
        <a:p>
          <a:endParaRPr lang="ru-RU"/>
        </a:p>
      </dgm:t>
    </dgm:pt>
    <dgm:pt modelId="{CC07B64A-61D8-4A4A-BC27-FC2C15411E6C}" type="pres">
      <dgm:prSet presAssocID="{CE2ED4C2-C4D6-45E9-8390-B1576B1B8459}" presName="root2" presStyleCnt="0"/>
      <dgm:spPr/>
    </dgm:pt>
    <dgm:pt modelId="{FE853071-3C8C-4121-A4E3-B87CEADC847C}" type="pres">
      <dgm:prSet presAssocID="{CE2ED4C2-C4D6-45E9-8390-B1576B1B8459}" presName="LevelTwoTextNode" presStyleLbl="node3" presStyleIdx="7" presStyleCnt="12" custScaleX="201592" custScaleY="18419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0EBEDB1-0723-4A0F-90BC-29AC374A8991}" type="pres">
      <dgm:prSet presAssocID="{CE2ED4C2-C4D6-45E9-8390-B1576B1B8459}" presName="level3hierChild" presStyleCnt="0"/>
      <dgm:spPr/>
    </dgm:pt>
    <dgm:pt modelId="{E8D9383B-F648-4290-8926-8852C41823AA}" type="pres">
      <dgm:prSet presAssocID="{0C38C83E-79D0-4700-8E33-1811D5C4C66B}" presName="conn2-1" presStyleLbl="parChTrans1D4" presStyleIdx="4" presStyleCnt="27" custScaleX="2000000"/>
      <dgm:spPr/>
      <dgm:t>
        <a:bodyPr/>
        <a:lstStyle/>
        <a:p>
          <a:endParaRPr lang="ru-RU"/>
        </a:p>
      </dgm:t>
    </dgm:pt>
    <dgm:pt modelId="{70975E8E-BCB0-4946-B36A-5D567943B14E}" type="pres">
      <dgm:prSet presAssocID="{0C38C83E-79D0-4700-8E33-1811D5C4C66B}" presName="connTx" presStyleLbl="parChTrans1D4" presStyleIdx="4" presStyleCnt="27"/>
      <dgm:spPr/>
      <dgm:t>
        <a:bodyPr/>
        <a:lstStyle/>
        <a:p>
          <a:endParaRPr lang="ru-RU"/>
        </a:p>
      </dgm:t>
    </dgm:pt>
    <dgm:pt modelId="{14348A08-7FD9-4D90-9A49-C32F38FB8CA0}" type="pres">
      <dgm:prSet presAssocID="{F173D43A-CC60-4A53-8337-2862A3F63F17}" presName="root2" presStyleCnt="0"/>
      <dgm:spPr/>
    </dgm:pt>
    <dgm:pt modelId="{33E072DB-5D67-4004-9C04-7545B53BAA4F}" type="pres">
      <dgm:prSet presAssocID="{F173D43A-CC60-4A53-8337-2862A3F63F17}" presName="LevelTwoTextNode" presStyleLbl="node4" presStyleIdx="4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B31FD3D8-0414-43FE-9339-858FA85BFC2D}" type="pres">
      <dgm:prSet presAssocID="{F173D43A-CC60-4A53-8337-2862A3F63F17}" presName="level3hierChild" presStyleCnt="0"/>
      <dgm:spPr/>
    </dgm:pt>
    <dgm:pt modelId="{68143193-CE57-4412-9FEC-489C4F2E7A1F}" type="pres">
      <dgm:prSet presAssocID="{4E05CFEB-1F85-49E7-B666-B9130E7E6C11}" presName="conn2-1" presStyleLbl="parChTrans1D4" presStyleIdx="5" presStyleCnt="27" custScaleX="2000000"/>
      <dgm:spPr/>
      <dgm:t>
        <a:bodyPr/>
        <a:lstStyle/>
        <a:p>
          <a:endParaRPr lang="ru-RU"/>
        </a:p>
      </dgm:t>
    </dgm:pt>
    <dgm:pt modelId="{D94FAB35-C15D-4824-A77E-4270D932B2BC}" type="pres">
      <dgm:prSet presAssocID="{4E05CFEB-1F85-49E7-B666-B9130E7E6C11}" presName="connTx" presStyleLbl="parChTrans1D4" presStyleIdx="5" presStyleCnt="27"/>
      <dgm:spPr/>
      <dgm:t>
        <a:bodyPr/>
        <a:lstStyle/>
        <a:p>
          <a:endParaRPr lang="ru-RU"/>
        </a:p>
      </dgm:t>
    </dgm:pt>
    <dgm:pt modelId="{7916F1A1-7CD9-4820-B42D-7BC9FAED7165}" type="pres">
      <dgm:prSet presAssocID="{F15002A9-53D6-4117-98BE-0DFBF13BE1EE}" presName="root2" presStyleCnt="0"/>
      <dgm:spPr/>
    </dgm:pt>
    <dgm:pt modelId="{E09553F9-FBF9-4619-9C8A-FFA9F3425459}" type="pres">
      <dgm:prSet presAssocID="{F15002A9-53D6-4117-98BE-0DFBF13BE1EE}" presName="LevelTwoTextNode" presStyleLbl="node4" presStyleIdx="5" presStyleCnt="27" custScaleX="201592" custScaleY="159669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DCA3838-9544-485D-9A6A-C2166AFAEF45}" type="pres">
      <dgm:prSet presAssocID="{F15002A9-53D6-4117-98BE-0DFBF13BE1EE}" presName="level3hierChild" presStyleCnt="0"/>
      <dgm:spPr/>
    </dgm:pt>
    <dgm:pt modelId="{9705799C-5094-4D2E-86BF-A0B7D831BFAA}" type="pres">
      <dgm:prSet presAssocID="{EAC1BA8D-B5CF-47A6-9881-572338B81EA8}" presName="conn2-1" presStyleLbl="parChTrans1D4" presStyleIdx="6" presStyleCnt="27" custScaleX="2000000"/>
      <dgm:spPr/>
      <dgm:t>
        <a:bodyPr/>
        <a:lstStyle/>
        <a:p>
          <a:endParaRPr lang="ru-RU"/>
        </a:p>
      </dgm:t>
    </dgm:pt>
    <dgm:pt modelId="{844D520C-E2FB-46B9-9133-449AF9655455}" type="pres">
      <dgm:prSet presAssocID="{EAC1BA8D-B5CF-47A6-9881-572338B81EA8}" presName="connTx" presStyleLbl="parChTrans1D4" presStyleIdx="6" presStyleCnt="27"/>
      <dgm:spPr/>
      <dgm:t>
        <a:bodyPr/>
        <a:lstStyle/>
        <a:p>
          <a:endParaRPr lang="ru-RU"/>
        </a:p>
      </dgm:t>
    </dgm:pt>
    <dgm:pt modelId="{F2F8F34C-BB77-4CCA-843E-BD4A5AF2467B}" type="pres">
      <dgm:prSet presAssocID="{C1585AE4-EBE9-4488-BD3B-7309BFFF2BB4}" presName="root2" presStyleCnt="0"/>
      <dgm:spPr/>
    </dgm:pt>
    <dgm:pt modelId="{937D819A-4DDE-442E-9A23-FF6A13133734}" type="pres">
      <dgm:prSet presAssocID="{C1585AE4-EBE9-4488-BD3B-7309BFFF2BB4}" presName="LevelTwoTextNode" presStyleLbl="node4" presStyleIdx="6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73628FF-F8B4-4297-8450-C13C0822AAD6}" type="pres">
      <dgm:prSet presAssocID="{C1585AE4-EBE9-4488-BD3B-7309BFFF2BB4}" presName="level3hierChild" presStyleCnt="0"/>
      <dgm:spPr/>
    </dgm:pt>
    <dgm:pt modelId="{0526C622-56C5-4014-9975-E4089746D4FF}" type="pres">
      <dgm:prSet presAssocID="{E43723AE-1B46-4CB2-A36D-D6D9F11A706C}" presName="conn2-1" presStyleLbl="parChTrans1D2" presStyleIdx="2" presStyleCnt="3" custScaleX="2000000"/>
      <dgm:spPr/>
      <dgm:t>
        <a:bodyPr/>
        <a:lstStyle/>
        <a:p>
          <a:endParaRPr lang="ru-RU"/>
        </a:p>
      </dgm:t>
    </dgm:pt>
    <dgm:pt modelId="{7FEFDA80-9A50-4630-8363-D138945B32D1}" type="pres">
      <dgm:prSet presAssocID="{E43723AE-1B46-4CB2-A36D-D6D9F11A706C}" presName="connTx" presStyleLbl="parChTrans1D2" presStyleIdx="2" presStyleCnt="3"/>
      <dgm:spPr/>
      <dgm:t>
        <a:bodyPr/>
        <a:lstStyle/>
        <a:p>
          <a:endParaRPr lang="ru-RU"/>
        </a:p>
      </dgm:t>
    </dgm:pt>
    <dgm:pt modelId="{DA8EE00D-68B3-4C28-98A1-8CF5F10A623F}" type="pres">
      <dgm:prSet presAssocID="{AA9F44CB-548B-4913-8340-65B43AB07451}" presName="root2" presStyleCnt="0"/>
      <dgm:spPr/>
    </dgm:pt>
    <dgm:pt modelId="{9128274D-2612-4E8E-9E25-5B820396EB07}" type="pres">
      <dgm:prSet presAssocID="{AA9F44CB-548B-4913-8340-65B43AB07451}" presName="LevelTwoTextNode" presStyleLbl="node2" presStyleIdx="2" presStyleCnt="3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65C58D5-D50A-4CCF-BFDB-194492164EEE}" type="pres">
      <dgm:prSet presAssocID="{AA9F44CB-548B-4913-8340-65B43AB07451}" presName="level3hierChild" presStyleCnt="0"/>
      <dgm:spPr/>
    </dgm:pt>
    <dgm:pt modelId="{A27C5D59-448D-454F-B74B-C72AA799677B}" type="pres">
      <dgm:prSet presAssocID="{1614F1D0-DB41-422C-90FE-8B1B0D464A0F}" presName="conn2-1" presStyleLbl="parChTrans1D3" presStyleIdx="8" presStyleCnt="12" custScaleX="2000000"/>
      <dgm:spPr/>
      <dgm:t>
        <a:bodyPr/>
        <a:lstStyle/>
        <a:p>
          <a:endParaRPr lang="ru-RU"/>
        </a:p>
      </dgm:t>
    </dgm:pt>
    <dgm:pt modelId="{07ADCF4F-F44C-4029-B6DE-9D3611B59D19}" type="pres">
      <dgm:prSet presAssocID="{1614F1D0-DB41-422C-90FE-8B1B0D464A0F}" presName="connTx" presStyleLbl="parChTrans1D3" presStyleIdx="8" presStyleCnt="12"/>
      <dgm:spPr/>
      <dgm:t>
        <a:bodyPr/>
        <a:lstStyle/>
        <a:p>
          <a:endParaRPr lang="ru-RU"/>
        </a:p>
      </dgm:t>
    </dgm:pt>
    <dgm:pt modelId="{49A081B9-364A-425B-9152-36675FC427C8}" type="pres">
      <dgm:prSet presAssocID="{6809F1AF-23C1-4F0E-B824-6139DCE5E90B}" presName="root2" presStyleCnt="0"/>
      <dgm:spPr/>
    </dgm:pt>
    <dgm:pt modelId="{A711717C-649B-41A4-AF92-39A6869367F4}" type="pres">
      <dgm:prSet presAssocID="{6809F1AF-23C1-4F0E-B824-6139DCE5E90B}" presName="LevelTwoTextNode" presStyleLbl="node3" presStyleIdx="8" presStyleCnt="12" custScaleX="201592" custScaleY="12877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B2252BC-CC9B-4C6F-8C7B-DB768CAF5D93}" type="pres">
      <dgm:prSet presAssocID="{6809F1AF-23C1-4F0E-B824-6139DCE5E90B}" presName="level3hierChild" presStyleCnt="0"/>
      <dgm:spPr/>
    </dgm:pt>
    <dgm:pt modelId="{33B8A14F-9D0F-469D-8D35-F2A3E73843A3}" type="pres">
      <dgm:prSet presAssocID="{39E73021-3CCB-486D-89E4-DEE8EAD2C5FC}" presName="conn2-1" presStyleLbl="parChTrans1D3" presStyleIdx="9" presStyleCnt="12" custScaleX="2000000"/>
      <dgm:spPr/>
      <dgm:t>
        <a:bodyPr/>
        <a:lstStyle/>
        <a:p>
          <a:endParaRPr lang="ru-RU"/>
        </a:p>
      </dgm:t>
    </dgm:pt>
    <dgm:pt modelId="{00B573D5-144C-4AE6-9016-67EC2A2CE932}" type="pres">
      <dgm:prSet presAssocID="{39E73021-3CCB-486D-89E4-DEE8EAD2C5FC}" presName="connTx" presStyleLbl="parChTrans1D3" presStyleIdx="9" presStyleCnt="12"/>
      <dgm:spPr/>
      <dgm:t>
        <a:bodyPr/>
        <a:lstStyle/>
        <a:p>
          <a:endParaRPr lang="ru-RU"/>
        </a:p>
      </dgm:t>
    </dgm:pt>
    <dgm:pt modelId="{55C479E0-0546-4071-99C1-C92D388A8C40}" type="pres">
      <dgm:prSet presAssocID="{DEB72646-F3EA-4EC5-885D-394C414FFADA}" presName="root2" presStyleCnt="0"/>
      <dgm:spPr/>
    </dgm:pt>
    <dgm:pt modelId="{AD734A0A-42DE-4D5E-ABC6-0CFCB84EC804}" type="pres">
      <dgm:prSet presAssocID="{DEB72646-F3EA-4EC5-885D-394C414FFADA}" presName="LevelTwoTextNode" presStyleLbl="node3" presStyleIdx="9" presStyleCnt="12" custScaleX="201592" custScaleY="14069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1069F06-ADB8-4B86-A7F6-4BCF9B90CAE0}" type="pres">
      <dgm:prSet presAssocID="{DEB72646-F3EA-4EC5-885D-394C414FFADA}" presName="level3hierChild" presStyleCnt="0"/>
      <dgm:spPr/>
    </dgm:pt>
    <dgm:pt modelId="{CADB72A3-9952-40F3-B5AD-642DB0D13E56}" type="pres">
      <dgm:prSet presAssocID="{062A5605-E34A-4CEE-A271-BC394F2AC00E}" presName="conn2-1" presStyleLbl="parChTrans1D4" presStyleIdx="7" presStyleCnt="27" custScaleX="2000000"/>
      <dgm:spPr/>
      <dgm:t>
        <a:bodyPr/>
        <a:lstStyle/>
        <a:p>
          <a:endParaRPr lang="ru-RU"/>
        </a:p>
      </dgm:t>
    </dgm:pt>
    <dgm:pt modelId="{EE60C296-D0EB-405A-97CE-E44A7CB75B9E}" type="pres">
      <dgm:prSet presAssocID="{062A5605-E34A-4CEE-A271-BC394F2AC00E}" presName="connTx" presStyleLbl="parChTrans1D4" presStyleIdx="7" presStyleCnt="27"/>
      <dgm:spPr/>
      <dgm:t>
        <a:bodyPr/>
        <a:lstStyle/>
        <a:p>
          <a:endParaRPr lang="ru-RU"/>
        </a:p>
      </dgm:t>
    </dgm:pt>
    <dgm:pt modelId="{97C969FA-4569-4577-B99F-D66955EDE17F}" type="pres">
      <dgm:prSet presAssocID="{5D5CDF05-CAB8-4B04-B8EE-2D1F50DB8444}" presName="root2" presStyleCnt="0"/>
      <dgm:spPr/>
    </dgm:pt>
    <dgm:pt modelId="{897EFCF8-6749-4BE5-8DC1-AEDE791F2E5C}" type="pres">
      <dgm:prSet presAssocID="{5D5CDF05-CAB8-4B04-B8EE-2D1F50DB8444}" presName="LevelTwoTextNode" presStyleLbl="node4" presStyleIdx="7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652765DC-4BDE-4B00-9B3D-4AE0A0EFE8F6}" type="pres">
      <dgm:prSet presAssocID="{5D5CDF05-CAB8-4B04-B8EE-2D1F50DB8444}" presName="level3hierChild" presStyleCnt="0"/>
      <dgm:spPr/>
    </dgm:pt>
    <dgm:pt modelId="{55A2CDBD-4B42-4E52-B1DC-FEDE63884560}" type="pres">
      <dgm:prSet presAssocID="{075389E4-D627-42EA-871A-14711D8E1086}" presName="conn2-1" presStyleLbl="parChTrans1D4" presStyleIdx="8" presStyleCnt="27" custScaleX="2000000"/>
      <dgm:spPr/>
      <dgm:t>
        <a:bodyPr/>
        <a:lstStyle/>
        <a:p>
          <a:endParaRPr lang="ru-RU"/>
        </a:p>
      </dgm:t>
    </dgm:pt>
    <dgm:pt modelId="{932E1279-5780-42D9-8119-42D68B429A66}" type="pres">
      <dgm:prSet presAssocID="{075389E4-D627-42EA-871A-14711D8E1086}" presName="connTx" presStyleLbl="parChTrans1D4" presStyleIdx="8" presStyleCnt="27"/>
      <dgm:spPr/>
      <dgm:t>
        <a:bodyPr/>
        <a:lstStyle/>
        <a:p>
          <a:endParaRPr lang="ru-RU"/>
        </a:p>
      </dgm:t>
    </dgm:pt>
    <dgm:pt modelId="{0E889AF7-0D6F-4E6D-B5E0-D6FECD41445B}" type="pres">
      <dgm:prSet presAssocID="{09D1C822-4617-4BD0-93D0-C6999565ACEE}" presName="root2" presStyleCnt="0"/>
      <dgm:spPr/>
    </dgm:pt>
    <dgm:pt modelId="{7DDA83BE-FB23-48EF-9470-C884ABD80983}" type="pres">
      <dgm:prSet presAssocID="{09D1C822-4617-4BD0-93D0-C6999565ACEE}" presName="LevelTwoTextNode" presStyleLbl="node4" presStyleIdx="8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98534B0-B560-414C-8C90-816624ADC710}" type="pres">
      <dgm:prSet presAssocID="{09D1C822-4617-4BD0-93D0-C6999565ACEE}" presName="level3hierChild" presStyleCnt="0"/>
      <dgm:spPr/>
    </dgm:pt>
    <dgm:pt modelId="{2252CF3C-FDC6-433F-BDDC-690709074B4E}" type="pres">
      <dgm:prSet presAssocID="{F4BC465D-A40D-49CB-92FF-E1607939CB24}" presName="conn2-1" presStyleLbl="parChTrans1D4" presStyleIdx="9" presStyleCnt="27" custScaleX="2000000"/>
      <dgm:spPr/>
      <dgm:t>
        <a:bodyPr/>
        <a:lstStyle/>
        <a:p>
          <a:endParaRPr lang="ru-RU"/>
        </a:p>
      </dgm:t>
    </dgm:pt>
    <dgm:pt modelId="{2210F757-3026-4DBE-AA4E-372B189ECB0B}" type="pres">
      <dgm:prSet presAssocID="{F4BC465D-A40D-49CB-92FF-E1607939CB24}" presName="connTx" presStyleLbl="parChTrans1D4" presStyleIdx="9" presStyleCnt="27"/>
      <dgm:spPr/>
      <dgm:t>
        <a:bodyPr/>
        <a:lstStyle/>
        <a:p>
          <a:endParaRPr lang="ru-RU"/>
        </a:p>
      </dgm:t>
    </dgm:pt>
    <dgm:pt modelId="{6C44D887-E564-41C7-9717-F6897CC8E6D9}" type="pres">
      <dgm:prSet presAssocID="{B3C40EC8-71FD-44A3-8883-6DF08F216B71}" presName="root2" presStyleCnt="0"/>
      <dgm:spPr/>
    </dgm:pt>
    <dgm:pt modelId="{431AFE2A-5274-46E9-8739-69F49B87D5ED}" type="pres">
      <dgm:prSet presAssocID="{B3C40EC8-71FD-44A3-8883-6DF08F216B71}" presName="LevelTwoTextNode" presStyleLbl="node4" presStyleIdx="9" presStyleCnt="27" custScaleX="201592" custScaleY="12132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1A011D6D-DB0B-410D-AAC6-0CA4DE52E5EE}" type="pres">
      <dgm:prSet presAssocID="{B3C40EC8-71FD-44A3-8883-6DF08F216B71}" presName="level3hierChild" presStyleCnt="0"/>
      <dgm:spPr/>
    </dgm:pt>
    <dgm:pt modelId="{7058A1E5-5199-4F17-A74C-5C412FD3F8AA}" type="pres">
      <dgm:prSet presAssocID="{2BD60E0C-5FE1-477B-A9C7-95AB67A20BD8}" presName="conn2-1" presStyleLbl="parChTrans1D4" presStyleIdx="10" presStyleCnt="27" custScaleX="2000000"/>
      <dgm:spPr/>
      <dgm:t>
        <a:bodyPr/>
        <a:lstStyle/>
        <a:p>
          <a:endParaRPr lang="ru-RU"/>
        </a:p>
      </dgm:t>
    </dgm:pt>
    <dgm:pt modelId="{F7405F78-5C97-474C-9013-A1700D237485}" type="pres">
      <dgm:prSet presAssocID="{2BD60E0C-5FE1-477B-A9C7-95AB67A20BD8}" presName="connTx" presStyleLbl="parChTrans1D4" presStyleIdx="10" presStyleCnt="27"/>
      <dgm:spPr/>
      <dgm:t>
        <a:bodyPr/>
        <a:lstStyle/>
        <a:p>
          <a:endParaRPr lang="ru-RU"/>
        </a:p>
      </dgm:t>
    </dgm:pt>
    <dgm:pt modelId="{1F9853EC-246F-4EE4-8D27-48A37D99C90B}" type="pres">
      <dgm:prSet presAssocID="{16618212-A5E2-4345-8062-5B8328CCD654}" presName="root2" presStyleCnt="0"/>
      <dgm:spPr/>
    </dgm:pt>
    <dgm:pt modelId="{9F787E00-561F-4A66-8959-E2E8F261A8C1}" type="pres">
      <dgm:prSet presAssocID="{16618212-A5E2-4345-8062-5B8328CCD654}" presName="LevelTwoTextNode" presStyleLbl="node4" presStyleIdx="10" presStyleCnt="27" custScaleX="201592" custScaleY="11663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AAC074EF-D36C-4E3A-95A5-F7AFC3D51BBF}" type="pres">
      <dgm:prSet presAssocID="{16618212-A5E2-4345-8062-5B8328CCD654}" presName="level3hierChild" presStyleCnt="0"/>
      <dgm:spPr/>
    </dgm:pt>
    <dgm:pt modelId="{5953705B-07D6-4322-81EA-F4BFF5C42505}" type="pres">
      <dgm:prSet presAssocID="{3F0936AE-3E61-473D-83EE-52CF69944644}" presName="conn2-1" presStyleLbl="parChTrans1D4" presStyleIdx="11" presStyleCnt="27" custScaleX="2000000"/>
      <dgm:spPr/>
      <dgm:t>
        <a:bodyPr/>
        <a:lstStyle/>
        <a:p>
          <a:endParaRPr lang="ru-RU"/>
        </a:p>
      </dgm:t>
    </dgm:pt>
    <dgm:pt modelId="{A4753947-ABB0-409B-B052-9211CF8A1B5C}" type="pres">
      <dgm:prSet presAssocID="{3F0936AE-3E61-473D-83EE-52CF69944644}" presName="connTx" presStyleLbl="parChTrans1D4" presStyleIdx="11" presStyleCnt="27"/>
      <dgm:spPr/>
      <dgm:t>
        <a:bodyPr/>
        <a:lstStyle/>
        <a:p>
          <a:endParaRPr lang="ru-RU"/>
        </a:p>
      </dgm:t>
    </dgm:pt>
    <dgm:pt modelId="{9FF22E02-7EF4-40CD-B127-2DDFFF99646E}" type="pres">
      <dgm:prSet presAssocID="{A85D3B4F-DF48-40B3-AADE-CAFEC7066A7C}" presName="root2" presStyleCnt="0"/>
      <dgm:spPr/>
    </dgm:pt>
    <dgm:pt modelId="{B3F8A2F8-76BC-41D5-ABE5-C1DC5923FCC9}" type="pres">
      <dgm:prSet presAssocID="{A85D3B4F-DF48-40B3-AADE-CAFEC7066A7C}" presName="LevelTwoTextNode" presStyleLbl="node4" presStyleIdx="11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BE6C883-BDB2-46A5-BD35-D801B306BEAA}" type="pres">
      <dgm:prSet presAssocID="{A85D3B4F-DF48-40B3-AADE-CAFEC7066A7C}" presName="level3hierChild" presStyleCnt="0"/>
      <dgm:spPr/>
    </dgm:pt>
    <dgm:pt modelId="{092E85CE-2289-4FB4-9664-506F5BA58048}" type="pres">
      <dgm:prSet presAssocID="{5673A376-3219-436A-BB65-5518A94898AD}" presName="conn2-1" presStyleLbl="parChTrans1D4" presStyleIdx="12" presStyleCnt="27" custScaleX="2000000"/>
      <dgm:spPr/>
      <dgm:t>
        <a:bodyPr/>
        <a:lstStyle/>
        <a:p>
          <a:endParaRPr lang="ru-RU"/>
        </a:p>
      </dgm:t>
    </dgm:pt>
    <dgm:pt modelId="{CAB41ABC-179F-465F-8101-34425550C4D2}" type="pres">
      <dgm:prSet presAssocID="{5673A376-3219-436A-BB65-5518A94898AD}" presName="connTx" presStyleLbl="parChTrans1D4" presStyleIdx="12" presStyleCnt="27"/>
      <dgm:spPr/>
      <dgm:t>
        <a:bodyPr/>
        <a:lstStyle/>
        <a:p>
          <a:endParaRPr lang="ru-RU"/>
        </a:p>
      </dgm:t>
    </dgm:pt>
    <dgm:pt modelId="{5B2B6350-4F00-4B33-865E-43ECCD5B650D}" type="pres">
      <dgm:prSet presAssocID="{133484E4-3EE6-49E8-A849-153E8C2403CF}" presName="root2" presStyleCnt="0"/>
      <dgm:spPr/>
    </dgm:pt>
    <dgm:pt modelId="{7FFED584-6DA8-4259-987A-A2343E3A1DB4}" type="pres">
      <dgm:prSet presAssocID="{133484E4-3EE6-49E8-A849-153E8C2403CF}" presName="LevelTwoTextNode" presStyleLbl="node4" presStyleIdx="12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C2D74A2-D355-496A-BF3E-3C201CDBC860}" type="pres">
      <dgm:prSet presAssocID="{133484E4-3EE6-49E8-A849-153E8C2403CF}" presName="level3hierChild" presStyleCnt="0"/>
      <dgm:spPr/>
    </dgm:pt>
    <dgm:pt modelId="{6084008E-86FD-4219-891E-3C68AA25EF3D}" type="pres">
      <dgm:prSet presAssocID="{AFF19EAD-0C32-4456-970A-30E095535FCE}" presName="conn2-1" presStyleLbl="parChTrans1D4" presStyleIdx="13" presStyleCnt="27" custScaleX="2000000"/>
      <dgm:spPr/>
      <dgm:t>
        <a:bodyPr/>
        <a:lstStyle/>
        <a:p>
          <a:endParaRPr lang="ru-RU"/>
        </a:p>
      </dgm:t>
    </dgm:pt>
    <dgm:pt modelId="{85F7D8F5-8B90-4F9B-B084-AE5F5375A074}" type="pres">
      <dgm:prSet presAssocID="{AFF19EAD-0C32-4456-970A-30E095535FCE}" presName="connTx" presStyleLbl="parChTrans1D4" presStyleIdx="13" presStyleCnt="27"/>
      <dgm:spPr/>
      <dgm:t>
        <a:bodyPr/>
        <a:lstStyle/>
        <a:p>
          <a:endParaRPr lang="ru-RU"/>
        </a:p>
      </dgm:t>
    </dgm:pt>
    <dgm:pt modelId="{C34694CF-C488-490F-9196-6B7755044373}" type="pres">
      <dgm:prSet presAssocID="{0D5876C2-F8E4-4F1E-A46F-13B024F45C32}" presName="root2" presStyleCnt="0"/>
      <dgm:spPr/>
    </dgm:pt>
    <dgm:pt modelId="{7734381A-E78C-4C67-AE52-19EB4F7A16AD}" type="pres">
      <dgm:prSet presAssocID="{0D5876C2-F8E4-4F1E-A46F-13B024F45C32}" presName="LevelTwoTextNode" presStyleLbl="node4" presStyleIdx="13" presStyleCnt="27" custScaleX="201592" custScaleY="11716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79544B6-8AC3-4F58-BCC8-450D386406B4}" type="pres">
      <dgm:prSet presAssocID="{0D5876C2-F8E4-4F1E-A46F-13B024F45C32}" presName="level3hierChild" presStyleCnt="0"/>
      <dgm:spPr/>
    </dgm:pt>
    <dgm:pt modelId="{CA9B12D6-FC16-4E66-BCF7-9319077AD832}" type="pres">
      <dgm:prSet presAssocID="{0F78D5C1-B86E-4C0A-8DCE-BE08B8F2CB11}" presName="conn2-1" presStyleLbl="parChTrans1D4" presStyleIdx="14" presStyleCnt="27" custScaleX="2000000"/>
      <dgm:spPr/>
      <dgm:t>
        <a:bodyPr/>
        <a:lstStyle/>
        <a:p>
          <a:endParaRPr lang="ru-RU"/>
        </a:p>
      </dgm:t>
    </dgm:pt>
    <dgm:pt modelId="{F7F02F55-3EE1-4133-9340-0419067114B9}" type="pres">
      <dgm:prSet presAssocID="{0F78D5C1-B86E-4C0A-8DCE-BE08B8F2CB11}" presName="connTx" presStyleLbl="parChTrans1D4" presStyleIdx="14" presStyleCnt="27"/>
      <dgm:spPr/>
      <dgm:t>
        <a:bodyPr/>
        <a:lstStyle/>
        <a:p>
          <a:endParaRPr lang="ru-RU"/>
        </a:p>
      </dgm:t>
    </dgm:pt>
    <dgm:pt modelId="{260716FC-8B7C-437A-BCEC-E586D0B2B79D}" type="pres">
      <dgm:prSet presAssocID="{A73133B7-EC59-4426-9FFB-26A8EA148C6F}" presName="root2" presStyleCnt="0"/>
      <dgm:spPr/>
    </dgm:pt>
    <dgm:pt modelId="{705C481E-98DF-488E-8C0F-17111C0F1C21}" type="pres">
      <dgm:prSet presAssocID="{A73133B7-EC59-4426-9FFB-26A8EA148C6F}" presName="LevelTwoTextNode" presStyleLbl="node4" presStyleIdx="14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202BEB8-1881-4F8F-B6D5-491F7EBD2B22}" type="pres">
      <dgm:prSet presAssocID="{A73133B7-EC59-4426-9FFB-26A8EA148C6F}" presName="level3hierChild" presStyleCnt="0"/>
      <dgm:spPr/>
    </dgm:pt>
    <dgm:pt modelId="{8970EAFF-0463-424D-B0AF-4F6E3834B89B}" type="pres">
      <dgm:prSet presAssocID="{CAD2AEC0-0A65-495C-931F-45F7DB5DE60F}" presName="conn2-1" presStyleLbl="parChTrans1D4" presStyleIdx="15" presStyleCnt="27" custScaleX="2000000"/>
      <dgm:spPr/>
      <dgm:t>
        <a:bodyPr/>
        <a:lstStyle/>
        <a:p>
          <a:endParaRPr lang="ru-RU"/>
        </a:p>
      </dgm:t>
    </dgm:pt>
    <dgm:pt modelId="{BC2FFD43-1298-4035-A749-E7BAC24C063A}" type="pres">
      <dgm:prSet presAssocID="{CAD2AEC0-0A65-495C-931F-45F7DB5DE60F}" presName="connTx" presStyleLbl="parChTrans1D4" presStyleIdx="15" presStyleCnt="27"/>
      <dgm:spPr/>
      <dgm:t>
        <a:bodyPr/>
        <a:lstStyle/>
        <a:p>
          <a:endParaRPr lang="ru-RU"/>
        </a:p>
      </dgm:t>
    </dgm:pt>
    <dgm:pt modelId="{646D27AE-145E-493F-80F8-B1639C506E8D}" type="pres">
      <dgm:prSet presAssocID="{B17CE6F9-26F8-4DBA-8F9E-56587641182C}" presName="root2" presStyleCnt="0"/>
      <dgm:spPr/>
    </dgm:pt>
    <dgm:pt modelId="{7B4B51F1-8368-4748-AAA6-85C1B11FAEF2}" type="pres">
      <dgm:prSet presAssocID="{B17CE6F9-26F8-4DBA-8F9E-56587641182C}" presName="LevelTwoTextNode" presStyleLbl="node4" presStyleIdx="15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3DDA6CC-2F6D-452A-B933-07AFEEBF62A3}" type="pres">
      <dgm:prSet presAssocID="{B17CE6F9-26F8-4DBA-8F9E-56587641182C}" presName="level3hierChild" presStyleCnt="0"/>
      <dgm:spPr/>
    </dgm:pt>
    <dgm:pt modelId="{AAF4E093-CF28-4C00-A1FD-524B46BC8B3C}" type="pres">
      <dgm:prSet presAssocID="{34F7F596-4BBF-4A1B-BB26-3E646F7E127A}" presName="conn2-1" presStyleLbl="parChTrans1D4" presStyleIdx="16" presStyleCnt="27" custScaleX="2000000"/>
      <dgm:spPr/>
      <dgm:t>
        <a:bodyPr/>
        <a:lstStyle/>
        <a:p>
          <a:endParaRPr lang="ru-RU"/>
        </a:p>
      </dgm:t>
    </dgm:pt>
    <dgm:pt modelId="{B3F9A21F-7B62-4AE3-B415-644D29E25FEA}" type="pres">
      <dgm:prSet presAssocID="{34F7F596-4BBF-4A1B-BB26-3E646F7E127A}" presName="connTx" presStyleLbl="parChTrans1D4" presStyleIdx="16" presStyleCnt="27"/>
      <dgm:spPr/>
      <dgm:t>
        <a:bodyPr/>
        <a:lstStyle/>
        <a:p>
          <a:endParaRPr lang="ru-RU"/>
        </a:p>
      </dgm:t>
    </dgm:pt>
    <dgm:pt modelId="{5C9AEBC8-AB20-4F13-A468-45D14A3C11CF}" type="pres">
      <dgm:prSet presAssocID="{88EAB139-A62E-4408-A0A3-7C4D8861BFD0}" presName="root2" presStyleCnt="0"/>
      <dgm:spPr/>
    </dgm:pt>
    <dgm:pt modelId="{4723E439-93A4-4238-8CAC-CDEA16B1E921}" type="pres">
      <dgm:prSet presAssocID="{88EAB139-A62E-4408-A0A3-7C4D8861BFD0}" presName="LevelTwoTextNode" presStyleLbl="node4" presStyleIdx="16" presStyleCnt="27" custScaleX="201592" custScaleY="117046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74D75DF8-29F7-4B37-8E9F-01B813B8EBBE}" type="pres">
      <dgm:prSet presAssocID="{88EAB139-A62E-4408-A0A3-7C4D8861BFD0}" presName="level3hierChild" presStyleCnt="0"/>
      <dgm:spPr/>
    </dgm:pt>
    <dgm:pt modelId="{213CFF09-7FCE-4794-B0AA-73769812F4A1}" type="pres">
      <dgm:prSet presAssocID="{8E4BE5A3-C14F-4C54-BA51-EB46C62CEAD7}" presName="conn2-1" presStyleLbl="parChTrans1D4" presStyleIdx="17" presStyleCnt="27" custScaleX="2000000"/>
      <dgm:spPr/>
      <dgm:t>
        <a:bodyPr/>
        <a:lstStyle/>
        <a:p>
          <a:endParaRPr lang="ru-RU"/>
        </a:p>
      </dgm:t>
    </dgm:pt>
    <dgm:pt modelId="{D3382D15-A839-4217-8EBA-01CAE4172993}" type="pres">
      <dgm:prSet presAssocID="{8E4BE5A3-C14F-4C54-BA51-EB46C62CEAD7}" presName="connTx" presStyleLbl="parChTrans1D4" presStyleIdx="17" presStyleCnt="27"/>
      <dgm:spPr/>
      <dgm:t>
        <a:bodyPr/>
        <a:lstStyle/>
        <a:p>
          <a:endParaRPr lang="ru-RU"/>
        </a:p>
      </dgm:t>
    </dgm:pt>
    <dgm:pt modelId="{C4BFDFFD-716F-44CA-B462-97BC2E1216AF}" type="pres">
      <dgm:prSet presAssocID="{B9CB5AA8-076D-4675-96FF-B5C4C40DE6D1}" presName="root2" presStyleCnt="0"/>
      <dgm:spPr/>
    </dgm:pt>
    <dgm:pt modelId="{74A5FC34-D39F-4273-8428-579BD5000EBF}" type="pres">
      <dgm:prSet presAssocID="{B9CB5AA8-076D-4675-96FF-B5C4C40DE6D1}" presName="LevelTwoTextNode" presStyleLbl="node4" presStyleIdx="17" presStyleCnt="27" custScaleX="201592" custScaleY="129691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6AAE1DFE-F509-44E3-A881-78C5B580CDA9}" type="pres">
      <dgm:prSet presAssocID="{B9CB5AA8-076D-4675-96FF-B5C4C40DE6D1}" presName="level3hierChild" presStyleCnt="0"/>
      <dgm:spPr/>
    </dgm:pt>
    <dgm:pt modelId="{33B4B3A9-01E9-45FB-82D4-992733FEC3B7}" type="pres">
      <dgm:prSet presAssocID="{DB2C880A-6DDE-408B-9FB4-84F62918F578}" presName="conn2-1" presStyleLbl="parChTrans1D4" presStyleIdx="18" presStyleCnt="27" custScaleX="2000000"/>
      <dgm:spPr/>
      <dgm:t>
        <a:bodyPr/>
        <a:lstStyle/>
        <a:p>
          <a:endParaRPr lang="ru-RU"/>
        </a:p>
      </dgm:t>
    </dgm:pt>
    <dgm:pt modelId="{65730D2D-C846-4FDB-9A46-2D0056A3F55E}" type="pres">
      <dgm:prSet presAssocID="{DB2C880A-6DDE-408B-9FB4-84F62918F578}" presName="connTx" presStyleLbl="parChTrans1D4" presStyleIdx="18" presStyleCnt="27"/>
      <dgm:spPr/>
      <dgm:t>
        <a:bodyPr/>
        <a:lstStyle/>
        <a:p>
          <a:endParaRPr lang="ru-RU"/>
        </a:p>
      </dgm:t>
    </dgm:pt>
    <dgm:pt modelId="{B3889E56-B613-4F3D-9DE3-A02B1B22E33E}" type="pres">
      <dgm:prSet presAssocID="{769C8CCC-A42C-49DA-93C1-EA61E5DC2C2D}" presName="root2" presStyleCnt="0"/>
      <dgm:spPr/>
    </dgm:pt>
    <dgm:pt modelId="{395B710F-F7C8-4004-99AE-9C46192CC00E}" type="pres">
      <dgm:prSet presAssocID="{769C8CCC-A42C-49DA-93C1-EA61E5DC2C2D}" presName="LevelTwoTextNode" presStyleLbl="node4" presStyleIdx="18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14498025-89E9-4846-AD77-CF161E68E4BE}" type="pres">
      <dgm:prSet presAssocID="{769C8CCC-A42C-49DA-93C1-EA61E5DC2C2D}" presName="level3hierChild" presStyleCnt="0"/>
      <dgm:spPr/>
    </dgm:pt>
    <dgm:pt modelId="{A81A0AB6-A6D3-4E06-8954-C177AD4F039E}" type="pres">
      <dgm:prSet presAssocID="{96F92575-6AF6-46D2-B568-C3FF35A4BF9C}" presName="conn2-1" presStyleLbl="parChTrans1D4" presStyleIdx="19" presStyleCnt="27" custScaleX="2000000"/>
      <dgm:spPr/>
      <dgm:t>
        <a:bodyPr/>
        <a:lstStyle/>
        <a:p>
          <a:endParaRPr lang="ru-RU"/>
        </a:p>
      </dgm:t>
    </dgm:pt>
    <dgm:pt modelId="{8DA53D01-CD7F-4B4D-9B74-53B736A1EA62}" type="pres">
      <dgm:prSet presAssocID="{96F92575-6AF6-46D2-B568-C3FF35A4BF9C}" presName="connTx" presStyleLbl="parChTrans1D4" presStyleIdx="19" presStyleCnt="27"/>
      <dgm:spPr/>
      <dgm:t>
        <a:bodyPr/>
        <a:lstStyle/>
        <a:p>
          <a:endParaRPr lang="ru-RU"/>
        </a:p>
      </dgm:t>
    </dgm:pt>
    <dgm:pt modelId="{BB6F16CB-9E36-447C-8682-A7597D7AEAE0}" type="pres">
      <dgm:prSet presAssocID="{26AF28B9-65FC-400B-B081-AEBA4D5F287B}" presName="root2" presStyleCnt="0"/>
      <dgm:spPr/>
    </dgm:pt>
    <dgm:pt modelId="{647D54DA-8181-4144-B4B4-CA3019C4FF1F}" type="pres">
      <dgm:prSet presAssocID="{26AF28B9-65FC-400B-B081-AEBA4D5F287B}" presName="LevelTwoTextNode" presStyleLbl="node4" presStyleIdx="19" presStyleCnt="27" custScaleX="201592" custScaleY="13224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8FACD93-9A68-4658-A528-117E89D3D1B1}" type="pres">
      <dgm:prSet presAssocID="{26AF28B9-65FC-400B-B081-AEBA4D5F287B}" presName="level3hierChild" presStyleCnt="0"/>
      <dgm:spPr/>
    </dgm:pt>
    <dgm:pt modelId="{6A5505F0-9133-49A0-995B-96FC0B7C293A}" type="pres">
      <dgm:prSet presAssocID="{6E5F0845-D2FA-4F27-9A73-BD419EEA0C30}" presName="conn2-1" presStyleLbl="parChTrans1D4" presStyleIdx="20" presStyleCnt="27" custScaleX="2000000"/>
      <dgm:spPr/>
      <dgm:t>
        <a:bodyPr/>
        <a:lstStyle/>
        <a:p>
          <a:endParaRPr lang="ru-RU"/>
        </a:p>
      </dgm:t>
    </dgm:pt>
    <dgm:pt modelId="{9AAACFD1-3E5B-42E0-A81F-0155360F5730}" type="pres">
      <dgm:prSet presAssocID="{6E5F0845-D2FA-4F27-9A73-BD419EEA0C30}" presName="connTx" presStyleLbl="parChTrans1D4" presStyleIdx="20" presStyleCnt="27"/>
      <dgm:spPr/>
      <dgm:t>
        <a:bodyPr/>
        <a:lstStyle/>
        <a:p>
          <a:endParaRPr lang="ru-RU"/>
        </a:p>
      </dgm:t>
    </dgm:pt>
    <dgm:pt modelId="{30F791AD-45A2-46E4-AA1F-EE9DFACDF932}" type="pres">
      <dgm:prSet presAssocID="{46D85152-2DE7-438C-80C4-29341DB334B1}" presName="root2" presStyleCnt="0"/>
      <dgm:spPr/>
    </dgm:pt>
    <dgm:pt modelId="{7BCE51F3-6CA5-46CB-B176-0B9D5A5F5C5D}" type="pres">
      <dgm:prSet presAssocID="{46D85152-2DE7-438C-80C4-29341DB334B1}" presName="LevelTwoTextNode" presStyleLbl="node4" presStyleIdx="20" presStyleCnt="27" custScaleX="201592" custScaleY="11617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66380AD-934E-4065-BEA1-1BEC0115D7E6}" type="pres">
      <dgm:prSet presAssocID="{46D85152-2DE7-438C-80C4-29341DB334B1}" presName="level3hierChild" presStyleCnt="0"/>
      <dgm:spPr/>
    </dgm:pt>
    <dgm:pt modelId="{A322965F-BF08-4288-8B04-2A3A0FD5615F}" type="pres">
      <dgm:prSet presAssocID="{28ED67AA-1CE5-48B6-B2F8-4F7DB924147E}" presName="conn2-1" presStyleLbl="parChTrans1D4" presStyleIdx="21" presStyleCnt="27" custScaleX="2000000"/>
      <dgm:spPr/>
      <dgm:t>
        <a:bodyPr/>
        <a:lstStyle/>
        <a:p>
          <a:endParaRPr lang="ru-RU"/>
        </a:p>
      </dgm:t>
    </dgm:pt>
    <dgm:pt modelId="{E3E246E0-C5DA-420F-901F-EC61947D0E0C}" type="pres">
      <dgm:prSet presAssocID="{28ED67AA-1CE5-48B6-B2F8-4F7DB924147E}" presName="connTx" presStyleLbl="parChTrans1D4" presStyleIdx="21" presStyleCnt="27"/>
      <dgm:spPr/>
      <dgm:t>
        <a:bodyPr/>
        <a:lstStyle/>
        <a:p>
          <a:endParaRPr lang="ru-RU"/>
        </a:p>
      </dgm:t>
    </dgm:pt>
    <dgm:pt modelId="{B2DB5C1A-196F-4853-86DB-9FC34132E619}" type="pres">
      <dgm:prSet presAssocID="{EEA939A7-8E3F-4FAD-88A3-CDDD95B9B18E}" presName="root2" presStyleCnt="0"/>
      <dgm:spPr/>
    </dgm:pt>
    <dgm:pt modelId="{B6217119-13FB-43E2-8136-2FF548D0C5CE}" type="pres">
      <dgm:prSet presAssocID="{EEA939A7-8E3F-4FAD-88A3-CDDD95B9B18E}" presName="LevelTwoTextNode" presStyleLbl="node4" presStyleIdx="21" presStyleCnt="27" custScaleX="201592" custScaleY="19429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6874134-4AA4-4440-83B1-557A8E3029BD}" type="pres">
      <dgm:prSet presAssocID="{EEA939A7-8E3F-4FAD-88A3-CDDD95B9B18E}" presName="level3hierChild" presStyleCnt="0"/>
      <dgm:spPr/>
    </dgm:pt>
    <dgm:pt modelId="{84EBA9B6-D1C3-40C1-A356-FD9D18BA268C}" type="pres">
      <dgm:prSet presAssocID="{6FC3553B-000A-460A-A3E0-3E6AAD92FB33}" presName="conn2-1" presStyleLbl="parChTrans1D4" presStyleIdx="22" presStyleCnt="27"/>
      <dgm:spPr/>
      <dgm:t>
        <a:bodyPr/>
        <a:lstStyle/>
        <a:p>
          <a:endParaRPr lang="ru-RU"/>
        </a:p>
      </dgm:t>
    </dgm:pt>
    <dgm:pt modelId="{6E5A91F7-099E-4FF7-A4CC-4650CC9F63D5}" type="pres">
      <dgm:prSet presAssocID="{6FC3553B-000A-460A-A3E0-3E6AAD92FB33}" presName="connTx" presStyleLbl="parChTrans1D4" presStyleIdx="22" presStyleCnt="27"/>
      <dgm:spPr/>
      <dgm:t>
        <a:bodyPr/>
        <a:lstStyle/>
        <a:p>
          <a:endParaRPr lang="ru-RU"/>
        </a:p>
      </dgm:t>
    </dgm:pt>
    <dgm:pt modelId="{DE651127-D377-4C93-9B46-B82A63AD8FA8}" type="pres">
      <dgm:prSet presAssocID="{D43CAD65-D0AE-42CB-83E4-26E1C90BFEA0}" presName="root2" presStyleCnt="0"/>
      <dgm:spPr/>
    </dgm:pt>
    <dgm:pt modelId="{B676B9DB-530C-4667-A6FF-6358C2C3D2F2}" type="pres">
      <dgm:prSet presAssocID="{D43CAD65-D0AE-42CB-83E4-26E1C90BFEA0}" presName="LevelTwoTextNode" presStyleLbl="node4" presStyleIdx="22" presStyleCnt="27" custScaleX="199717" custScaleY="126187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22458852-D74F-4113-A20D-0B5B681042BF}" type="pres">
      <dgm:prSet presAssocID="{D43CAD65-D0AE-42CB-83E4-26E1C90BFEA0}" presName="level3hierChild" presStyleCnt="0"/>
      <dgm:spPr/>
    </dgm:pt>
    <dgm:pt modelId="{C0C17B86-0F7B-4C2E-AD47-6615556B8EC6}" type="pres">
      <dgm:prSet presAssocID="{4378811A-379B-46D3-82A2-F3FB09073A09}" presName="conn2-1" presStyleLbl="parChTrans1D3" presStyleIdx="10" presStyleCnt="12" custScaleX="2000000"/>
      <dgm:spPr/>
      <dgm:t>
        <a:bodyPr/>
        <a:lstStyle/>
        <a:p>
          <a:endParaRPr lang="ru-RU"/>
        </a:p>
      </dgm:t>
    </dgm:pt>
    <dgm:pt modelId="{65A10B49-893C-48EF-815E-C5468BCBF823}" type="pres">
      <dgm:prSet presAssocID="{4378811A-379B-46D3-82A2-F3FB09073A09}" presName="connTx" presStyleLbl="parChTrans1D3" presStyleIdx="10" presStyleCnt="12"/>
      <dgm:spPr/>
      <dgm:t>
        <a:bodyPr/>
        <a:lstStyle/>
        <a:p>
          <a:endParaRPr lang="ru-RU"/>
        </a:p>
      </dgm:t>
    </dgm:pt>
    <dgm:pt modelId="{64F1B81B-93A3-4A03-A4F7-1D9B04B907B8}" type="pres">
      <dgm:prSet presAssocID="{0536227C-4E3C-485B-8BA3-2C545CEE505C}" presName="root2" presStyleCnt="0"/>
      <dgm:spPr/>
    </dgm:pt>
    <dgm:pt modelId="{D53CA291-81B2-4936-BC12-22C8989A9D2F}" type="pres">
      <dgm:prSet presAssocID="{0536227C-4E3C-485B-8BA3-2C545CEE505C}" presName="LevelTwoTextNode" presStyleLbl="node3" presStyleIdx="10" presStyleCnt="12" custScaleX="201592" custScaleY="148218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5C1C4EA-EDED-4280-848E-A46A13EB03AB}" type="pres">
      <dgm:prSet presAssocID="{0536227C-4E3C-485B-8BA3-2C545CEE505C}" presName="level3hierChild" presStyleCnt="0"/>
      <dgm:spPr/>
    </dgm:pt>
    <dgm:pt modelId="{B459CE3A-E18B-49A3-BA37-784D43ACE6C3}" type="pres">
      <dgm:prSet presAssocID="{D91022D4-8FA4-40B9-860B-FE7A326E817F}" presName="conn2-1" presStyleLbl="parChTrans1D4" presStyleIdx="23" presStyleCnt="27" custScaleX="2000000"/>
      <dgm:spPr/>
      <dgm:t>
        <a:bodyPr/>
        <a:lstStyle/>
        <a:p>
          <a:endParaRPr lang="ru-RU"/>
        </a:p>
      </dgm:t>
    </dgm:pt>
    <dgm:pt modelId="{19D47957-FE01-4280-8480-F879DB882973}" type="pres">
      <dgm:prSet presAssocID="{D91022D4-8FA4-40B9-860B-FE7A326E817F}" presName="connTx" presStyleLbl="parChTrans1D4" presStyleIdx="23" presStyleCnt="27"/>
      <dgm:spPr/>
      <dgm:t>
        <a:bodyPr/>
        <a:lstStyle/>
        <a:p>
          <a:endParaRPr lang="ru-RU"/>
        </a:p>
      </dgm:t>
    </dgm:pt>
    <dgm:pt modelId="{DA445166-7B99-43B3-852A-C60F94ECC71F}" type="pres">
      <dgm:prSet presAssocID="{F4DA1BB4-0DD0-4670-83A3-EDE2F2B13B16}" presName="root2" presStyleCnt="0"/>
      <dgm:spPr/>
    </dgm:pt>
    <dgm:pt modelId="{D6B14F5C-61B8-4C86-BBE0-D14554FF66B4}" type="pres">
      <dgm:prSet presAssocID="{F4DA1BB4-0DD0-4670-83A3-EDE2F2B13B16}" presName="LevelTwoTextNode" presStyleLbl="node4" presStyleIdx="23" presStyleCnt="27" custScaleX="201592" custScaleY="12690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52C2C1A6-073B-4E60-B837-378BB3B5B50A}" type="pres">
      <dgm:prSet presAssocID="{F4DA1BB4-0DD0-4670-83A3-EDE2F2B13B16}" presName="level3hierChild" presStyleCnt="0"/>
      <dgm:spPr/>
    </dgm:pt>
    <dgm:pt modelId="{A18BDED0-1D99-40E7-96CA-053ACAE63666}" type="pres">
      <dgm:prSet presAssocID="{1179461E-9552-4758-88FD-416B3E19CF1F}" presName="conn2-1" presStyleLbl="parChTrans1D3" presStyleIdx="11" presStyleCnt="12" custScaleX="2000000"/>
      <dgm:spPr/>
      <dgm:t>
        <a:bodyPr/>
        <a:lstStyle/>
        <a:p>
          <a:endParaRPr lang="ru-RU"/>
        </a:p>
      </dgm:t>
    </dgm:pt>
    <dgm:pt modelId="{0F709DEE-7E05-4260-A890-CFC493E9C0D6}" type="pres">
      <dgm:prSet presAssocID="{1179461E-9552-4758-88FD-416B3E19CF1F}" presName="connTx" presStyleLbl="parChTrans1D3" presStyleIdx="11" presStyleCnt="12"/>
      <dgm:spPr/>
      <dgm:t>
        <a:bodyPr/>
        <a:lstStyle/>
        <a:p>
          <a:endParaRPr lang="ru-RU"/>
        </a:p>
      </dgm:t>
    </dgm:pt>
    <dgm:pt modelId="{1D6295D2-5637-4872-AFDA-5D9F3969A7B9}" type="pres">
      <dgm:prSet presAssocID="{1B08A8EC-8BE8-4C35-B049-A5F7B80A9E16}" presName="root2" presStyleCnt="0"/>
      <dgm:spPr/>
    </dgm:pt>
    <dgm:pt modelId="{5EA1F140-6C36-4D8F-ADB6-80D126E66F3C}" type="pres">
      <dgm:prSet presAssocID="{1B08A8EC-8BE8-4C35-B049-A5F7B80A9E16}" presName="LevelTwoTextNode" presStyleLbl="node3" presStyleIdx="11" presStyleCnt="12" custScaleX="201592" custScaleY="139984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9842F377-99B6-422E-ACBD-57F73D9205EB}" type="pres">
      <dgm:prSet presAssocID="{1B08A8EC-8BE8-4C35-B049-A5F7B80A9E16}" presName="level3hierChild" presStyleCnt="0"/>
      <dgm:spPr/>
    </dgm:pt>
    <dgm:pt modelId="{54FEAFF8-EF90-4D41-8515-FDC9068EE03B}" type="pres">
      <dgm:prSet presAssocID="{49E8F892-8498-4323-BB16-F844E95BA0B8}" presName="conn2-1" presStyleLbl="parChTrans1D4" presStyleIdx="24" presStyleCnt="27" custScaleX="2000000"/>
      <dgm:spPr/>
      <dgm:t>
        <a:bodyPr/>
        <a:lstStyle/>
        <a:p>
          <a:endParaRPr lang="ru-RU"/>
        </a:p>
      </dgm:t>
    </dgm:pt>
    <dgm:pt modelId="{47949FA4-B28B-4B7E-BA36-A5FDC47B9934}" type="pres">
      <dgm:prSet presAssocID="{49E8F892-8498-4323-BB16-F844E95BA0B8}" presName="connTx" presStyleLbl="parChTrans1D4" presStyleIdx="24" presStyleCnt="27"/>
      <dgm:spPr/>
      <dgm:t>
        <a:bodyPr/>
        <a:lstStyle/>
        <a:p>
          <a:endParaRPr lang="ru-RU"/>
        </a:p>
      </dgm:t>
    </dgm:pt>
    <dgm:pt modelId="{C11A1FF4-8719-4446-BE82-7F5D4CFF9012}" type="pres">
      <dgm:prSet presAssocID="{458B4506-379F-4239-B765-57785EA11F28}" presName="root2" presStyleCnt="0"/>
      <dgm:spPr/>
    </dgm:pt>
    <dgm:pt modelId="{700AADD6-4778-4514-BB59-698A927420BF}" type="pres">
      <dgm:prSet presAssocID="{458B4506-379F-4239-B765-57785EA11F28}" presName="LevelTwoTextNode" presStyleLbl="node4" presStyleIdx="24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40048B62-7A6F-48CE-B821-73E6FF8498E8}" type="pres">
      <dgm:prSet presAssocID="{458B4506-379F-4239-B765-57785EA11F28}" presName="level3hierChild" presStyleCnt="0"/>
      <dgm:spPr/>
    </dgm:pt>
    <dgm:pt modelId="{3B32522A-2AC4-4123-B074-DD98C6F9F485}" type="pres">
      <dgm:prSet presAssocID="{30DA9CCB-32AA-4952-AD74-DDDBE4F9424E}" presName="conn2-1" presStyleLbl="parChTrans1D4" presStyleIdx="25" presStyleCnt="27" custScaleX="2000000"/>
      <dgm:spPr/>
      <dgm:t>
        <a:bodyPr/>
        <a:lstStyle/>
        <a:p>
          <a:endParaRPr lang="ru-RU"/>
        </a:p>
      </dgm:t>
    </dgm:pt>
    <dgm:pt modelId="{9074EF5C-E8A1-43A7-A6E9-4168ED87F3F3}" type="pres">
      <dgm:prSet presAssocID="{30DA9CCB-32AA-4952-AD74-DDDBE4F9424E}" presName="connTx" presStyleLbl="parChTrans1D4" presStyleIdx="25" presStyleCnt="27"/>
      <dgm:spPr/>
      <dgm:t>
        <a:bodyPr/>
        <a:lstStyle/>
        <a:p>
          <a:endParaRPr lang="ru-RU"/>
        </a:p>
      </dgm:t>
    </dgm:pt>
    <dgm:pt modelId="{1804AAA1-02E2-4C7D-8336-BC6D63D1A29F}" type="pres">
      <dgm:prSet presAssocID="{4686BCCB-E90D-4FF2-96DD-1347F7798646}" presName="root2" presStyleCnt="0"/>
      <dgm:spPr/>
    </dgm:pt>
    <dgm:pt modelId="{269145C9-2705-4F89-81A4-1233816E539D}" type="pres">
      <dgm:prSet presAssocID="{4686BCCB-E90D-4FF2-96DD-1347F7798646}" presName="LevelTwoTextNode" presStyleLbl="node4" presStyleIdx="25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0D4DBC61-D7CB-432B-B83A-3D3AF3EB6C63}" type="pres">
      <dgm:prSet presAssocID="{4686BCCB-E90D-4FF2-96DD-1347F7798646}" presName="level3hierChild" presStyleCnt="0"/>
      <dgm:spPr/>
    </dgm:pt>
    <dgm:pt modelId="{6C98F324-F5D7-4FA5-BC8B-B4F6869DDF5F}" type="pres">
      <dgm:prSet presAssocID="{3424473F-24EC-4DDC-8B61-BEA33BED05F4}" presName="conn2-1" presStyleLbl="parChTrans1D4" presStyleIdx="26" presStyleCnt="27" custScaleX="2000000"/>
      <dgm:spPr/>
      <dgm:t>
        <a:bodyPr/>
        <a:lstStyle/>
        <a:p>
          <a:endParaRPr lang="ru-RU"/>
        </a:p>
      </dgm:t>
    </dgm:pt>
    <dgm:pt modelId="{CAE2E7A1-2C2E-46EB-9D35-AB61DFD1A19F}" type="pres">
      <dgm:prSet presAssocID="{3424473F-24EC-4DDC-8B61-BEA33BED05F4}" presName="connTx" presStyleLbl="parChTrans1D4" presStyleIdx="26" presStyleCnt="27"/>
      <dgm:spPr/>
      <dgm:t>
        <a:bodyPr/>
        <a:lstStyle/>
        <a:p>
          <a:endParaRPr lang="ru-RU"/>
        </a:p>
      </dgm:t>
    </dgm:pt>
    <dgm:pt modelId="{907E62DB-A400-42BD-8125-D69DAB6EE570}" type="pres">
      <dgm:prSet presAssocID="{99C5B0E2-B4B2-4041-BB08-AC4FC7A95E99}" presName="root2" presStyleCnt="0"/>
      <dgm:spPr/>
    </dgm:pt>
    <dgm:pt modelId="{A256571E-786B-4293-BF48-6BEC8EBB4E10}" type="pres">
      <dgm:prSet presAssocID="{99C5B0E2-B4B2-4041-BB08-AC4FC7A95E99}" presName="LevelTwoTextNode" presStyleLbl="node4" presStyleIdx="26" presStyleCnt="27" custScaleX="201592">
        <dgm:presLayoutVars>
          <dgm:chPref val="3"/>
        </dgm:presLayoutVars>
      </dgm:prSet>
      <dgm:spPr>
        <a:prstGeom prst="bracketPair">
          <a:avLst/>
        </a:prstGeom>
      </dgm:spPr>
      <dgm:t>
        <a:bodyPr/>
        <a:lstStyle/>
        <a:p>
          <a:endParaRPr lang="ru-RU"/>
        </a:p>
      </dgm:t>
    </dgm:pt>
    <dgm:pt modelId="{FF617C6F-661F-41A2-B497-DF372947BCD9}" type="pres">
      <dgm:prSet presAssocID="{99C5B0E2-B4B2-4041-BB08-AC4FC7A95E99}" presName="level3hierChild" presStyleCnt="0"/>
      <dgm:spPr/>
    </dgm:pt>
  </dgm:ptLst>
  <dgm:cxnLst>
    <dgm:cxn modelId="{A2C45250-C6EB-42A5-A55B-0B0514698228}" type="presOf" srcId="{8E4BE5A3-C14F-4C54-BA51-EB46C62CEAD7}" destId="{D3382D15-A839-4217-8EBA-01CAE4172993}" srcOrd="1" destOrd="0" presId="urn:microsoft.com/office/officeart/2008/layout/HorizontalMultiLevelHierarchy"/>
    <dgm:cxn modelId="{FE822D89-C6BA-492E-A041-78E890D6F97B}" type="presOf" srcId="{3424473F-24EC-4DDC-8B61-BEA33BED05F4}" destId="{6C98F324-F5D7-4FA5-BC8B-B4F6869DDF5F}" srcOrd="0" destOrd="0" presId="urn:microsoft.com/office/officeart/2008/layout/HorizontalMultiLevelHierarchy"/>
    <dgm:cxn modelId="{7D637B45-258F-42AC-B76F-53EDD98A1695}" type="presOf" srcId="{A40EA3B3-3DC7-451A-A7E0-9872CD3816C8}" destId="{1C5C0225-1FCF-4C5E-B4BD-24DEF5FC7528}" srcOrd="0" destOrd="0" presId="urn:microsoft.com/office/officeart/2008/layout/HorizontalMultiLevelHierarchy"/>
    <dgm:cxn modelId="{DFE82C20-D975-4594-A821-F6B43BF37275}" type="presOf" srcId="{F4DA1BB4-0DD0-4670-83A3-EDE2F2B13B16}" destId="{D6B14F5C-61B8-4C86-BBE0-D14554FF66B4}" srcOrd="0" destOrd="0" presId="urn:microsoft.com/office/officeart/2008/layout/HorizontalMultiLevelHierarchy"/>
    <dgm:cxn modelId="{4F2221AE-A820-47F0-97AF-0EFCBAA617AF}" type="presOf" srcId="{B9CB5AA8-076D-4675-96FF-B5C4C40DE6D1}" destId="{74A5FC34-D39F-4273-8428-579BD5000EBF}" srcOrd="0" destOrd="0" presId="urn:microsoft.com/office/officeart/2008/layout/HorizontalMultiLevelHierarchy"/>
    <dgm:cxn modelId="{607226AF-877B-41C2-9959-B316537482C9}" type="presOf" srcId="{DEB72646-F3EA-4EC5-885D-394C414FFADA}" destId="{AD734A0A-42DE-4D5E-ABC6-0CFCB84EC804}" srcOrd="0" destOrd="0" presId="urn:microsoft.com/office/officeart/2008/layout/HorizontalMultiLevelHierarchy"/>
    <dgm:cxn modelId="{56F478F5-410F-42D5-A200-A7F0E1A0CC95}" type="presOf" srcId="{DB2C880A-6DDE-408B-9FB4-84F62918F578}" destId="{33B4B3A9-01E9-45FB-82D4-992733FEC3B7}" srcOrd="0" destOrd="0" presId="urn:microsoft.com/office/officeart/2008/layout/HorizontalMultiLevelHierarchy"/>
    <dgm:cxn modelId="{2381570E-7E83-4C7D-8243-A75BC248257D}" srcId="{26AF28B9-65FC-400B-B081-AEBA4D5F287B}" destId="{EEA939A7-8E3F-4FAD-88A3-CDDD95B9B18E}" srcOrd="1" destOrd="0" parTransId="{28ED67AA-1CE5-48B6-B2F8-4F7DB924147E}" sibTransId="{007A8EBA-0FD6-442E-AA40-D7EF235217A0}"/>
    <dgm:cxn modelId="{0F60D3EB-D51A-45E4-B34B-74A4F9A0FC80}" type="presOf" srcId="{DB2C880A-6DDE-408B-9FB4-84F62918F578}" destId="{65730D2D-C846-4FDB-9A46-2D0056A3F55E}" srcOrd="1" destOrd="0" presId="urn:microsoft.com/office/officeart/2008/layout/HorizontalMultiLevelHierarchy"/>
    <dgm:cxn modelId="{5003908B-1601-4699-97B0-795D9CCC4779}" srcId="{B17CE6F9-26F8-4DBA-8F9E-56587641182C}" destId="{B9CB5AA8-076D-4675-96FF-B5C4C40DE6D1}" srcOrd="1" destOrd="0" parTransId="{8E4BE5A3-C14F-4C54-BA51-EB46C62CEAD7}" sibTransId="{818A520E-BEE4-496B-BB45-241DDA17B296}"/>
    <dgm:cxn modelId="{5EC1CFEB-154F-42AB-9263-6BD016BE9C28}" type="presOf" srcId="{39E73021-3CCB-486D-89E4-DEE8EAD2C5FC}" destId="{33B8A14F-9D0F-469D-8D35-F2A3E73843A3}" srcOrd="0" destOrd="0" presId="urn:microsoft.com/office/officeart/2008/layout/HorizontalMultiLevelHierarchy"/>
    <dgm:cxn modelId="{E097898D-3EE0-4FED-A820-BE85A35D7BB1}" type="presOf" srcId="{28ED67AA-1CE5-48B6-B2F8-4F7DB924147E}" destId="{E3E246E0-C5DA-420F-901F-EC61947D0E0C}" srcOrd="1" destOrd="0" presId="urn:microsoft.com/office/officeart/2008/layout/HorizontalMultiLevelHierarchy"/>
    <dgm:cxn modelId="{96C9D444-1612-4DDD-9C7E-A55098D27C05}" srcId="{1B08A8EC-8BE8-4C35-B049-A5F7B80A9E16}" destId="{4686BCCB-E90D-4FF2-96DD-1347F7798646}" srcOrd="1" destOrd="0" parTransId="{30DA9CCB-32AA-4952-AD74-DDDBE4F9424E}" sibTransId="{D0A11956-3017-4880-862B-1D0C409BECC7}"/>
    <dgm:cxn modelId="{BE7ECF8C-81FC-40FB-BD6C-5F03051A8C19}" type="presOf" srcId="{1179461E-9552-4758-88FD-416B3E19CF1F}" destId="{A18BDED0-1D99-40E7-96CA-053ACAE63666}" srcOrd="0" destOrd="0" presId="urn:microsoft.com/office/officeart/2008/layout/HorizontalMultiLevelHierarchy"/>
    <dgm:cxn modelId="{AF67B98F-8BD6-4440-A6BD-B7AA4B938302}" type="presOf" srcId="{F6091F86-E964-46A2-8D65-9F1B4DA23768}" destId="{DF14AB43-0993-467F-AA0C-406AB994079F}" srcOrd="0" destOrd="0" presId="urn:microsoft.com/office/officeart/2008/layout/HorizontalMultiLevelHierarchy"/>
    <dgm:cxn modelId="{0F19DC9F-F379-47AE-BDEE-75A65161E5E2}" type="presOf" srcId="{C7838C1B-6608-4BBB-9338-72D49071A25F}" destId="{E847812E-5E8C-40DC-B495-E5BF90E1A4D9}" srcOrd="0" destOrd="0" presId="urn:microsoft.com/office/officeart/2008/layout/HorizontalMultiLevelHierarchy"/>
    <dgm:cxn modelId="{759D423E-C9A4-462B-8755-B32701C0BDDA}" type="presOf" srcId="{03935271-AA23-4951-A1FC-13953F25AC5C}" destId="{2006551A-0C35-4AAA-B8B1-0FF131BD0C06}" srcOrd="1" destOrd="0" presId="urn:microsoft.com/office/officeart/2008/layout/HorizontalMultiLevelHierarchy"/>
    <dgm:cxn modelId="{EA0B4415-53E9-4C0D-BD45-3A50B99A7C92}" type="presOf" srcId="{1179461E-9552-4758-88FD-416B3E19CF1F}" destId="{0F709DEE-7E05-4260-A890-CFC493E9C0D6}" srcOrd="1" destOrd="0" presId="urn:microsoft.com/office/officeart/2008/layout/HorizontalMultiLevelHierarchy"/>
    <dgm:cxn modelId="{127522CA-6A4A-4655-A91C-4F188027C035}" srcId="{1B08A8EC-8BE8-4C35-B049-A5F7B80A9E16}" destId="{458B4506-379F-4239-B765-57785EA11F28}" srcOrd="0" destOrd="0" parTransId="{49E8F892-8498-4323-BB16-F844E95BA0B8}" sibTransId="{A447EA9E-B086-42F4-A500-CD79AD1422CE}"/>
    <dgm:cxn modelId="{06F4D56E-2318-476F-A343-5C7B3893CEAE}" type="presOf" srcId="{6FC3553B-000A-460A-A3E0-3E6AAD92FB33}" destId="{84EBA9B6-D1C3-40C1-A356-FD9D18BA268C}" srcOrd="0" destOrd="0" presId="urn:microsoft.com/office/officeart/2008/layout/HorizontalMultiLevelHierarchy"/>
    <dgm:cxn modelId="{0329C9C5-9868-49CB-8EED-434ED97D4C35}" type="presOf" srcId="{E43723AE-1B46-4CB2-A36D-D6D9F11A706C}" destId="{0526C622-56C5-4014-9975-E4089746D4FF}" srcOrd="0" destOrd="0" presId="urn:microsoft.com/office/officeart/2008/layout/HorizontalMultiLevelHierarchy"/>
    <dgm:cxn modelId="{437D40DB-5AD0-463D-9441-1AF815C39B28}" srcId="{DEB72646-F3EA-4EC5-885D-394C414FFADA}" destId="{09D1C822-4617-4BD0-93D0-C6999565ACEE}" srcOrd="1" destOrd="0" parTransId="{075389E4-D627-42EA-871A-14711D8E1086}" sibTransId="{BFC6BE7B-E6C1-43C7-A0B4-FC7CE58F3A6F}"/>
    <dgm:cxn modelId="{61F433BB-B359-469D-A195-310FE414902F}" srcId="{FB61F1E6-CFB3-4056-844E-631CB8EEAC7F}" destId="{86912AB4-8403-4ACE-BAF6-A1669E5F0E01}" srcOrd="0" destOrd="0" parTransId="{963F1CA5-A79B-49F1-AB67-77B531DFEB4C}" sibTransId="{886BA970-AE54-42CD-89BC-CC7831F4F9DB}"/>
    <dgm:cxn modelId="{57940DAD-9D54-40BC-AAF5-E89D7C274509}" type="presOf" srcId="{54941BE1-8D0D-435E-98E9-F63AB4E020E5}" destId="{798DA56F-E2F5-4EE7-8355-647C42E9FB98}" srcOrd="1" destOrd="0" presId="urn:microsoft.com/office/officeart/2008/layout/HorizontalMultiLevelHierarchy"/>
    <dgm:cxn modelId="{567730B3-41F3-4EFD-9BF8-A3235CAE94E0}" type="presOf" srcId="{43490450-ED91-489F-AED1-E14940988737}" destId="{B8728E8F-1B0E-44E9-AAB1-9CC35FE1E718}" srcOrd="0" destOrd="0" presId="urn:microsoft.com/office/officeart/2008/layout/HorizontalMultiLevelHierarchy"/>
    <dgm:cxn modelId="{F28E2415-7067-448C-A7F1-2F43EB6F82A0}" type="presOf" srcId="{3BB28B31-E8AD-4532-921B-94D61A38F1ED}" destId="{78013CA5-9A02-4BDB-B5AA-DE3ACFBF9261}" srcOrd="0" destOrd="0" presId="urn:microsoft.com/office/officeart/2008/layout/HorizontalMultiLevelHierarchy"/>
    <dgm:cxn modelId="{86EC1D9D-B2EA-46D5-A291-D195E0F14B9F}" type="presOf" srcId="{30DA9CCB-32AA-4952-AD74-DDDBE4F9424E}" destId="{3B32522A-2AC4-4123-B074-DD98C6F9F485}" srcOrd="0" destOrd="0" presId="urn:microsoft.com/office/officeart/2008/layout/HorizontalMultiLevelHierarchy"/>
    <dgm:cxn modelId="{C4BDC580-D3D8-4168-BDB1-3E57077BF32E}" type="presOf" srcId="{6809F1AF-23C1-4F0E-B824-6139DCE5E90B}" destId="{A711717C-649B-41A4-AF92-39A6869367F4}" srcOrd="0" destOrd="0" presId="urn:microsoft.com/office/officeart/2008/layout/HorizontalMultiLevelHierarchy"/>
    <dgm:cxn modelId="{2C7CED37-FE73-40DD-852F-F81007183278}" type="presOf" srcId="{A73133B7-EC59-4426-9FFB-26A8EA148C6F}" destId="{705C481E-98DF-488E-8C0F-17111C0F1C21}" srcOrd="0" destOrd="0" presId="urn:microsoft.com/office/officeart/2008/layout/HorizontalMultiLevelHierarchy"/>
    <dgm:cxn modelId="{1D4EBFC1-2134-4C2F-A543-B6EA56938FA1}" type="presOf" srcId="{769C8CCC-A42C-49DA-93C1-EA61E5DC2C2D}" destId="{395B710F-F7C8-4004-99AE-9C46192CC00E}" srcOrd="0" destOrd="0" presId="urn:microsoft.com/office/officeart/2008/layout/HorizontalMultiLevelHierarchy"/>
    <dgm:cxn modelId="{2301016A-3950-44FC-B8AE-2C90105E8513}" type="presOf" srcId="{4378811A-379B-46D3-82A2-F3FB09073A09}" destId="{65A10B49-893C-48EF-815E-C5468BCBF823}" srcOrd="1" destOrd="0" presId="urn:microsoft.com/office/officeart/2008/layout/HorizontalMultiLevelHierarchy"/>
    <dgm:cxn modelId="{2F1B0F80-CE81-4716-986D-4C4788188254}" srcId="{A40EA3B3-3DC7-451A-A7E0-9872CD3816C8}" destId="{E69E3887-6747-448B-87D7-3CC467A147DA}" srcOrd="1" destOrd="0" parTransId="{10731323-C6EA-4B18-B477-175F8DC05644}" sibTransId="{2826D0AE-F06B-483B-A1B6-5D88C771F226}"/>
    <dgm:cxn modelId="{70A2DB72-9168-47A9-B68E-6B4F91D2B361}" type="presOf" srcId="{EAC1BA8D-B5CF-47A6-9881-572338B81EA8}" destId="{9705799C-5094-4D2E-86BF-A0B7D831BFAA}" srcOrd="0" destOrd="0" presId="urn:microsoft.com/office/officeart/2008/layout/HorizontalMultiLevelHierarchy"/>
    <dgm:cxn modelId="{ACDAD5FE-3C6A-4F48-86CB-D7EEF33B4957}" type="presOf" srcId="{3F0936AE-3E61-473D-83EE-52CF69944644}" destId="{A4753947-ABB0-409B-B052-9211CF8A1B5C}" srcOrd="1" destOrd="0" presId="urn:microsoft.com/office/officeart/2008/layout/HorizontalMultiLevelHierarchy"/>
    <dgm:cxn modelId="{0F95A8A2-A768-4971-B85A-A65A1BDA4CF8}" type="presOf" srcId="{0C38C83E-79D0-4700-8E33-1811D5C4C66B}" destId="{70975E8E-BCB0-4946-B36A-5D567943B14E}" srcOrd="1" destOrd="0" presId="urn:microsoft.com/office/officeart/2008/layout/HorizontalMultiLevelHierarchy"/>
    <dgm:cxn modelId="{59143894-8E21-4FB1-B939-E916528951FE}" srcId="{B17CE6F9-26F8-4DBA-8F9E-56587641182C}" destId="{769C8CCC-A42C-49DA-93C1-EA61E5DC2C2D}" srcOrd="2" destOrd="0" parTransId="{DB2C880A-6DDE-408B-9FB4-84F62918F578}" sibTransId="{3E647647-3C6B-4A88-B322-70532C92C80A}"/>
    <dgm:cxn modelId="{F3E2F24F-E5D6-40CC-A972-F95446E77F91}" srcId="{CE2ED4C2-C4D6-45E9-8390-B1576B1B8459}" destId="{C1585AE4-EBE9-4488-BD3B-7309BFFF2BB4}" srcOrd="2" destOrd="0" parTransId="{EAC1BA8D-B5CF-47A6-9881-572338B81EA8}" sibTransId="{FF9AEB50-B780-41E9-8854-8FEFF9EA50CE}"/>
    <dgm:cxn modelId="{F8F8B8B4-8C40-475D-9204-473F5F1ED17A}" type="presOf" srcId="{DB4C5625-0B78-469D-B226-58E5B3DFEA76}" destId="{3A1D86B2-9B2F-4DDC-9495-FD16CFC26FCF}" srcOrd="0" destOrd="0" presId="urn:microsoft.com/office/officeart/2008/layout/HorizontalMultiLevelHierarchy"/>
    <dgm:cxn modelId="{04D8F206-D5E1-4FF3-AE66-3EABBFE19BF0}" type="presOf" srcId="{99C5B0E2-B4B2-4041-BB08-AC4FC7A95E99}" destId="{A256571E-786B-4293-BF48-6BEC8EBB4E10}" srcOrd="0" destOrd="0" presId="urn:microsoft.com/office/officeart/2008/layout/HorizontalMultiLevelHierarchy"/>
    <dgm:cxn modelId="{145E21A4-F34F-4408-AD82-87D3E905F76F}" type="presOf" srcId="{8E4BE5A3-C14F-4C54-BA51-EB46C62CEAD7}" destId="{213CFF09-7FCE-4794-B0AA-73769812F4A1}" srcOrd="0" destOrd="0" presId="urn:microsoft.com/office/officeart/2008/layout/HorizontalMultiLevelHierarchy"/>
    <dgm:cxn modelId="{CD3196DE-66EC-49E0-9996-C6647ACA83EA}" type="presOf" srcId="{C1585AE4-EBE9-4488-BD3B-7309BFFF2BB4}" destId="{937D819A-4DDE-442E-9A23-FF6A13133734}" srcOrd="0" destOrd="0" presId="urn:microsoft.com/office/officeart/2008/layout/HorizontalMultiLevelHierarchy"/>
    <dgm:cxn modelId="{C365E353-355C-4102-8E3D-D81B0682F56D}" srcId="{B3C40EC8-71FD-44A3-8883-6DF08F216B71}" destId="{16618212-A5E2-4345-8062-5B8328CCD654}" srcOrd="0" destOrd="0" parTransId="{2BD60E0C-5FE1-477B-A9C7-95AB67A20BD8}" sibTransId="{536C3D91-2D8E-4FD0-A8A0-1B45A9F14BD1}"/>
    <dgm:cxn modelId="{5BEBC8A3-90DC-425C-8E26-463D49EA3CD8}" type="presOf" srcId="{B3C40EC8-71FD-44A3-8883-6DF08F216B71}" destId="{431AFE2A-5274-46E9-8739-69F49B87D5ED}" srcOrd="0" destOrd="0" presId="urn:microsoft.com/office/officeart/2008/layout/HorizontalMultiLevelHierarchy"/>
    <dgm:cxn modelId="{A3055128-851C-40F5-BE43-5AC3430D32C5}" type="presOf" srcId="{3FFADFAA-A044-4883-9732-18E796FC5FA9}" destId="{EBB2E8E4-CC6A-4E05-954E-D2935189C6BD}" srcOrd="1" destOrd="0" presId="urn:microsoft.com/office/officeart/2008/layout/HorizontalMultiLevelHierarchy"/>
    <dgm:cxn modelId="{39E6E7A5-9D0C-4C2F-BECC-32B3682E0FF7}" srcId="{A85D3B4F-DF48-40B3-AADE-CAFEC7066A7C}" destId="{A73133B7-EC59-4426-9FFB-26A8EA148C6F}" srcOrd="2" destOrd="0" parTransId="{0F78D5C1-B86E-4C0A-8DCE-BE08B8F2CB11}" sibTransId="{E369D007-89A3-4BC4-980E-5588DABF6B0E}"/>
    <dgm:cxn modelId="{17632B9F-B7C4-47C8-9C13-74BC77E8AAD5}" type="presOf" srcId="{F6091F86-E964-46A2-8D65-9F1B4DA23768}" destId="{2B87A32F-1DC0-44F3-B9D6-0A50F179C8A8}" srcOrd="1" destOrd="0" presId="urn:microsoft.com/office/officeart/2008/layout/HorizontalMultiLevelHierarchy"/>
    <dgm:cxn modelId="{3880EBEA-C208-4AFA-BCFD-8E33F22A9F6E}" type="presOf" srcId="{88EAB139-A62E-4408-A0A3-7C4D8861BFD0}" destId="{4723E439-93A4-4238-8CAC-CDEA16B1E921}" srcOrd="0" destOrd="0" presId="urn:microsoft.com/office/officeart/2008/layout/HorizontalMultiLevelHierarchy"/>
    <dgm:cxn modelId="{82657A19-CEB4-4CD3-92D8-BF72089C7B0E}" srcId="{A40EA3B3-3DC7-451A-A7E0-9872CD3816C8}" destId="{CE2ED4C2-C4D6-45E9-8390-B1576B1B8459}" srcOrd="3" destOrd="0" parTransId="{F2A330E9-A55C-4144-81FD-8F05BFE9BC63}" sibTransId="{5A6E4977-08C8-4598-BD26-C039E35F3329}"/>
    <dgm:cxn modelId="{9EE74E93-AA10-47F3-A0F6-4CBD56BA9DFD}" type="presOf" srcId="{F2A330E9-A55C-4144-81FD-8F05BFE9BC63}" destId="{BF58C61D-9F78-400D-B8A1-7CF5F75250AC}" srcOrd="0" destOrd="0" presId="urn:microsoft.com/office/officeart/2008/layout/HorizontalMultiLevelHierarchy"/>
    <dgm:cxn modelId="{E641E148-E012-42B4-BB57-0320E424A813}" type="presOf" srcId="{B84E1AD8-D1C1-44F5-8EDA-3FA9F2E23AF0}" destId="{84E90FA6-05BC-4DB2-8A8B-B849B3746916}" srcOrd="1" destOrd="0" presId="urn:microsoft.com/office/officeart/2008/layout/HorizontalMultiLevelHierarchy"/>
    <dgm:cxn modelId="{D08407C2-B9E9-4163-8F40-E7F23786E0BF}" type="presOf" srcId="{963F1CA5-A79B-49F1-AB67-77B531DFEB4C}" destId="{8B10A04D-DA3F-46BE-A274-940646D27958}" srcOrd="0" destOrd="0" presId="urn:microsoft.com/office/officeart/2008/layout/HorizontalMultiLevelHierarchy"/>
    <dgm:cxn modelId="{FFD5D43C-0945-44BE-89AF-52FFE64E8BB3}" type="presOf" srcId="{54941BE1-8D0D-435E-98E9-F63AB4E020E5}" destId="{20229D38-2CF9-4E61-88BC-DF7B7D8FE745}" srcOrd="0" destOrd="0" presId="urn:microsoft.com/office/officeart/2008/layout/HorizontalMultiLevelHierarchy"/>
    <dgm:cxn modelId="{569749DB-A07E-44BA-8A77-4BB9075B918A}" type="presOf" srcId="{34F7F596-4BBF-4A1B-BB26-3E646F7E127A}" destId="{B3F9A21F-7B62-4AE3-B415-644D29E25FEA}" srcOrd="1" destOrd="0" presId="urn:microsoft.com/office/officeart/2008/layout/HorizontalMultiLevelHierarchy"/>
    <dgm:cxn modelId="{0AF48F0B-94A4-485E-80FC-BEFD8DF1A85F}" type="presOf" srcId="{AA9F44CB-548B-4913-8340-65B43AB07451}" destId="{9128274D-2612-4E8E-9E25-5B820396EB07}" srcOrd="0" destOrd="0" presId="urn:microsoft.com/office/officeart/2008/layout/HorizontalMultiLevelHierarchy"/>
    <dgm:cxn modelId="{114EC7A4-8BDC-4949-B027-ADFDF5A978F9}" type="presOf" srcId="{EEA939A7-8E3F-4FAD-88A3-CDDD95B9B18E}" destId="{B6217119-13FB-43E2-8136-2FF548D0C5CE}" srcOrd="0" destOrd="0" presId="urn:microsoft.com/office/officeart/2008/layout/HorizontalMultiLevelHierarchy"/>
    <dgm:cxn modelId="{C7BFBD40-5F73-427A-B032-BA96D5C64266}" srcId="{0536227C-4E3C-485B-8BA3-2C545CEE505C}" destId="{F4DA1BB4-0DD0-4670-83A3-EDE2F2B13B16}" srcOrd="0" destOrd="0" parTransId="{D91022D4-8FA4-40B9-860B-FE7A326E817F}" sibTransId="{5CDDA931-87D1-492C-8CDF-14AE99105AC1}"/>
    <dgm:cxn modelId="{D723C050-EC29-4F9F-8AD7-352851710B0E}" type="presOf" srcId="{46D85152-2DE7-438C-80C4-29341DB334B1}" destId="{7BCE51F3-6CA5-46CB-B176-0B9D5A5F5C5D}" srcOrd="0" destOrd="0" presId="urn:microsoft.com/office/officeart/2008/layout/HorizontalMultiLevelHierarchy"/>
    <dgm:cxn modelId="{0344C790-41C4-4C2A-BE7D-32F8C3919A34}" type="presOf" srcId="{B26201A9-65AB-47A0-B049-AA76AE93DA0F}" destId="{0C83BF86-4545-459D-A5AE-6ABB84E99777}" srcOrd="0" destOrd="0" presId="urn:microsoft.com/office/officeart/2008/layout/HorizontalMultiLevelHierarchy"/>
    <dgm:cxn modelId="{53E6D716-4ECE-4822-A228-228955BECFD6}" type="presOf" srcId="{618637BA-DA65-4D40-81BE-C3D5F350F75E}" destId="{F72557E1-654E-47EF-9EFB-A931C15296ED}" srcOrd="0" destOrd="0" presId="urn:microsoft.com/office/officeart/2008/layout/HorizontalMultiLevelHierarchy"/>
    <dgm:cxn modelId="{72E1F9EC-4BE4-4F51-8A3C-5716DE260C13}" type="presOf" srcId="{97F40A5E-8454-473F-B525-DB42324AD99C}" destId="{40024D19-B42B-4876-8526-50554D81B1A5}" srcOrd="0" destOrd="0" presId="urn:microsoft.com/office/officeart/2008/layout/HorizontalMultiLevelHierarchy"/>
    <dgm:cxn modelId="{C88EB647-2A96-4F34-A42C-734444433ACA}" type="presOf" srcId="{3A5BA13F-EB67-4509-9007-C4CF9DBD0AB9}" destId="{358F5547-EBF8-4A6B-A9AF-3376AE4E1D57}" srcOrd="0" destOrd="0" presId="urn:microsoft.com/office/officeart/2008/layout/HorizontalMultiLevelHierarchy"/>
    <dgm:cxn modelId="{E315D20B-7938-4021-B18A-CF13AEEE83A3}" srcId="{3A5BA13F-EB67-4509-9007-C4CF9DBD0AB9}" destId="{FB61F1E6-CFB3-4056-844E-631CB8EEAC7F}" srcOrd="0" destOrd="0" parTransId="{1B32D1AF-B57E-41D4-A1F0-1C9D125DF2A1}" sibTransId="{91C4A51F-C9DE-4ACF-B50E-357565241D89}"/>
    <dgm:cxn modelId="{FBED7B4B-3A8E-411C-9BDA-F9E7E7E5CA18}" srcId="{FB61F1E6-CFB3-4056-844E-631CB8EEAC7F}" destId="{AA9F44CB-548B-4913-8340-65B43AB07451}" srcOrd="2" destOrd="0" parTransId="{E43723AE-1B46-4CB2-A36D-D6D9F11A706C}" sibTransId="{58812836-38D2-433D-85FD-2C0BCBFBAEE9}"/>
    <dgm:cxn modelId="{EE3F117A-8DAB-4698-96D7-08715D4AA9D5}" type="presOf" srcId="{1B08A8EC-8BE8-4C35-B049-A5F7B80A9E16}" destId="{5EA1F140-6C36-4D8F-ADB6-80D126E66F3C}" srcOrd="0" destOrd="0" presId="urn:microsoft.com/office/officeart/2008/layout/HorizontalMultiLevelHierarchy"/>
    <dgm:cxn modelId="{6E88E7DF-2DD0-4E6F-9031-EA32D16269DB}" type="presOf" srcId="{C978DA30-EB2C-4A8B-A7F3-5DDF613B9936}" destId="{3C5E6C4D-DA96-441C-AFBE-8769BB1453FB}" srcOrd="0" destOrd="0" presId="urn:microsoft.com/office/officeart/2008/layout/HorizontalMultiLevelHierarchy"/>
    <dgm:cxn modelId="{8FF704B5-5C26-4CFC-A010-4EE1A64C26A4}" srcId="{DEB72646-F3EA-4EC5-885D-394C414FFADA}" destId="{D43CAD65-D0AE-42CB-83E4-26E1C90BFEA0}" srcOrd="4" destOrd="0" parTransId="{6FC3553B-000A-460A-A3E0-3E6AAD92FB33}" sibTransId="{A263D298-9B23-4D60-99FE-2C6F5A6A7D25}"/>
    <dgm:cxn modelId="{68E5E5FE-7FE4-4255-8AF0-D3D411813001}" type="presOf" srcId="{0F78D5C1-B86E-4C0A-8DCE-BE08B8F2CB11}" destId="{CA9B12D6-FC16-4E66-BCF7-9319077AD832}" srcOrd="0" destOrd="0" presId="urn:microsoft.com/office/officeart/2008/layout/HorizontalMultiLevelHierarchy"/>
    <dgm:cxn modelId="{E2A002AD-A36B-497F-A208-940F5596B734}" type="presOf" srcId="{4378811A-379B-46D3-82A2-F3FB09073A09}" destId="{C0C17B86-0F7B-4C2E-AD47-6615556B8EC6}" srcOrd="0" destOrd="0" presId="urn:microsoft.com/office/officeart/2008/layout/HorizontalMultiLevelHierarchy"/>
    <dgm:cxn modelId="{4127D50E-24C6-4061-A64B-AE4F42861990}" type="presOf" srcId="{6E5F0845-D2FA-4F27-9A73-BD419EEA0C30}" destId="{9AAACFD1-3E5B-42E0-A81F-0155360F5730}" srcOrd="1" destOrd="0" presId="urn:microsoft.com/office/officeart/2008/layout/HorizontalMultiLevelHierarchy"/>
    <dgm:cxn modelId="{FDDFC42B-738C-4A80-ADD5-E0F84E252E07}" type="presOf" srcId="{5E60A1DA-0F77-4C02-8860-8F5E73C147E0}" destId="{949433A1-6E85-4D41-B0B8-AEA259E7C4EC}" srcOrd="0" destOrd="0" presId="urn:microsoft.com/office/officeart/2008/layout/HorizontalMultiLevelHierarchy"/>
    <dgm:cxn modelId="{B42FB94F-1961-48AA-96B0-F172CC08AFD9}" type="presOf" srcId="{D91022D4-8FA4-40B9-860B-FE7A326E817F}" destId="{B459CE3A-E18B-49A3-BA37-784D43ACE6C3}" srcOrd="0" destOrd="0" presId="urn:microsoft.com/office/officeart/2008/layout/HorizontalMultiLevelHierarchy"/>
    <dgm:cxn modelId="{B896A9B8-C9DC-48C1-885C-45BEDB7ED508}" type="presOf" srcId="{2BD60E0C-5FE1-477B-A9C7-95AB67A20BD8}" destId="{7058A1E5-5199-4F17-A74C-5C412FD3F8AA}" srcOrd="0" destOrd="0" presId="urn:microsoft.com/office/officeart/2008/layout/HorizontalMultiLevelHierarchy"/>
    <dgm:cxn modelId="{7AE1C640-32CD-4879-966A-56890B88EFF2}" type="presOf" srcId="{B84E1AD8-D1C1-44F5-8EDA-3FA9F2E23AF0}" destId="{515AB8A8-E0E1-442B-993A-946BE160AD8C}" srcOrd="0" destOrd="0" presId="urn:microsoft.com/office/officeart/2008/layout/HorizontalMultiLevelHierarchy"/>
    <dgm:cxn modelId="{B2D0C53F-D7AF-4741-B2FD-89A973EB9ADB}" type="presOf" srcId="{4E05CFEB-1F85-49E7-B666-B9130E7E6C11}" destId="{68143193-CE57-4412-9FEC-489C4F2E7A1F}" srcOrd="0" destOrd="0" presId="urn:microsoft.com/office/officeart/2008/layout/HorizontalMultiLevelHierarchy"/>
    <dgm:cxn modelId="{AAA746A4-2784-41EC-B8B7-68700F769B01}" type="presOf" srcId="{4686BCCB-E90D-4FF2-96DD-1347F7798646}" destId="{269145C9-2705-4F89-81A4-1233816E539D}" srcOrd="0" destOrd="0" presId="urn:microsoft.com/office/officeart/2008/layout/HorizontalMultiLevelHierarchy"/>
    <dgm:cxn modelId="{D3B6C3BD-464B-42AE-A567-5AD359D01F1B}" srcId="{A40EA3B3-3DC7-451A-A7E0-9872CD3816C8}" destId="{D62F199D-7BEE-4601-85CD-76BB0C17EB35}" srcOrd="2" destOrd="0" parTransId="{B84E1AD8-D1C1-44F5-8EDA-3FA9F2E23AF0}" sibTransId="{8F49438B-2298-4E0D-A026-6CB4BC8BF971}"/>
    <dgm:cxn modelId="{73C74305-9CB3-4505-A505-1FE5058F43AB}" type="presOf" srcId="{062A5605-E34A-4CEE-A271-BC394F2AC00E}" destId="{EE60C296-D0EB-405A-97CE-E44A7CB75B9E}" srcOrd="1" destOrd="0" presId="urn:microsoft.com/office/officeart/2008/layout/HorizontalMultiLevelHierarchy"/>
    <dgm:cxn modelId="{4BE4431C-85E8-407C-A837-5F04D8978C25}" srcId="{43490450-ED91-489F-AED1-E14940988737}" destId="{5E60A1DA-0F77-4C02-8860-8F5E73C147E0}" srcOrd="0" destOrd="0" parTransId="{3FFADFAA-A044-4883-9732-18E796FC5FA9}" sibTransId="{D81019D3-C572-45B3-B72C-E174B156C293}"/>
    <dgm:cxn modelId="{805A3169-D864-4D4B-9541-D1BC36507D83}" srcId="{A85D3B4F-DF48-40B3-AADE-CAFEC7066A7C}" destId="{0D5876C2-F8E4-4F1E-A46F-13B024F45C32}" srcOrd="1" destOrd="0" parTransId="{AFF19EAD-0C32-4456-970A-30E095535FCE}" sibTransId="{4BB472FB-481C-4E7D-81D2-21DED4F15165}"/>
    <dgm:cxn modelId="{8E5E3BE0-E053-4F29-AF58-E2F35ABD00B9}" type="presOf" srcId="{3F0936AE-3E61-473D-83EE-52CF69944644}" destId="{5953705B-07D6-4322-81EA-F4BFF5C42505}" srcOrd="0" destOrd="0" presId="urn:microsoft.com/office/officeart/2008/layout/HorizontalMultiLevelHierarchy"/>
    <dgm:cxn modelId="{DF92A923-D845-4F15-99DA-11476FD0B1CC}" srcId="{AA9F44CB-548B-4913-8340-65B43AB07451}" destId="{DEB72646-F3EA-4EC5-885D-394C414FFADA}" srcOrd="1" destOrd="0" parTransId="{39E73021-3CCB-486D-89E4-DEE8EAD2C5FC}" sibTransId="{F205014E-7E51-4EE1-AC7D-DA05B04A50F9}"/>
    <dgm:cxn modelId="{B0B35CC1-21A2-4BCE-AB59-2D5939E924F5}" type="presOf" srcId="{DB4C5625-0B78-469D-B226-58E5B3DFEA76}" destId="{DDF13306-B41E-4DBC-9FA7-C73AB9698387}" srcOrd="1" destOrd="0" presId="urn:microsoft.com/office/officeart/2008/layout/HorizontalMultiLevelHierarchy"/>
    <dgm:cxn modelId="{4D6A63A5-C5A2-44C1-BFDA-B9FE5E1D6593}" srcId="{DEB72646-F3EA-4EC5-885D-394C414FFADA}" destId="{5D5CDF05-CAB8-4B04-B8EE-2D1F50DB8444}" srcOrd="0" destOrd="0" parTransId="{062A5605-E34A-4CEE-A271-BC394F2AC00E}" sibTransId="{4B474A2E-3A46-42A4-B818-B99C8CE4321F}"/>
    <dgm:cxn modelId="{6A894D4E-DD75-46B3-83B7-6AE22DAAD2E5}" type="presOf" srcId="{B0D28352-BE2D-4301-BCCB-9A7EBBDF78D2}" destId="{09F5B56F-5BC3-44E1-A32F-F5AE67BA777A}" srcOrd="0" destOrd="0" presId="urn:microsoft.com/office/officeart/2008/layout/HorizontalMultiLevelHierarchy"/>
    <dgm:cxn modelId="{B486CE3A-143E-4720-ABF2-C5E806644B41}" type="presOf" srcId="{963F1CA5-A79B-49F1-AB67-77B531DFEB4C}" destId="{6B602201-F443-4B15-8AD6-4F3F1A1A6D13}" srcOrd="1" destOrd="0" presId="urn:microsoft.com/office/officeart/2008/layout/HorizontalMultiLevelHierarchy"/>
    <dgm:cxn modelId="{1B8B54C7-4FAC-4FA4-9F3A-8FEB319752DE}" type="presOf" srcId="{075389E4-D627-42EA-871A-14711D8E1086}" destId="{55A2CDBD-4B42-4E52-B1DC-FEDE63884560}" srcOrd="0" destOrd="0" presId="urn:microsoft.com/office/officeart/2008/layout/HorizontalMultiLevelHierarchy"/>
    <dgm:cxn modelId="{3A65495E-56AF-40EF-AA0D-85510AB14A48}" srcId="{B3C40EC8-71FD-44A3-8883-6DF08F216B71}" destId="{A85D3B4F-DF48-40B3-AADE-CAFEC7066A7C}" srcOrd="1" destOrd="0" parTransId="{3F0936AE-3E61-473D-83EE-52CF69944644}" sibTransId="{EDD1D4F2-9329-4879-B116-9F5093C1C792}"/>
    <dgm:cxn modelId="{D5E69D2A-C028-4C20-8AA5-D53A78C6571B}" type="presOf" srcId="{A4640B9B-7858-4AE6-8F15-931BD2821C65}" destId="{252FED32-C5FD-4F25-BCEF-1F517BFDDA04}" srcOrd="1" destOrd="0" presId="urn:microsoft.com/office/officeart/2008/layout/HorizontalMultiLevelHierarchy"/>
    <dgm:cxn modelId="{9047FED6-A49B-4001-B245-48C9787DD8CC}" type="presOf" srcId="{0F78D5C1-B86E-4C0A-8DCE-BE08B8F2CB11}" destId="{F7F02F55-3EE1-4133-9340-0419067114B9}" srcOrd="1" destOrd="0" presId="urn:microsoft.com/office/officeart/2008/layout/HorizontalMultiLevelHierarchy"/>
    <dgm:cxn modelId="{AF82BB24-738C-4210-A66E-F103E5D63D14}" srcId="{86912AB4-8403-4ACE-BAF6-A1669E5F0E01}" destId="{E356B71E-05D4-457F-986B-3C7CBBFBBB30}" srcOrd="2" destOrd="0" parTransId="{5E8139E6-E693-4D54-960F-A6A12F92B170}" sibTransId="{4A11000B-3B62-4C68-A00B-B472CF49ABB6}"/>
    <dgm:cxn modelId="{BE5F987D-393A-49D2-AECE-E6C2EF4D6F3C}" type="presOf" srcId="{F173D43A-CC60-4A53-8337-2862A3F63F17}" destId="{33E072DB-5D67-4004-9C04-7545B53BAA4F}" srcOrd="0" destOrd="0" presId="urn:microsoft.com/office/officeart/2008/layout/HorizontalMultiLevelHierarchy"/>
    <dgm:cxn modelId="{A18A91DB-9706-49D8-B639-2BDA9C708C77}" type="presOf" srcId="{EAC1BA8D-B5CF-47A6-9881-572338B81EA8}" destId="{844D520C-E2FB-46B9-9133-449AF9655455}" srcOrd="1" destOrd="0" presId="urn:microsoft.com/office/officeart/2008/layout/HorizontalMultiLevelHierarchy"/>
    <dgm:cxn modelId="{99193425-B213-41FB-A14F-F331213A26D5}" type="presOf" srcId="{2BD60E0C-5FE1-477B-A9C7-95AB67A20BD8}" destId="{F7405F78-5C97-474C-9013-A1700D237485}" srcOrd="1" destOrd="0" presId="urn:microsoft.com/office/officeart/2008/layout/HorizontalMultiLevelHierarchy"/>
    <dgm:cxn modelId="{67425BB1-6E9C-4247-BB1A-5893B9DA95BF}" srcId="{43490450-ED91-489F-AED1-E14940988737}" destId="{3BB28B31-E8AD-4532-921B-94D61A38F1ED}" srcOrd="2" destOrd="0" parTransId="{03935271-AA23-4951-A1FC-13953F25AC5C}" sibTransId="{EF7CA5C6-7D4C-476B-9A56-46C13E62ADEF}"/>
    <dgm:cxn modelId="{6C1CED65-AD2C-4328-99FD-7EF27A7E2BA9}" type="presOf" srcId="{D91022D4-8FA4-40B9-860B-FE7A326E817F}" destId="{19D47957-FE01-4280-8480-F879DB882973}" srcOrd="1" destOrd="0" presId="urn:microsoft.com/office/officeart/2008/layout/HorizontalMultiLevelHierarchy"/>
    <dgm:cxn modelId="{1951884D-90C6-4719-9B6E-DD2B5CF87A82}" type="presOf" srcId="{C978DA30-EB2C-4A8B-A7F3-5DDF613B9936}" destId="{0EB99EF0-DAEF-40F8-A27D-3D2E12262BEC}" srcOrd="1" destOrd="0" presId="urn:microsoft.com/office/officeart/2008/layout/HorizontalMultiLevelHierarchy"/>
    <dgm:cxn modelId="{218EA301-BD00-4CE8-A18E-D78EA6E46391}" type="presOf" srcId="{133484E4-3EE6-49E8-A849-153E8C2403CF}" destId="{7FFED584-6DA8-4259-987A-A2343E3A1DB4}" srcOrd="0" destOrd="0" presId="urn:microsoft.com/office/officeart/2008/layout/HorizontalMultiLevelHierarchy"/>
    <dgm:cxn modelId="{58C678D3-F21B-4018-A8CB-8F65778EA6F9}" srcId="{86912AB4-8403-4ACE-BAF6-A1669E5F0E01}" destId="{814C64A3-8489-4CAF-8079-B333252AE642}" srcOrd="1" destOrd="0" parTransId="{618637BA-DA65-4D40-81BE-C3D5F350F75E}" sibTransId="{144A8AC6-E546-4CFD-A469-7EEAD0B7B915}"/>
    <dgm:cxn modelId="{0375F886-B9A8-449F-B585-CCF68BA5BA8A}" srcId="{26AF28B9-65FC-400B-B081-AEBA4D5F287B}" destId="{46D85152-2DE7-438C-80C4-29341DB334B1}" srcOrd="0" destOrd="0" parTransId="{6E5F0845-D2FA-4F27-9A73-BD419EEA0C30}" sibTransId="{6B673F54-67A5-43A9-A308-D48721745A5D}"/>
    <dgm:cxn modelId="{902BE201-C680-4B86-A2FB-37B7FAF31982}" srcId="{AA9F44CB-548B-4913-8340-65B43AB07451}" destId="{1B08A8EC-8BE8-4C35-B049-A5F7B80A9E16}" srcOrd="3" destOrd="0" parTransId="{1179461E-9552-4758-88FD-416B3E19CF1F}" sibTransId="{20588714-0824-4159-9420-2079B33C1D0E}"/>
    <dgm:cxn modelId="{F199134B-2155-4A31-8FD5-5006E8C17134}" type="presOf" srcId="{D62F199D-7BEE-4601-85CD-76BB0C17EB35}" destId="{15D2EFCC-4209-442D-8C50-1DEE8499C18D}" srcOrd="0" destOrd="0" presId="urn:microsoft.com/office/officeart/2008/layout/HorizontalMultiLevelHierarchy"/>
    <dgm:cxn modelId="{B25B85D5-2292-4E71-A47A-5BCA50DA9C53}" srcId="{86912AB4-8403-4ACE-BAF6-A1669E5F0E01}" destId="{B0D28352-BE2D-4301-BCCB-9A7EBBDF78D2}" srcOrd="3" destOrd="0" parTransId="{F6091F86-E964-46A2-8D65-9F1B4DA23768}" sibTransId="{D54AE126-3F7F-4B91-97BE-71E85D9A573F}"/>
    <dgm:cxn modelId="{46BF91C4-FE84-4006-964B-80170A35400E}" srcId="{1B08A8EC-8BE8-4C35-B049-A5F7B80A9E16}" destId="{99C5B0E2-B4B2-4041-BB08-AC4FC7A95E99}" srcOrd="2" destOrd="0" parTransId="{3424473F-24EC-4DDC-8B61-BEA33BED05F4}" sibTransId="{742F6FA9-8346-4379-9A0C-72CD45E41598}"/>
    <dgm:cxn modelId="{193680D5-04BE-4B06-9B32-B8AC15125553}" type="presOf" srcId="{1614F1D0-DB41-422C-90FE-8B1B0D464A0F}" destId="{A27C5D59-448D-454F-B74B-C72AA799677B}" srcOrd="0" destOrd="0" presId="urn:microsoft.com/office/officeart/2008/layout/HorizontalMultiLevelHierarchy"/>
    <dgm:cxn modelId="{14FC9E23-4BEF-43F1-8B9F-6EAFAF7CA9B7}" type="presOf" srcId="{CAD2AEC0-0A65-495C-931F-45F7DB5DE60F}" destId="{8970EAFF-0463-424D-B0AF-4F6E3834B89B}" srcOrd="0" destOrd="0" presId="urn:microsoft.com/office/officeart/2008/layout/HorizontalMultiLevelHierarchy"/>
    <dgm:cxn modelId="{927730DD-F2A8-4947-83E8-050A95B08354}" type="presOf" srcId="{E43723AE-1B46-4CB2-A36D-D6D9F11A706C}" destId="{7FEFDA80-9A50-4630-8363-D138945B32D1}" srcOrd="1" destOrd="0" presId="urn:microsoft.com/office/officeart/2008/layout/HorizontalMultiLevelHierarchy"/>
    <dgm:cxn modelId="{B68C238C-1351-461D-92C6-4E80A5BBB2E4}" type="presOf" srcId="{5673A376-3219-436A-BB65-5518A94898AD}" destId="{092E85CE-2289-4FB4-9664-506F5BA58048}" srcOrd="0" destOrd="0" presId="urn:microsoft.com/office/officeart/2008/layout/HorizontalMultiLevelHierarchy"/>
    <dgm:cxn modelId="{B04AFC28-15C5-406B-97FB-3F90A7553E74}" type="presOf" srcId="{0536227C-4E3C-485B-8BA3-2C545CEE505C}" destId="{D53CA291-81B2-4936-BC12-22C8989A9D2F}" srcOrd="0" destOrd="0" presId="urn:microsoft.com/office/officeart/2008/layout/HorizontalMultiLevelHierarchy"/>
    <dgm:cxn modelId="{29B95FB9-47B7-4C91-AFBA-4AF264E3491C}" type="presOf" srcId="{3424473F-24EC-4DDC-8B61-BEA33BED05F4}" destId="{CAE2E7A1-2C2E-46EB-9D35-AB61DFD1A19F}" srcOrd="1" destOrd="0" presId="urn:microsoft.com/office/officeart/2008/layout/HorizontalMultiLevelHierarchy"/>
    <dgm:cxn modelId="{024B4AF2-8C67-498F-9A90-CE8F79DB4313}" type="presOf" srcId="{0C38C83E-79D0-4700-8E33-1811D5C4C66B}" destId="{E8D9383B-F648-4290-8926-8852C41823AA}" srcOrd="0" destOrd="0" presId="urn:microsoft.com/office/officeart/2008/layout/HorizontalMultiLevelHierarchy"/>
    <dgm:cxn modelId="{659CC84F-12A8-479F-B548-F2ECAC1C6351}" type="presOf" srcId="{49E8F892-8498-4323-BB16-F844E95BA0B8}" destId="{47949FA4-B28B-4B7E-BA36-A5FDC47B9934}" srcOrd="1" destOrd="0" presId="urn:microsoft.com/office/officeart/2008/layout/HorizontalMultiLevelHierarchy"/>
    <dgm:cxn modelId="{79D5D1FC-8942-4BA1-95A4-AAA55F9F30CC}" type="presOf" srcId="{E356B71E-05D4-457F-986B-3C7CBBFBBB30}" destId="{5DC6771F-CBD2-4834-8AFB-EAAE3B615AC5}" srcOrd="0" destOrd="0" presId="urn:microsoft.com/office/officeart/2008/layout/HorizontalMultiLevelHierarchy"/>
    <dgm:cxn modelId="{42C29D53-9E0D-4C05-AD4C-B763AABD65EF}" type="presOf" srcId="{86912AB4-8403-4ACE-BAF6-A1669E5F0E01}" destId="{92AC7CD9-B211-4DB7-8A11-1D8D04C0C85A}" srcOrd="0" destOrd="0" presId="urn:microsoft.com/office/officeart/2008/layout/HorizontalMultiLevelHierarchy"/>
    <dgm:cxn modelId="{CD53E21D-A208-4C92-99CE-D962ADA4AEF1}" type="presOf" srcId="{BF41A326-AD5A-4B19-8CAF-26BB04909CF9}" destId="{91F93B9D-AB1D-4B07-B4A2-F8181A0A46CC}" srcOrd="0" destOrd="0" presId="urn:microsoft.com/office/officeart/2008/layout/HorizontalMultiLevelHierarchy"/>
    <dgm:cxn modelId="{D6871EC7-B60E-43B3-A79C-6C731CB3AB39}" type="presOf" srcId="{30DA9CCB-32AA-4952-AD74-DDDBE4F9424E}" destId="{9074EF5C-E8A1-43A7-A6E9-4168ED87F3F3}" srcOrd="1" destOrd="0" presId="urn:microsoft.com/office/officeart/2008/layout/HorizontalMultiLevelHierarchy"/>
    <dgm:cxn modelId="{47DDF239-DB4C-463A-BF09-50D8ACFC395D}" type="presOf" srcId="{F4BC465D-A40D-49CB-92FF-E1607939CB24}" destId="{2210F757-3026-4DBE-AA4E-372B189ECB0B}" srcOrd="1" destOrd="0" presId="urn:microsoft.com/office/officeart/2008/layout/HorizontalMultiLevelHierarchy"/>
    <dgm:cxn modelId="{697332F3-F90E-4229-A207-CE04B9D6C560}" type="presOf" srcId="{814C64A3-8489-4CAF-8079-B333252AE642}" destId="{084F557F-78FC-4E73-9D9C-C04F17455D07}" srcOrd="0" destOrd="0" presId="urn:microsoft.com/office/officeart/2008/layout/HorizontalMultiLevelHierarchy"/>
    <dgm:cxn modelId="{77F29136-82F4-4BB6-B2F3-CA054D8A7B99}" type="presOf" srcId="{062A5605-E34A-4CEE-A271-BC394F2AC00E}" destId="{CADB72A3-9952-40F3-B5AD-642DB0D13E56}" srcOrd="0" destOrd="0" presId="urn:microsoft.com/office/officeart/2008/layout/HorizontalMultiLevelHierarchy"/>
    <dgm:cxn modelId="{D74D5A15-83C6-4567-B735-044C906462EA}" type="presOf" srcId="{CAD2AEC0-0A65-495C-931F-45F7DB5DE60F}" destId="{BC2FFD43-1298-4035-A749-E7BAC24C063A}" srcOrd="1" destOrd="0" presId="urn:microsoft.com/office/officeart/2008/layout/HorizontalMultiLevelHierarchy"/>
    <dgm:cxn modelId="{0F40C66A-1886-46F5-8EA4-2E8C8565B194}" type="presOf" srcId="{28ED67AA-1CE5-48B6-B2F8-4F7DB924147E}" destId="{A322965F-BF08-4288-8B04-2A3A0FD5615F}" srcOrd="0" destOrd="0" presId="urn:microsoft.com/office/officeart/2008/layout/HorizontalMultiLevelHierarchy"/>
    <dgm:cxn modelId="{EE1F0360-6A68-493C-B7A0-B804D137ED16}" type="presOf" srcId="{03935271-AA23-4951-A1FC-13953F25AC5C}" destId="{DB6C8AF2-33D8-4A91-9254-88E8AF277D6A}" srcOrd="0" destOrd="0" presId="urn:microsoft.com/office/officeart/2008/layout/HorizontalMultiLevelHierarchy"/>
    <dgm:cxn modelId="{7B29565A-3DC0-4002-BCDB-FBAF84D98272}" type="presOf" srcId="{FB61F1E6-CFB3-4056-844E-631CB8EEAC7F}" destId="{5E4566AC-4CA1-43F3-B17A-FA1C5A83BA32}" srcOrd="0" destOrd="0" presId="urn:microsoft.com/office/officeart/2008/layout/HorizontalMultiLevelHierarchy"/>
    <dgm:cxn modelId="{7F763B3B-D7AE-4769-A554-6DA715508573}" type="presOf" srcId="{F15002A9-53D6-4117-98BE-0DFBF13BE1EE}" destId="{E09553F9-FBF9-4619-9C8A-FFA9F3425459}" srcOrd="0" destOrd="0" presId="urn:microsoft.com/office/officeart/2008/layout/HorizontalMultiLevelHierarchy"/>
    <dgm:cxn modelId="{E9730B2E-4383-4646-8DF9-039FABA1E929}" type="presOf" srcId="{10731323-C6EA-4B18-B477-175F8DC05644}" destId="{50618AA5-0907-4654-B55E-F13037485210}" srcOrd="0" destOrd="0" presId="urn:microsoft.com/office/officeart/2008/layout/HorizontalMultiLevelHierarchy"/>
    <dgm:cxn modelId="{6A7DF735-5506-4D9E-8AC9-4AAF3BD2B14F}" type="presOf" srcId="{26AF28B9-65FC-400B-B081-AEBA4D5F287B}" destId="{647D54DA-8181-4144-B4B4-CA3019C4FF1F}" srcOrd="0" destOrd="0" presId="urn:microsoft.com/office/officeart/2008/layout/HorizontalMultiLevelHierarchy"/>
    <dgm:cxn modelId="{7F48DE0E-8609-4D39-B8CC-E9B1101AA6B4}" srcId="{CE2ED4C2-C4D6-45E9-8390-B1576B1B8459}" destId="{F15002A9-53D6-4117-98BE-0DFBF13BE1EE}" srcOrd="1" destOrd="0" parTransId="{4E05CFEB-1F85-49E7-B666-B9130E7E6C11}" sibTransId="{D32485E1-3457-410C-813E-BCD46010C4BE}"/>
    <dgm:cxn modelId="{A0DE7BCC-4A6D-4827-8C7A-820455C5ED30}" type="presOf" srcId="{49E8F892-8498-4323-BB16-F844E95BA0B8}" destId="{54FEAFF8-EF90-4D41-8515-FDC9068EE03B}" srcOrd="0" destOrd="0" presId="urn:microsoft.com/office/officeart/2008/layout/HorizontalMultiLevelHierarchy"/>
    <dgm:cxn modelId="{E6E99DCF-6826-4370-98A2-ACB1CACD96EA}" type="presOf" srcId="{96F92575-6AF6-46D2-B568-C3FF35A4BF9C}" destId="{8DA53D01-CD7F-4B4D-9B74-53B736A1EA62}" srcOrd="1" destOrd="0" presId="urn:microsoft.com/office/officeart/2008/layout/HorizontalMultiLevelHierarchy"/>
    <dgm:cxn modelId="{9C9230DB-5EC5-4B93-BAC2-DA2D7E75298A}" type="presOf" srcId="{D43CAD65-D0AE-42CB-83E4-26E1C90BFEA0}" destId="{B676B9DB-530C-4667-A6FF-6358C2C3D2F2}" srcOrd="0" destOrd="0" presId="urn:microsoft.com/office/officeart/2008/layout/HorizontalMultiLevelHierarchy"/>
    <dgm:cxn modelId="{96C7D4F6-A7E7-4222-9791-70728D38DB22}" type="presOf" srcId="{3FFADFAA-A044-4883-9732-18E796FC5FA9}" destId="{F71E8CE0-98CD-41A4-A62F-42C3DC712F46}" srcOrd="0" destOrd="0" presId="urn:microsoft.com/office/officeart/2008/layout/HorizontalMultiLevelHierarchy"/>
    <dgm:cxn modelId="{7D616CE6-D3FD-4D37-8419-A3EC6A1259B4}" type="presOf" srcId="{458B4506-379F-4239-B765-57785EA11F28}" destId="{700AADD6-4778-4514-BB59-698A927420BF}" srcOrd="0" destOrd="0" presId="urn:microsoft.com/office/officeart/2008/layout/HorizontalMultiLevelHierarchy"/>
    <dgm:cxn modelId="{11F0F3FD-29D2-4FA6-8529-3E98521B33C2}" type="presOf" srcId="{5E8139E6-E693-4D54-960F-A6A12F92B170}" destId="{D40B43F6-D863-4F93-BF7D-C43E634D3CC3}" srcOrd="1" destOrd="0" presId="urn:microsoft.com/office/officeart/2008/layout/HorizontalMultiLevelHierarchy"/>
    <dgm:cxn modelId="{A04F3E2A-D33D-402A-BC37-8C605C84C7B3}" type="presOf" srcId="{10731323-C6EA-4B18-B477-175F8DC05644}" destId="{C767B607-BCD4-447B-8670-73E7B277A78F}" srcOrd="1" destOrd="0" presId="urn:microsoft.com/office/officeart/2008/layout/HorizontalMultiLevelHierarchy"/>
    <dgm:cxn modelId="{2283FA52-9F0F-4690-A88B-C3DAD7006401}" type="presOf" srcId="{F2A330E9-A55C-4144-81FD-8F05BFE9BC63}" destId="{CC46383E-CADA-4441-9397-835898B25B35}" srcOrd="1" destOrd="0" presId="urn:microsoft.com/office/officeart/2008/layout/HorizontalMultiLevelHierarchy"/>
    <dgm:cxn modelId="{40DE3B6A-D637-4FCA-8FBB-DD4CB62EBCBC}" srcId="{DEB72646-F3EA-4EC5-885D-394C414FFADA}" destId="{26AF28B9-65FC-400B-B081-AEBA4D5F287B}" srcOrd="3" destOrd="0" parTransId="{96F92575-6AF6-46D2-B568-C3FF35A4BF9C}" sibTransId="{8DB9AC49-8738-4FBD-A9AA-33829A2E5A76}"/>
    <dgm:cxn modelId="{1563181B-9481-4560-A52F-3FBE7E9645F8}" type="presOf" srcId="{6FC3553B-000A-460A-A3E0-3E6AAD92FB33}" destId="{6E5A91F7-099E-4FF7-A4CC-4650CC9F63D5}" srcOrd="1" destOrd="0" presId="urn:microsoft.com/office/officeart/2008/layout/HorizontalMultiLevelHierarchy"/>
    <dgm:cxn modelId="{263224DE-95DF-45C2-996E-E1204C075B8F}" type="presOf" srcId="{075389E4-D627-42EA-871A-14711D8E1086}" destId="{932E1279-5780-42D9-8119-42D68B429A66}" srcOrd="1" destOrd="0" presId="urn:microsoft.com/office/officeart/2008/layout/HorizontalMultiLevelHierarchy"/>
    <dgm:cxn modelId="{C8E028FF-B98E-4F8D-AA13-AF8FF6260252}" type="presOf" srcId="{A85D3B4F-DF48-40B3-AADE-CAFEC7066A7C}" destId="{B3F8A2F8-76BC-41D5-ABE5-C1DC5923FCC9}" srcOrd="0" destOrd="0" presId="urn:microsoft.com/office/officeart/2008/layout/HorizontalMultiLevelHierarchy"/>
    <dgm:cxn modelId="{8A6E083D-E751-4FE2-B0CF-82094C3717BD}" type="presOf" srcId="{618637BA-DA65-4D40-81BE-C3D5F350F75E}" destId="{6FBE9030-C444-4A28-AC24-795BDE15312B}" srcOrd="1" destOrd="0" presId="urn:microsoft.com/office/officeart/2008/layout/HorizontalMultiLevelHierarchy"/>
    <dgm:cxn modelId="{D6677ACA-9AEA-4D34-8CB0-768A65082C4B}" type="presOf" srcId="{AFF19EAD-0C32-4456-970A-30E095535FCE}" destId="{6084008E-86FD-4219-891E-3C68AA25EF3D}" srcOrd="0" destOrd="0" presId="urn:microsoft.com/office/officeart/2008/layout/HorizontalMultiLevelHierarchy"/>
    <dgm:cxn modelId="{A9627B61-A55A-45B1-9619-6F9F6CE8A3AA}" type="presOf" srcId="{CE2ED4C2-C4D6-45E9-8390-B1576B1B8459}" destId="{FE853071-3C8C-4121-A4E3-B87CEADC847C}" srcOrd="0" destOrd="0" presId="urn:microsoft.com/office/officeart/2008/layout/HorizontalMultiLevelHierarchy"/>
    <dgm:cxn modelId="{9FF249CE-EFC1-42A4-A21A-3D82FCFAF365}" type="presOf" srcId="{39E73021-3CCB-486D-89E4-DEE8EAD2C5FC}" destId="{00B573D5-144C-4AE6-9016-67EC2A2CE932}" srcOrd="1" destOrd="0" presId="urn:microsoft.com/office/officeart/2008/layout/HorizontalMultiLevelHierarchy"/>
    <dgm:cxn modelId="{A12F7263-FBEA-4663-9A24-8463C62B5767}" srcId="{CE2ED4C2-C4D6-45E9-8390-B1576B1B8459}" destId="{F173D43A-CC60-4A53-8337-2862A3F63F17}" srcOrd="0" destOrd="0" parTransId="{0C38C83E-79D0-4700-8E33-1811D5C4C66B}" sibTransId="{D8EB7830-CF36-419A-9137-2CF1EEC3E26F}"/>
    <dgm:cxn modelId="{FEADBE6E-E926-435A-A2A8-54EA4BA2AF73}" type="presOf" srcId="{B17CE6F9-26F8-4DBA-8F9E-56587641182C}" destId="{7B4B51F1-8368-4748-AAA6-85C1B11FAEF2}" srcOrd="0" destOrd="0" presId="urn:microsoft.com/office/officeart/2008/layout/HorizontalMultiLevelHierarchy"/>
    <dgm:cxn modelId="{1917C4BB-1E28-4131-AB63-2C0DE4505ACE}" srcId="{FB61F1E6-CFB3-4056-844E-631CB8EEAC7F}" destId="{A40EA3B3-3DC7-451A-A7E0-9872CD3816C8}" srcOrd="1" destOrd="0" parTransId="{A4640B9B-7858-4AE6-8F15-931BD2821C65}" sibTransId="{F671DCEB-435C-4B19-A484-EE583CC553B2}"/>
    <dgm:cxn modelId="{1F18CD0B-EA57-45A9-A36C-C211E666713E}" type="presOf" srcId="{B26201A9-65AB-47A0-B049-AA76AE93DA0F}" destId="{99DF0341-CA6D-41F2-84E2-ECEB6A99FB22}" srcOrd="1" destOrd="0" presId="urn:microsoft.com/office/officeart/2008/layout/HorizontalMultiLevelHierarchy"/>
    <dgm:cxn modelId="{0D77CACA-5DB6-4481-AED4-9438FBD89601}" type="presOf" srcId="{A4640B9B-7858-4AE6-8F15-931BD2821C65}" destId="{6969EB49-BCA0-44BB-888A-02E8EDCC71A3}" srcOrd="0" destOrd="0" presId="urn:microsoft.com/office/officeart/2008/layout/HorizontalMultiLevelHierarchy"/>
    <dgm:cxn modelId="{9395C291-DD6B-4F24-9770-358A04D33A3F}" type="presOf" srcId="{16618212-A5E2-4345-8062-5B8328CCD654}" destId="{9F787E00-561F-4A66-8959-E2E8F261A8C1}" srcOrd="0" destOrd="0" presId="urn:microsoft.com/office/officeart/2008/layout/HorizontalMultiLevelHierarchy"/>
    <dgm:cxn modelId="{869B50F3-6732-46A6-BB14-DD5EE501A185}" type="presOf" srcId="{4E05CFEB-1F85-49E7-B666-B9130E7E6C11}" destId="{D94FAB35-C15D-4824-A77E-4270D932B2BC}" srcOrd="1" destOrd="0" presId="urn:microsoft.com/office/officeart/2008/layout/HorizontalMultiLevelHierarchy"/>
    <dgm:cxn modelId="{953751C4-FE31-4F52-A401-93E0DF6DA420}" srcId="{A85D3B4F-DF48-40B3-AADE-CAFEC7066A7C}" destId="{133484E4-3EE6-49E8-A849-153E8C2403CF}" srcOrd="0" destOrd="0" parTransId="{5673A376-3219-436A-BB65-5518A94898AD}" sibTransId="{55547064-EA91-45C4-8F18-61781F9CBFA5}"/>
    <dgm:cxn modelId="{57576118-89C5-471C-838C-CB1EB0D704A1}" type="presOf" srcId="{5D5CDF05-CAB8-4B04-B8EE-2D1F50DB8444}" destId="{897EFCF8-6749-4BE5-8DC1-AEDE791F2E5C}" srcOrd="0" destOrd="0" presId="urn:microsoft.com/office/officeart/2008/layout/HorizontalMultiLevelHierarchy"/>
    <dgm:cxn modelId="{4C97C8FB-D174-4765-8D9E-F1B8626E80E9}" srcId="{86912AB4-8403-4ACE-BAF6-A1669E5F0E01}" destId="{BF41A326-AD5A-4B19-8CAF-26BB04909CF9}" srcOrd="0" destOrd="0" parTransId="{C978DA30-EB2C-4A8B-A7F3-5DDF613B9936}" sibTransId="{340D4F76-96B0-4135-943C-529E29CD9831}"/>
    <dgm:cxn modelId="{5544CB0E-2D0A-40E6-A0BB-D8CDDE0FFDAF}" srcId="{A40EA3B3-3DC7-451A-A7E0-9872CD3816C8}" destId="{43490450-ED91-489F-AED1-E14940988737}" srcOrd="0" destOrd="0" parTransId="{54941BE1-8D0D-435E-98E9-F63AB4E020E5}" sibTransId="{07CCCBCF-575E-4DDD-A53E-A413700D5841}"/>
    <dgm:cxn modelId="{117A68FB-5CDE-4573-BC49-5C4CE836C9C5}" srcId="{DEB72646-F3EA-4EC5-885D-394C414FFADA}" destId="{B3C40EC8-71FD-44A3-8883-6DF08F216B71}" srcOrd="2" destOrd="0" parTransId="{F4BC465D-A40D-49CB-92FF-E1607939CB24}" sibTransId="{DC0A9F6B-1E23-4A5B-A217-273CB733F808}"/>
    <dgm:cxn modelId="{B5FE0AE1-509A-4E10-A0F7-EC22DB9595BC}" type="presOf" srcId="{96F92575-6AF6-46D2-B568-C3FF35A4BF9C}" destId="{A81A0AB6-A6D3-4E06-8954-C177AD4F039E}" srcOrd="0" destOrd="0" presId="urn:microsoft.com/office/officeart/2008/layout/HorizontalMultiLevelHierarchy"/>
    <dgm:cxn modelId="{9A23ED14-67E1-4868-9666-B54C4D0E7F20}" type="presOf" srcId="{F4BC465D-A40D-49CB-92FF-E1607939CB24}" destId="{2252CF3C-FDC6-433F-BDDC-690709074B4E}" srcOrd="0" destOrd="0" presId="urn:microsoft.com/office/officeart/2008/layout/HorizontalMultiLevelHierarchy"/>
    <dgm:cxn modelId="{F4FE7E3C-7197-462B-8FCE-D72AE6CA20DC}" type="presOf" srcId="{5E8139E6-E693-4D54-960F-A6A12F92B170}" destId="{4D32311F-EAB0-461F-A6BE-9EC3B3868531}" srcOrd="0" destOrd="0" presId="urn:microsoft.com/office/officeart/2008/layout/HorizontalMultiLevelHierarchy"/>
    <dgm:cxn modelId="{16E5A409-126B-463E-96DA-298643EDAEA4}" srcId="{43490450-ED91-489F-AED1-E14940988737}" destId="{97F40A5E-8454-473F-B525-DB42324AD99C}" srcOrd="1" destOrd="0" parTransId="{B26201A9-65AB-47A0-B049-AA76AE93DA0F}" sibTransId="{462F80B4-E98C-4163-B86D-62E7789A98A2}"/>
    <dgm:cxn modelId="{C9ED65FF-8E3E-4912-9745-6A1AD82FBC24}" srcId="{B3C40EC8-71FD-44A3-8883-6DF08F216B71}" destId="{B17CE6F9-26F8-4DBA-8F9E-56587641182C}" srcOrd="2" destOrd="0" parTransId="{CAD2AEC0-0A65-495C-931F-45F7DB5DE60F}" sibTransId="{F1DEBAA2-B8CF-4B51-97DF-C1429E592C88}"/>
    <dgm:cxn modelId="{198218AF-3740-47BD-AAED-081B31F7375B}" type="presOf" srcId="{09D1C822-4617-4BD0-93D0-C6999565ACEE}" destId="{7DDA83BE-FB23-48EF-9470-C884ABD80983}" srcOrd="0" destOrd="0" presId="urn:microsoft.com/office/officeart/2008/layout/HorizontalMultiLevelHierarchy"/>
    <dgm:cxn modelId="{08B5F0C4-96DA-43C5-AFC0-6EB53EF78766}" srcId="{B17CE6F9-26F8-4DBA-8F9E-56587641182C}" destId="{88EAB139-A62E-4408-A0A3-7C4D8861BFD0}" srcOrd="0" destOrd="0" parTransId="{34F7F596-4BBF-4A1B-BB26-3E646F7E127A}" sibTransId="{D8B26FE1-7D46-4E54-8ED2-9EDB1184018D}"/>
    <dgm:cxn modelId="{AD0A059E-09A7-447B-B06C-661DB78FAE56}" type="presOf" srcId="{6E5F0845-D2FA-4F27-9A73-BD419EEA0C30}" destId="{6A5505F0-9133-49A0-995B-96FC0B7C293A}" srcOrd="0" destOrd="0" presId="urn:microsoft.com/office/officeart/2008/layout/HorizontalMultiLevelHierarchy"/>
    <dgm:cxn modelId="{7E3C8280-DD59-404F-AE13-96649889E6D9}" type="presOf" srcId="{34F7F596-4BBF-4A1B-BB26-3E646F7E127A}" destId="{AAF4E093-CF28-4C00-A1FD-524B46BC8B3C}" srcOrd="0" destOrd="0" presId="urn:microsoft.com/office/officeart/2008/layout/HorizontalMultiLevelHierarchy"/>
    <dgm:cxn modelId="{B1CE6AFA-BCC1-4FB9-AD57-3D2A6FC36E02}" type="presOf" srcId="{5673A376-3219-436A-BB65-5518A94898AD}" destId="{CAB41ABC-179F-465F-8101-34425550C4D2}" srcOrd="1" destOrd="0" presId="urn:microsoft.com/office/officeart/2008/layout/HorizontalMultiLevelHierarchy"/>
    <dgm:cxn modelId="{5CFE91BC-9D65-4E45-BC71-612A4267A1FF}" srcId="{43490450-ED91-489F-AED1-E14940988737}" destId="{C7838C1B-6608-4BBB-9338-72D49071A25F}" srcOrd="3" destOrd="0" parTransId="{DB4C5625-0B78-469D-B226-58E5B3DFEA76}" sibTransId="{0CC6E04F-6ABB-4761-8917-A1B6A83B4030}"/>
    <dgm:cxn modelId="{2EE397C9-7415-43A7-908A-FC18614AAC90}" type="presOf" srcId="{0D5876C2-F8E4-4F1E-A46F-13B024F45C32}" destId="{7734381A-E78C-4C67-AE52-19EB4F7A16AD}" srcOrd="0" destOrd="0" presId="urn:microsoft.com/office/officeart/2008/layout/HorizontalMultiLevelHierarchy"/>
    <dgm:cxn modelId="{17355784-E2F8-4573-AA56-961E004C8906}" type="presOf" srcId="{1614F1D0-DB41-422C-90FE-8B1B0D464A0F}" destId="{07ADCF4F-F44C-4029-B6DE-9D3611B59D19}" srcOrd="1" destOrd="0" presId="urn:microsoft.com/office/officeart/2008/layout/HorizontalMultiLevelHierarchy"/>
    <dgm:cxn modelId="{20AC84E8-CF61-48B1-B632-DFF3BD8B5696}" type="presOf" srcId="{E69E3887-6747-448B-87D7-3CC467A147DA}" destId="{42FB9118-D0FD-49CB-9914-D76833088B73}" srcOrd="0" destOrd="0" presId="urn:microsoft.com/office/officeart/2008/layout/HorizontalMultiLevelHierarchy"/>
    <dgm:cxn modelId="{7783F25B-1135-48E7-9688-2681C008FA03}" type="presOf" srcId="{AFF19EAD-0C32-4456-970A-30E095535FCE}" destId="{85F7D8F5-8B90-4F9B-B084-AE5F5375A074}" srcOrd="1" destOrd="0" presId="urn:microsoft.com/office/officeart/2008/layout/HorizontalMultiLevelHierarchy"/>
    <dgm:cxn modelId="{B67E3D4E-15C7-4728-BC11-EB138EF87D6A}" srcId="{AA9F44CB-548B-4913-8340-65B43AB07451}" destId="{6809F1AF-23C1-4F0E-B824-6139DCE5E90B}" srcOrd="0" destOrd="0" parTransId="{1614F1D0-DB41-422C-90FE-8B1B0D464A0F}" sibTransId="{547D8439-224E-465B-A522-856690765321}"/>
    <dgm:cxn modelId="{63A0490B-109D-47CF-A366-2F617CC6AB2A}" srcId="{AA9F44CB-548B-4913-8340-65B43AB07451}" destId="{0536227C-4E3C-485B-8BA3-2C545CEE505C}" srcOrd="2" destOrd="0" parTransId="{4378811A-379B-46D3-82A2-F3FB09073A09}" sibTransId="{980029C9-00B5-4290-8313-4B2AEDC5F939}"/>
    <dgm:cxn modelId="{2B413AB7-AEAD-4091-B4FB-BAF9C689F139}" type="presParOf" srcId="{358F5547-EBF8-4A6B-A9AF-3376AE4E1D57}" destId="{D6EAB63D-CD6E-49D6-974C-CFCED247CF76}" srcOrd="0" destOrd="0" presId="urn:microsoft.com/office/officeart/2008/layout/HorizontalMultiLevelHierarchy"/>
    <dgm:cxn modelId="{10D1774E-1B2E-4A84-89BB-40488FA8CF2B}" type="presParOf" srcId="{D6EAB63D-CD6E-49D6-974C-CFCED247CF76}" destId="{5E4566AC-4CA1-43F3-B17A-FA1C5A83BA32}" srcOrd="0" destOrd="0" presId="urn:microsoft.com/office/officeart/2008/layout/HorizontalMultiLevelHierarchy"/>
    <dgm:cxn modelId="{C516D369-8418-4159-A03A-CA3BA6B0C27F}" type="presParOf" srcId="{D6EAB63D-CD6E-49D6-974C-CFCED247CF76}" destId="{2619CCC2-8E6F-4CF7-9E0E-E600CA13DD47}" srcOrd="1" destOrd="0" presId="urn:microsoft.com/office/officeart/2008/layout/HorizontalMultiLevelHierarchy"/>
    <dgm:cxn modelId="{78D4C863-B3CA-40B8-B9E7-6CEAFEDFD0A5}" type="presParOf" srcId="{2619CCC2-8E6F-4CF7-9E0E-E600CA13DD47}" destId="{8B10A04D-DA3F-46BE-A274-940646D27958}" srcOrd="0" destOrd="0" presId="urn:microsoft.com/office/officeart/2008/layout/HorizontalMultiLevelHierarchy"/>
    <dgm:cxn modelId="{C1F5E945-4349-4E0F-B64D-476A671F031F}" type="presParOf" srcId="{8B10A04D-DA3F-46BE-A274-940646D27958}" destId="{6B602201-F443-4B15-8AD6-4F3F1A1A6D13}" srcOrd="0" destOrd="0" presId="urn:microsoft.com/office/officeart/2008/layout/HorizontalMultiLevelHierarchy"/>
    <dgm:cxn modelId="{C56150F0-E0EF-4719-BB19-1B6B81CE34A7}" type="presParOf" srcId="{2619CCC2-8E6F-4CF7-9E0E-E600CA13DD47}" destId="{2230840D-D4B5-4F57-91AF-07CF708F2DB8}" srcOrd="1" destOrd="0" presId="urn:microsoft.com/office/officeart/2008/layout/HorizontalMultiLevelHierarchy"/>
    <dgm:cxn modelId="{22B63D86-54EC-4BE1-B9F5-88847E38C843}" type="presParOf" srcId="{2230840D-D4B5-4F57-91AF-07CF708F2DB8}" destId="{92AC7CD9-B211-4DB7-8A11-1D8D04C0C85A}" srcOrd="0" destOrd="0" presId="urn:microsoft.com/office/officeart/2008/layout/HorizontalMultiLevelHierarchy"/>
    <dgm:cxn modelId="{5EE5DC1C-2841-4C36-B967-61FC1E6C9099}" type="presParOf" srcId="{2230840D-D4B5-4F57-91AF-07CF708F2DB8}" destId="{AE3440B5-B93B-4923-9361-3224822AE311}" srcOrd="1" destOrd="0" presId="urn:microsoft.com/office/officeart/2008/layout/HorizontalMultiLevelHierarchy"/>
    <dgm:cxn modelId="{1074FF10-1D43-4CCF-BDB3-2F48EB021AAF}" type="presParOf" srcId="{AE3440B5-B93B-4923-9361-3224822AE311}" destId="{3C5E6C4D-DA96-441C-AFBE-8769BB1453FB}" srcOrd="0" destOrd="0" presId="urn:microsoft.com/office/officeart/2008/layout/HorizontalMultiLevelHierarchy"/>
    <dgm:cxn modelId="{447DAEE4-006F-409C-85D0-0FD5E4813681}" type="presParOf" srcId="{3C5E6C4D-DA96-441C-AFBE-8769BB1453FB}" destId="{0EB99EF0-DAEF-40F8-A27D-3D2E12262BEC}" srcOrd="0" destOrd="0" presId="urn:microsoft.com/office/officeart/2008/layout/HorizontalMultiLevelHierarchy"/>
    <dgm:cxn modelId="{3F9223F9-338F-4C75-B986-49A9645F4D8D}" type="presParOf" srcId="{AE3440B5-B93B-4923-9361-3224822AE311}" destId="{1E6A5320-1203-4E00-BE34-B648B6480FFE}" srcOrd="1" destOrd="0" presId="urn:microsoft.com/office/officeart/2008/layout/HorizontalMultiLevelHierarchy"/>
    <dgm:cxn modelId="{4E874284-6D13-4EDB-9D66-8485A5F44136}" type="presParOf" srcId="{1E6A5320-1203-4E00-BE34-B648B6480FFE}" destId="{91F93B9D-AB1D-4B07-B4A2-F8181A0A46CC}" srcOrd="0" destOrd="0" presId="urn:microsoft.com/office/officeart/2008/layout/HorizontalMultiLevelHierarchy"/>
    <dgm:cxn modelId="{76327AEA-A53A-4442-AD02-AEE62CFC2633}" type="presParOf" srcId="{1E6A5320-1203-4E00-BE34-B648B6480FFE}" destId="{8CB87169-602E-46C0-8983-0D10E0B106B7}" srcOrd="1" destOrd="0" presId="urn:microsoft.com/office/officeart/2008/layout/HorizontalMultiLevelHierarchy"/>
    <dgm:cxn modelId="{111161BD-5927-473E-8B04-0A0A52BB23D5}" type="presParOf" srcId="{AE3440B5-B93B-4923-9361-3224822AE311}" destId="{F72557E1-654E-47EF-9EFB-A931C15296ED}" srcOrd="2" destOrd="0" presId="urn:microsoft.com/office/officeart/2008/layout/HorizontalMultiLevelHierarchy"/>
    <dgm:cxn modelId="{0B1CE801-4848-4897-BD7E-8C2DFC2874C1}" type="presParOf" srcId="{F72557E1-654E-47EF-9EFB-A931C15296ED}" destId="{6FBE9030-C444-4A28-AC24-795BDE15312B}" srcOrd="0" destOrd="0" presId="urn:microsoft.com/office/officeart/2008/layout/HorizontalMultiLevelHierarchy"/>
    <dgm:cxn modelId="{DE314359-F169-471E-A243-6AD6B753548A}" type="presParOf" srcId="{AE3440B5-B93B-4923-9361-3224822AE311}" destId="{ADA4A2D7-D5EB-4DBB-AA49-31E5EDA6D32D}" srcOrd="3" destOrd="0" presId="urn:microsoft.com/office/officeart/2008/layout/HorizontalMultiLevelHierarchy"/>
    <dgm:cxn modelId="{BCE9691D-F54A-4539-A458-4787A002BA8D}" type="presParOf" srcId="{ADA4A2D7-D5EB-4DBB-AA49-31E5EDA6D32D}" destId="{084F557F-78FC-4E73-9D9C-C04F17455D07}" srcOrd="0" destOrd="0" presId="urn:microsoft.com/office/officeart/2008/layout/HorizontalMultiLevelHierarchy"/>
    <dgm:cxn modelId="{15AEF200-D591-45F6-B8D0-1517C9BC97F9}" type="presParOf" srcId="{ADA4A2D7-D5EB-4DBB-AA49-31E5EDA6D32D}" destId="{53D73BF1-3363-45B8-8CFB-EC1D70E91613}" srcOrd="1" destOrd="0" presId="urn:microsoft.com/office/officeart/2008/layout/HorizontalMultiLevelHierarchy"/>
    <dgm:cxn modelId="{8520F584-8E19-4398-B190-5A24F0504B38}" type="presParOf" srcId="{AE3440B5-B93B-4923-9361-3224822AE311}" destId="{4D32311F-EAB0-461F-A6BE-9EC3B3868531}" srcOrd="4" destOrd="0" presId="urn:microsoft.com/office/officeart/2008/layout/HorizontalMultiLevelHierarchy"/>
    <dgm:cxn modelId="{4F105518-E3C8-49AD-882B-FEDDAC50065C}" type="presParOf" srcId="{4D32311F-EAB0-461F-A6BE-9EC3B3868531}" destId="{D40B43F6-D863-4F93-BF7D-C43E634D3CC3}" srcOrd="0" destOrd="0" presId="urn:microsoft.com/office/officeart/2008/layout/HorizontalMultiLevelHierarchy"/>
    <dgm:cxn modelId="{8773F243-A1EF-49D3-B278-EFA0E5C2CC81}" type="presParOf" srcId="{AE3440B5-B93B-4923-9361-3224822AE311}" destId="{F8E12D3E-F124-4DC5-B1CB-30BABC9C7121}" srcOrd="5" destOrd="0" presId="urn:microsoft.com/office/officeart/2008/layout/HorizontalMultiLevelHierarchy"/>
    <dgm:cxn modelId="{930AE56E-2B18-49D1-9153-C172EBCDF893}" type="presParOf" srcId="{F8E12D3E-F124-4DC5-B1CB-30BABC9C7121}" destId="{5DC6771F-CBD2-4834-8AFB-EAAE3B615AC5}" srcOrd="0" destOrd="0" presId="urn:microsoft.com/office/officeart/2008/layout/HorizontalMultiLevelHierarchy"/>
    <dgm:cxn modelId="{866486FD-8BC8-42E0-827D-AAC7344576F8}" type="presParOf" srcId="{F8E12D3E-F124-4DC5-B1CB-30BABC9C7121}" destId="{45E485C9-CD41-4959-90A0-65504D9142A9}" srcOrd="1" destOrd="0" presId="urn:microsoft.com/office/officeart/2008/layout/HorizontalMultiLevelHierarchy"/>
    <dgm:cxn modelId="{2F3D8669-9C86-41D3-B411-A2A9E25DAB38}" type="presParOf" srcId="{AE3440B5-B93B-4923-9361-3224822AE311}" destId="{DF14AB43-0993-467F-AA0C-406AB994079F}" srcOrd="6" destOrd="0" presId="urn:microsoft.com/office/officeart/2008/layout/HorizontalMultiLevelHierarchy"/>
    <dgm:cxn modelId="{A900000E-D9E7-4D67-9135-72A548D2CA9F}" type="presParOf" srcId="{DF14AB43-0993-467F-AA0C-406AB994079F}" destId="{2B87A32F-1DC0-44F3-B9D6-0A50F179C8A8}" srcOrd="0" destOrd="0" presId="urn:microsoft.com/office/officeart/2008/layout/HorizontalMultiLevelHierarchy"/>
    <dgm:cxn modelId="{FAB0EAAF-4819-4EA7-8C87-CFEFCE571A82}" type="presParOf" srcId="{AE3440B5-B93B-4923-9361-3224822AE311}" destId="{1D92F3E8-5337-4AA1-AC08-219E24154738}" srcOrd="7" destOrd="0" presId="urn:microsoft.com/office/officeart/2008/layout/HorizontalMultiLevelHierarchy"/>
    <dgm:cxn modelId="{4E384FFF-6EEA-440B-8481-6B652F783A88}" type="presParOf" srcId="{1D92F3E8-5337-4AA1-AC08-219E24154738}" destId="{09F5B56F-5BC3-44E1-A32F-F5AE67BA777A}" srcOrd="0" destOrd="0" presId="urn:microsoft.com/office/officeart/2008/layout/HorizontalMultiLevelHierarchy"/>
    <dgm:cxn modelId="{5360926A-4701-4484-A317-5D1170A076D9}" type="presParOf" srcId="{1D92F3E8-5337-4AA1-AC08-219E24154738}" destId="{75404AE2-28F5-47D1-9E6F-59534B012358}" srcOrd="1" destOrd="0" presId="urn:microsoft.com/office/officeart/2008/layout/HorizontalMultiLevelHierarchy"/>
    <dgm:cxn modelId="{283D9A24-C8B6-4E37-8135-D5C38C3734BA}" type="presParOf" srcId="{2619CCC2-8E6F-4CF7-9E0E-E600CA13DD47}" destId="{6969EB49-BCA0-44BB-888A-02E8EDCC71A3}" srcOrd="2" destOrd="0" presId="urn:microsoft.com/office/officeart/2008/layout/HorizontalMultiLevelHierarchy"/>
    <dgm:cxn modelId="{2F961DE7-2840-4F57-81FC-50D1E15EF48D}" type="presParOf" srcId="{6969EB49-BCA0-44BB-888A-02E8EDCC71A3}" destId="{252FED32-C5FD-4F25-BCEF-1F517BFDDA04}" srcOrd="0" destOrd="0" presId="urn:microsoft.com/office/officeart/2008/layout/HorizontalMultiLevelHierarchy"/>
    <dgm:cxn modelId="{FE16AD6F-E61B-48C4-BC95-D77243ADD089}" type="presParOf" srcId="{2619CCC2-8E6F-4CF7-9E0E-E600CA13DD47}" destId="{697E0965-7250-4AC4-BF06-50DA8DF528DB}" srcOrd="3" destOrd="0" presId="urn:microsoft.com/office/officeart/2008/layout/HorizontalMultiLevelHierarchy"/>
    <dgm:cxn modelId="{6B3D290E-6821-440A-8CF1-038F589FCFBB}" type="presParOf" srcId="{697E0965-7250-4AC4-BF06-50DA8DF528DB}" destId="{1C5C0225-1FCF-4C5E-B4BD-24DEF5FC7528}" srcOrd="0" destOrd="0" presId="urn:microsoft.com/office/officeart/2008/layout/HorizontalMultiLevelHierarchy"/>
    <dgm:cxn modelId="{AA2C12B7-1A2B-4090-9D30-F99D66C4696E}" type="presParOf" srcId="{697E0965-7250-4AC4-BF06-50DA8DF528DB}" destId="{978F2999-2439-4B4E-9203-87DB2740F1B1}" srcOrd="1" destOrd="0" presId="urn:microsoft.com/office/officeart/2008/layout/HorizontalMultiLevelHierarchy"/>
    <dgm:cxn modelId="{FA516AF2-A95F-4153-8851-FCEDC9977320}" type="presParOf" srcId="{978F2999-2439-4B4E-9203-87DB2740F1B1}" destId="{20229D38-2CF9-4E61-88BC-DF7B7D8FE745}" srcOrd="0" destOrd="0" presId="urn:microsoft.com/office/officeart/2008/layout/HorizontalMultiLevelHierarchy"/>
    <dgm:cxn modelId="{35D78942-AD5B-4FB4-ACB3-AF4B0BD7806A}" type="presParOf" srcId="{20229D38-2CF9-4E61-88BC-DF7B7D8FE745}" destId="{798DA56F-E2F5-4EE7-8355-647C42E9FB98}" srcOrd="0" destOrd="0" presId="urn:microsoft.com/office/officeart/2008/layout/HorizontalMultiLevelHierarchy"/>
    <dgm:cxn modelId="{59A57FA2-D538-4A85-BD64-9C75D3081E62}" type="presParOf" srcId="{978F2999-2439-4B4E-9203-87DB2740F1B1}" destId="{CDC95C5E-3691-4B91-8E4A-8D93C975BD1A}" srcOrd="1" destOrd="0" presId="urn:microsoft.com/office/officeart/2008/layout/HorizontalMultiLevelHierarchy"/>
    <dgm:cxn modelId="{CC8116E2-96ED-45FC-A578-C86E01FD531D}" type="presParOf" srcId="{CDC95C5E-3691-4B91-8E4A-8D93C975BD1A}" destId="{B8728E8F-1B0E-44E9-AAB1-9CC35FE1E718}" srcOrd="0" destOrd="0" presId="urn:microsoft.com/office/officeart/2008/layout/HorizontalMultiLevelHierarchy"/>
    <dgm:cxn modelId="{CBA557BD-623E-41E8-AB40-AD3F07C0A783}" type="presParOf" srcId="{CDC95C5E-3691-4B91-8E4A-8D93C975BD1A}" destId="{E8CA6F4B-5B0B-4E33-9375-C6A9D22D6C83}" srcOrd="1" destOrd="0" presId="urn:microsoft.com/office/officeart/2008/layout/HorizontalMultiLevelHierarchy"/>
    <dgm:cxn modelId="{91B795E3-85C5-436F-B3BE-93D27852EE00}" type="presParOf" srcId="{E8CA6F4B-5B0B-4E33-9375-C6A9D22D6C83}" destId="{F71E8CE0-98CD-41A4-A62F-42C3DC712F46}" srcOrd="0" destOrd="0" presId="urn:microsoft.com/office/officeart/2008/layout/HorizontalMultiLevelHierarchy"/>
    <dgm:cxn modelId="{6D5B4FCA-4A25-423C-9E3B-85494D54971B}" type="presParOf" srcId="{F71E8CE0-98CD-41A4-A62F-42C3DC712F46}" destId="{EBB2E8E4-CC6A-4E05-954E-D2935189C6BD}" srcOrd="0" destOrd="0" presId="urn:microsoft.com/office/officeart/2008/layout/HorizontalMultiLevelHierarchy"/>
    <dgm:cxn modelId="{5FA1F992-0FE1-476A-AB4A-995DDA1564DE}" type="presParOf" srcId="{E8CA6F4B-5B0B-4E33-9375-C6A9D22D6C83}" destId="{EAF28930-6241-4F05-A272-FEF7E2BDA13E}" srcOrd="1" destOrd="0" presId="urn:microsoft.com/office/officeart/2008/layout/HorizontalMultiLevelHierarchy"/>
    <dgm:cxn modelId="{5BDE007B-0320-4FB4-B9C8-5EC7C118AB1A}" type="presParOf" srcId="{EAF28930-6241-4F05-A272-FEF7E2BDA13E}" destId="{949433A1-6E85-4D41-B0B8-AEA259E7C4EC}" srcOrd="0" destOrd="0" presId="urn:microsoft.com/office/officeart/2008/layout/HorizontalMultiLevelHierarchy"/>
    <dgm:cxn modelId="{1F46E5FD-26B1-4EC6-A1AA-8A2E09AD377F}" type="presParOf" srcId="{EAF28930-6241-4F05-A272-FEF7E2BDA13E}" destId="{FCD6D675-1AF1-49D2-8A44-5C14EE58FB25}" srcOrd="1" destOrd="0" presId="urn:microsoft.com/office/officeart/2008/layout/HorizontalMultiLevelHierarchy"/>
    <dgm:cxn modelId="{014C922A-3230-4F0E-820A-D629B4A5A0DB}" type="presParOf" srcId="{E8CA6F4B-5B0B-4E33-9375-C6A9D22D6C83}" destId="{0C83BF86-4545-459D-A5AE-6ABB84E99777}" srcOrd="2" destOrd="0" presId="urn:microsoft.com/office/officeart/2008/layout/HorizontalMultiLevelHierarchy"/>
    <dgm:cxn modelId="{0FB5D5A9-F76B-47C0-AB26-63DCEF36300B}" type="presParOf" srcId="{0C83BF86-4545-459D-A5AE-6ABB84E99777}" destId="{99DF0341-CA6D-41F2-84E2-ECEB6A99FB22}" srcOrd="0" destOrd="0" presId="urn:microsoft.com/office/officeart/2008/layout/HorizontalMultiLevelHierarchy"/>
    <dgm:cxn modelId="{6F92C14A-3A7F-4D66-A4A3-A9BB3EF9C55A}" type="presParOf" srcId="{E8CA6F4B-5B0B-4E33-9375-C6A9D22D6C83}" destId="{21B2339A-3DB9-4C88-AA8D-08108EF13DAE}" srcOrd="3" destOrd="0" presId="urn:microsoft.com/office/officeart/2008/layout/HorizontalMultiLevelHierarchy"/>
    <dgm:cxn modelId="{82D0CE31-1B35-4C1A-AE6C-316C59427CDB}" type="presParOf" srcId="{21B2339A-3DB9-4C88-AA8D-08108EF13DAE}" destId="{40024D19-B42B-4876-8526-50554D81B1A5}" srcOrd="0" destOrd="0" presId="urn:microsoft.com/office/officeart/2008/layout/HorizontalMultiLevelHierarchy"/>
    <dgm:cxn modelId="{A5DA657C-949A-4180-8933-DF573158F8D9}" type="presParOf" srcId="{21B2339A-3DB9-4C88-AA8D-08108EF13DAE}" destId="{3D4B7BAC-E03B-4BFD-8FF0-AD4E07696258}" srcOrd="1" destOrd="0" presId="urn:microsoft.com/office/officeart/2008/layout/HorizontalMultiLevelHierarchy"/>
    <dgm:cxn modelId="{1442F405-9F22-4169-A76D-49ECAACEF9DB}" type="presParOf" srcId="{E8CA6F4B-5B0B-4E33-9375-C6A9D22D6C83}" destId="{DB6C8AF2-33D8-4A91-9254-88E8AF277D6A}" srcOrd="4" destOrd="0" presId="urn:microsoft.com/office/officeart/2008/layout/HorizontalMultiLevelHierarchy"/>
    <dgm:cxn modelId="{415FC73B-82C3-4FD7-92D3-015ED4AEEEFD}" type="presParOf" srcId="{DB6C8AF2-33D8-4A91-9254-88E8AF277D6A}" destId="{2006551A-0C35-4AAA-B8B1-0FF131BD0C06}" srcOrd="0" destOrd="0" presId="urn:microsoft.com/office/officeart/2008/layout/HorizontalMultiLevelHierarchy"/>
    <dgm:cxn modelId="{E3B77A95-8556-4504-BB64-CDAC7E576F44}" type="presParOf" srcId="{E8CA6F4B-5B0B-4E33-9375-C6A9D22D6C83}" destId="{845C861B-D874-40F1-AD7C-119BA7E16998}" srcOrd="5" destOrd="0" presId="urn:microsoft.com/office/officeart/2008/layout/HorizontalMultiLevelHierarchy"/>
    <dgm:cxn modelId="{5AE7E540-C969-4595-B949-75AB3A297C0A}" type="presParOf" srcId="{845C861B-D874-40F1-AD7C-119BA7E16998}" destId="{78013CA5-9A02-4BDB-B5AA-DE3ACFBF9261}" srcOrd="0" destOrd="0" presId="urn:microsoft.com/office/officeart/2008/layout/HorizontalMultiLevelHierarchy"/>
    <dgm:cxn modelId="{96CCB1AA-FF7F-455E-8E08-10190C1EC051}" type="presParOf" srcId="{845C861B-D874-40F1-AD7C-119BA7E16998}" destId="{82C450F6-E123-4681-A066-8E682B0D3A22}" srcOrd="1" destOrd="0" presId="urn:microsoft.com/office/officeart/2008/layout/HorizontalMultiLevelHierarchy"/>
    <dgm:cxn modelId="{5FF062DD-B234-439D-979F-CC33D32D9093}" type="presParOf" srcId="{E8CA6F4B-5B0B-4E33-9375-C6A9D22D6C83}" destId="{3A1D86B2-9B2F-4DDC-9495-FD16CFC26FCF}" srcOrd="6" destOrd="0" presId="urn:microsoft.com/office/officeart/2008/layout/HorizontalMultiLevelHierarchy"/>
    <dgm:cxn modelId="{D3ADCB29-B8D3-4ADB-8489-51E6B4C3FF4D}" type="presParOf" srcId="{3A1D86B2-9B2F-4DDC-9495-FD16CFC26FCF}" destId="{DDF13306-B41E-4DBC-9FA7-C73AB9698387}" srcOrd="0" destOrd="0" presId="urn:microsoft.com/office/officeart/2008/layout/HorizontalMultiLevelHierarchy"/>
    <dgm:cxn modelId="{8F0005DD-1B18-4354-9DA9-EA62DAD4DE25}" type="presParOf" srcId="{E8CA6F4B-5B0B-4E33-9375-C6A9D22D6C83}" destId="{3753C1E0-CABA-4E48-BF19-A9D73BB39CE6}" srcOrd="7" destOrd="0" presId="urn:microsoft.com/office/officeart/2008/layout/HorizontalMultiLevelHierarchy"/>
    <dgm:cxn modelId="{2C0EC100-1EEF-422D-92A9-F8E71B3C2A52}" type="presParOf" srcId="{3753C1E0-CABA-4E48-BF19-A9D73BB39CE6}" destId="{E847812E-5E8C-40DC-B495-E5BF90E1A4D9}" srcOrd="0" destOrd="0" presId="urn:microsoft.com/office/officeart/2008/layout/HorizontalMultiLevelHierarchy"/>
    <dgm:cxn modelId="{B903BDCB-D366-4254-9F3B-5CC35BEE3832}" type="presParOf" srcId="{3753C1E0-CABA-4E48-BF19-A9D73BB39CE6}" destId="{95FE8981-73D0-4B2A-8A56-8C70B56E13EA}" srcOrd="1" destOrd="0" presId="urn:microsoft.com/office/officeart/2008/layout/HorizontalMultiLevelHierarchy"/>
    <dgm:cxn modelId="{210CECD0-32B0-4FFF-BB48-7BB5789DB58B}" type="presParOf" srcId="{978F2999-2439-4B4E-9203-87DB2740F1B1}" destId="{50618AA5-0907-4654-B55E-F13037485210}" srcOrd="2" destOrd="0" presId="urn:microsoft.com/office/officeart/2008/layout/HorizontalMultiLevelHierarchy"/>
    <dgm:cxn modelId="{9D57EE97-568D-4F9E-BB4B-B334A2DB0C6D}" type="presParOf" srcId="{50618AA5-0907-4654-B55E-F13037485210}" destId="{C767B607-BCD4-447B-8670-73E7B277A78F}" srcOrd="0" destOrd="0" presId="urn:microsoft.com/office/officeart/2008/layout/HorizontalMultiLevelHierarchy"/>
    <dgm:cxn modelId="{99449677-552A-451A-8C91-8CF18DA3BF70}" type="presParOf" srcId="{978F2999-2439-4B4E-9203-87DB2740F1B1}" destId="{C209E61F-30D4-47CC-BAE0-E3F3C4F43951}" srcOrd="3" destOrd="0" presId="urn:microsoft.com/office/officeart/2008/layout/HorizontalMultiLevelHierarchy"/>
    <dgm:cxn modelId="{B7688BAB-5877-4FEA-AF72-9FA09AD2CA6B}" type="presParOf" srcId="{C209E61F-30D4-47CC-BAE0-E3F3C4F43951}" destId="{42FB9118-D0FD-49CB-9914-D76833088B73}" srcOrd="0" destOrd="0" presId="urn:microsoft.com/office/officeart/2008/layout/HorizontalMultiLevelHierarchy"/>
    <dgm:cxn modelId="{5D666FD7-0541-4DEC-AE32-1406E4CA2E12}" type="presParOf" srcId="{C209E61F-30D4-47CC-BAE0-E3F3C4F43951}" destId="{E422566E-665A-4113-8811-A03C1842C5A0}" srcOrd="1" destOrd="0" presId="urn:microsoft.com/office/officeart/2008/layout/HorizontalMultiLevelHierarchy"/>
    <dgm:cxn modelId="{371C83B1-E0E8-4A32-9436-F0D852FE0D99}" type="presParOf" srcId="{978F2999-2439-4B4E-9203-87DB2740F1B1}" destId="{515AB8A8-E0E1-442B-993A-946BE160AD8C}" srcOrd="4" destOrd="0" presId="urn:microsoft.com/office/officeart/2008/layout/HorizontalMultiLevelHierarchy"/>
    <dgm:cxn modelId="{20CF2B16-E836-4E94-92A0-3BFD46C2CBBA}" type="presParOf" srcId="{515AB8A8-E0E1-442B-993A-946BE160AD8C}" destId="{84E90FA6-05BC-4DB2-8A8B-B849B3746916}" srcOrd="0" destOrd="0" presId="urn:microsoft.com/office/officeart/2008/layout/HorizontalMultiLevelHierarchy"/>
    <dgm:cxn modelId="{B4BBAF19-9575-4BF0-B153-7A75E1DB29AC}" type="presParOf" srcId="{978F2999-2439-4B4E-9203-87DB2740F1B1}" destId="{288A27E9-4670-4FFD-A4A6-CBF297CD1EE9}" srcOrd="5" destOrd="0" presId="urn:microsoft.com/office/officeart/2008/layout/HorizontalMultiLevelHierarchy"/>
    <dgm:cxn modelId="{107381F0-C213-4A2A-B2AA-2624FF0474C8}" type="presParOf" srcId="{288A27E9-4670-4FFD-A4A6-CBF297CD1EE9}" destId="{15D2EFCC-4209-442D-8C50-1DEE8499C18D}" srcOrd="0" destOrd="0" presId="urn:microsoft.com/office/officeart/2008/layout/HorizontalMultiLevelHierarchy"/>
    <dgm:cxn modelId="{1EFAC350-C710-48E6-BCB7-FF95127B4420}" type="presParOf" srcId="{288A27E9-4670-4FFD-A4A6-CBF297CD1EE9}" destId="{5B2F7903-0AA9-4517-A434-2912DE925529}" srcOrd="1" destOrd="0" presId="urn:microsoft.com/office/officeart/2008/layout/HorizontalMultiLevelHierarchy"/>
    <dgm:cxn modelId="{3B15E638-90D4-436F-B83D-71017AFA92B6}" type="presParOf" srcId="{978F2999-2439-4B4E-9203-87DB2740F1B1}" destId="{BF58C61D-9F78-400D-B8A1-7CF5F75250AC}" srcOrd="6" destOrd="0" presId="urn:microsoft.com/office/officeart/2008/layout/HorizontalMultiLevelHierarchy"/>
    <dgm:cxn modelId="{52B36F7E-0356-4A38-AD8F-459DBCB777F2}" type="presParOf" srcId="{BF58C61D-9F78-400D-B8A1-7CF5F75250AC}" destId="{CC46383E-CADA-4441-9397-835898B25B35}" srcOrd="0" destOrd="0" presId="urn:microsoft.com/office/officeart/2008/layout/HorizontalMultiLevelHierarchy"/>
    <dgm:cxn modelId="{EF9EC855-F293-4F54-9C1D-8070AEBC7659}" type="presParOf" srcId="{978F2999-2439-4B4E-9203-87DB2740F1B1}" destId="{CC07B64A-61D8-4A4A-BC27-FC2C15411E6C}" srcOrd="7" destOrd="0" presId="urn:microsoft.com/office/officeart/2008/layout/HorizontalMultiLevelHierarchy"/>
    <dgm:cxn modelId="{98456095-249A-4073-91EB-B185CB32C790}" type="presParOf" srcId="{CC07B64A-61D8-4A4A-BC27-FC2C15411E6C}" destId="{FE853071-3C8C-4121-A4E3-B87CEADC847C}" srcOrd="0" destOrd="0" presId="urn:microsoft.com/office/officeart/2008/layout/HorizontalMultiLevelHierarchy"/>
    <dgm:cxn modelId="{11EC8628-88CC-4AEE-87F4-C939675523A2}" type="presParOf" srcId="{CC07B64A-61D8-4A4A-BC27-FC2C15411E6C}" destId="{A0EBEDB1-0723-4A0F-90BC-29AC374A8991}" srcOrd="1" destOrd="0" presId="urn:microsoft.com/office/officeart/2008/layout/HorizontalMultiLevelHierarchy"/>
    <dgm:cxn modelId="{7D3EF595-F8DD-4C0B-9CEF-9214B2B2110E}" type="presParOf" srcId="{A0EBEDB1-0723-4A0F-90BC-29AC374A8991}" destId="{E8D9383B-F648-4290-8926-8852C41823AA}" srcOrd="0" destOrd="0" presId="urn:microsoft.com/office/officeart/2008/layout/HorizontalMultiLevelHierarchy"/>
    <dgm:cxn modelId="{837246A5-1099-4E26-A1DD-DAEFE7B0A0DC}" type="presParOf" srcId="{E8D9383B-F648-4290-8926-8852C41823AA}" destId="{70975E8E-BCB0-4946-B36A-5D567943B14E}" srcOrd="0" destOrd="0" presId="urn:microsoft.com/office/officeart/2008/layout/HorizontalMultiLevelHierarchy"/>
    <dgm:cxn modelId="{24565F60-355B-4152-A2DD-CE7B42075111}" type="presParOf" srcId="{A0EBEDB1-0723-4A0F-90BC-29AC374A8991}" destId="{14348A08-7FD9-4D90-9A49-C32F38FB8CA0}" srcOrd="1" destOrd="0" presId="urn:microsoft.com/office/officeart/2008/layout/HorizontalMultiLevelHierarchy"/>
    <dgm:cxn modelId="{5D8747CB-1CA2-48CA-9945-BE1292A0B762}" type="presParOf" srcId="{14348A08-7FD9-4D90-9A49-C32F38FB8CA0}" destId="{33E072DB-5D67-4004-9C04-7545B53BAA4F}" srcOrd="0" destOrd="0" presId="urn:microsoft.com/office/officeart/2008/layout/HorizontalMultiLevelHierarchy"/>
    <dgm:cxn modelId="{2A80B748-40D5-4435-8DA4-BED1A0512248}" type="presParOf" srcId="{14348A08-7FD9-4D90-9A49-C32F38FB8CA0}" destId="{B31FD3D8-0414-43FE-9339-858FA85BFC2D}" srcOrd="1" destOrd="0" presId="urn:microsoft.com/office/officeart/2008/layout/HorizontalMultiLevelHierarchy"/>
    <dgm:cxn modelId="{191392C4-1102-4D04-8965-F9B2CB16A2C3}" type="presParOf" srcId="{A0EBEDB1-0723-4A0F-90BC-29AC374A8991}" destId="{68143193-CE57-4412-9FEC-489C4F2E7A1F}" srcOrd="2" destOrd="0" presId="urn:microsoft.com/office/officeart/2008/layout/HorizontalMultiLevelHierarchy"/>
    <dgm:cxn modelId="{19188771-7216-4B67-918E-C94F9F1E49D5}" type="presParOf" srcId="{68143193-CE57-4412-9FEC-489C4F2E7A1F}" destId="{D94FAB35-C15D-4824-A77E-4270D932B2BC}" srcOrd="0" destOrd="0" presId="urn:microsoft.com/office/officeart/2008/layout/HorizontalMultiLevelHierarchy"/>
    <dgm:cxn modelId="{2A72065F-7A35-48A7-AB15-6D712686BDE9}" type="presParOf" srcId="{A0EBEDB1-0723-4A0F-90BC-29AC374A8991}" destId="{7916F1A1-7CD9-4820-B42D-7BC9FAED7165}" srcOrd="3" destOrd="0" presId="urn:microsoft.com/office/officeart/2008/layout/HorizontalMultiLevelHierarchy"/>
    <dgm:cxn modelId="{5FF08019-6DDA-40B5-BE5F-2B82633C39AD}" type="presParOf" srcId="{7916F1A1-7CD9-4820-B42D-7BC9FAED7165}" destId="{E09553F9-FBF9-4619-9C8A-FFA9F3425459}" srcOrd="0" destOrd="0" presId="urn:microsoft.com/office/officeart/2008/layout/HorizontalMultiLevelHierarchy"/>
    <dgm:cxn modelId="{04B293D0-C176-4495-B901-926DC639316E}" type="presParOf" srcId="{7916F1A1-7CD9-4820-B42D-7BC9FAED7165}" destId="{5DCA3838-9544-485D-9A6A-C2166AFAEF45}" srcOrd="1" destOrd="0" presId="urn:microsoft.com/office/officeart/2008/layout/HorizontalMultiLevelHierarchy"/>
    <dgm:cxn modelId="{1985FA71-481A-42A3-BFC7-3D5A276B3027}" type="presParOf" srcId="{A0EBEDB1-0723-4A0F-90BC-29AC374A8991}" destId="{9705799C-5094-4D2E-86BF-A0B7D831BFAA}" srcOrd="4" destOrd="0" presId="urn:microsoft.com/office/officeart/2008/layout/HorizontalMultiLevelHierarchy"/>
    <dgm:cxn modelId="{D8CB2212-BDF6-4B5B-B241-2D3243D6D990}" type="presParOf" srcId="{9705799C-5094-4D2E-86BF-A0B7D831BFAA}" destId="{844D520C-E2FB-46B9-9133-449AF9655455}" srcOrd="0" destOrd="0" presId="urn:microsoft.com/office/officeart/2008/layout/HorizontalMultiLevelHierarchy"/>
    <dgm:cxn modelId="{2F469373-4E05-44CA-B0EB-72A5C65E78A8}" type="presParOf" srcId="{A0EBEDB1-0723-4A0F-90BC-29AC374A8991}" destId="{F2F8F34C-BB77-4CCA-843E-BD4A5AF2467B}" srcOrd="5" destOrd="0" presId="urn:microsoft.com/office/officeart/2008/layout/HorizontalMultiLevelHierarchy"/>
    <dgm:cxn modelId="{B4FD58BF-4485-4855-9BAD-F1939A6726B8}" type="presParOf" srcId="{F2F8F34C-BB77-4CCA-843E-BD4A5AF2467B}" destId="{937D819A-4DDE-442E-9A23-FF6A13133734}" srcOrd="0" destOrd="0" presId="urn:microsoft.com/office/officeart/2008/layout/HorizontalMultiLevelHierarchy"/>
    <dgm:cxn modelId="{7FC4B4DF-C0AA-4BCC-840F-FAABD6C46029}" type="presParOf" srcId="{F2F8F34C-BB77-4CCA-843E-BD4A5AF2467B}" destId="{773628FF-F8B4-4297-8450-C13C0822AAD6}" srcOrd="1" destOrd="0" presId="urn:microsoft.com/office/officeart/2008/layout/HorizontalMultiLevelHierarchy"/>
    <dgm:cxn modelId="{6A15A5CA-9B40-4BA7-B82B-D93BB983F705}" type="presParOf" srcId="{2619CCC2-8E6F-4CF7-9E0E-E600CA13DD47}" destId="{0526C622-56C5-4014-9975-E4089746D4FF}" srcOrd="4" destOrd="0" presId="urn:microsoft.com/office/officeart/2008/layout/HorizontalMultiLevelHierarchy"/>
    <dgm:cxn modelId="{E2F532AD-24AA-4EA1-A051-80F3F3E0799F}" type="presParOf" srcId="{0526C622-56C5-4014-9975-E4089746D4FF}" destId="{7FEFDA80-9A50-4630-8363-D138945B32D1}" srcOrd="0" destOrd="0" presId="urn:microsoft.com/office/officeart/2008/layout/HorizontalMultiLevelHierarchy"/>
    <dgm:cxn modelId="{7D8EDBE9-231E-4ADD-B533-7ACF8BD878DC}" type="presParOf" srcId="{2619CCC2-8E6F-4CF7-9E0E-E600CA13DD47}" destId="{DA8EE00D-68B3-4C28-98A1-8CF5F10A623F}" srcOrd="5" destOrd="0" presId="urn:microsoft.com/office/officeart/2008/layout/HorizontalMultiLevelHierarchy"/>
    <dgm:cxn modelId="{3D143882-9B30-4661-8D22-5317FFAEDC53}" type="presParOf" srcId="{DA8EE00D-68B3-4C28-98A1-8CF5F10A623F}" destId="{9128274D-2612-4E8E-9E25-5B820396EB07}" srcOrd="0" destOrd="0" presId="urn:microsoft.com/office/officeart/2008/layout/HorizontalMultiLevelHierarchy"/>
    <dgm:cxn modelId="{5AD16E37-72F7-4C76-896B-93E557E25B70}" type="presParOf" srcId="{DA8EE00D-68B3-4C28-98A1-8CF5F10A623F}" destId="{565C58D5-D50A-4CCF-BFDB-194492164EEE}" srcOrd="1" destOrd="0" presId="urn:microsoft.com/office/officeart/2008/layout/HorizontalMultiLevelHierarchy"/>
    <dgm:cxn modelId="{2B8BE64B-775A-46A3-876E-4B9BD5AD9588}" type="presParOf" srcId="{565C58D5-D50A-4CCF-BFDB-194492164EEE}" destId="{A27C5D59-448D-454F-B74B-C72AA799677B}" srcOrd="0" destOrd="0" presId="urn:microsoft.com/office/officeart/2008/layout/HorizontalMultiLevelHierarchy"/>
    <dgm:cxn modelId="{8A94E9EC-7EE9-4B19-BFD9-6BC7D2B8EE36}" type="presParOf" srcId="{A27C5D59-448D-454F-B74B-C72AA799677B}" destId="{07ADCF4F-F44C-4029-B6DE-9D3611B59D19}" srcOrd="0" destOrd="0" presId="urn:microsoft.com/office/officeart/2008/layout/HorizontalMultiLevelHierarchy"/>
    <dgm:cxn modelId="{AEB727ED-C8C9-42B0-93D6-ACC37F670437}" type="presParOf" srcId="{565C58D5-D50A-4CCF-BFDB-194492164EEE}" destId="{49A081B9-364A-425B-9152-36675FC427C8}" srcOrd="1" destOrd="0" presId="urn:microsoft.com/office/officeart/2008/layout/HorizontalMultiLevelHierarchy"/>
    <dgm:cxn modelId="{12C75A41-5621-4FF6-9CED-000FAD507D98}" type="presParOf" srcId="{49A081B9-364A-425B-9152-36675FC427C8}" destId="{A711717C-649B-41A4-AF92-39A6869367F4}" srcOrd="0" destOrd="0" presId="urn:microsoft.com/office/officeart/2008/layout/HorizontalMultiLevelHierarchy"/>
    <dgm:cxn modelId="{ADC5B20D-8694-461E-8A10-D4A7E2A8F4B2}" type="presParOf" srcId="{49A081B9-364A-425B-9152-36675FC427C8}" destId="{9B2252BC-CC9B-4C6F-8C7B-DB768CAF5D93}" srcOrd="1" destOrd="0" presId="urn:microsoft.com/office/officeart/2008/layout/HorizontalMultiLevelHierarchy"/>
    <dgm:cxn modelId="{A0F753CF-BBF5-4C68-8CDD-CF99271B5506}" type="presParOf" srcId="{565C58D5-D50A-4CCF-BFDB-194492164EEE}" destId="{33B8A14F-9D0F-469D-8D35-F2A3E73843A3}" srcOrd="2" destOrd="0" presId="urn:microsoft.com/office/officeart/2008/layout/HorizontalMultiLevelHierarchy"/>
    <dgm:cxn modelId="{8908AF9A-CBDA-4F7A-B380-ED9DD0F47D91}" type="presParOf" srcId="{33B8A14F-9D0F-469D-8D35-F2A3E73843A3}" destId="{00B573D5-144C-4AE6-9016-67EC2A2CE932}" srcOrd="0" destOrd="0" presId="urn:microsoft.com/office/officeart/2008/layout/HorizontalMultiLevelHierarchy"/>
    <dgm:cxn modelId="{B3896B21-0FEA-4994-8BF7-D699364C5D42}" type="presParOf" srcId="{565C58D5-D50A-4CCF-BFDB-194492164EEE}" destId="{55C479E0-0546-4071-99C1-C92D388A8C40}" srcOrd="3" destOrd="0" presId="urn:microsoft.com/office/officeart/2008/layout/HorizontalMultiLevelHierarchy"/>
    <dgm:cxn modelId="{19119C6F-11B2-4DBE-A2FE-0FA7594B9E29}" type="presParOf" srcId="{55C479E0-0546-4071-99C1-C92D388A8C40}" destId="{AD734A0A-42DE-4D5E-ABC6-0CFCB84EC804}" srcOrd="0" destOrd="0" presId="urn:microsoft.com/office/officeart/2008/layout/HorizontalMultiLevelHierarchy"/>
    <dgm:cxn modelId="{095D714F-64A9-474B-8835-5E36AD0781A0}" type="presParOf" srcId="{55C479E0-0546-4071-99C1-C92D388A8C40}" destId="{41069F06-ADB8-4B86-A7F6-4BCF9B90CAE0}" srcOrd="1" destOrd="0" presId="urn:microsoft.com/office/officeart/2008/layout/HorizontalMultiLevelHierarchy"/>
    <dgm:cxn modelId="{69F1FE11-22E0-459D-88E6-6692D697C216}" type="presParOf" srcId="{41069F06-ADB8-4B86-A7F6-4BCF9B90CAE0}" destId="{CADB72A3-9952-40F3-B5AD-642DB0D13E56}" srcOrd="0" destOrd="0" presId="urn:microsoft.com/office/officeart/2008/layout/HorizontalMultiLevelHierarchy"/>
    <dgm:cxn modelId="{A21EEEC9-04D5-45FA-A39F-C2176CD6D459}" type="presParOf" srcId="{CADB72A3-9952-40F3-B5AD-642DB0D13E56}" destId="{EE60C296-D0EB-405A-97CE-E44A7CB75B9E}" srcOrd="0" destOrd="0" presId="urn:microsoft.com/office/officeart/2008/layout/HorizontalMultiLevelHierarchy"/>
    <dgm:cxn modelId="{443CF9F2-3D75-442A-8BC9-2FB839A1542B}" type="presParOf" srcId="{41069F06-ADB8-4B86-A7F6-4BCF9B90CAE0}" destId="{97C969FA-4569-4577-B99F-D66955EDE17F}" srcOrd="1" destOrd="0" presId="urn:microsoft.com/office/officeart/2008/layout/HorizontalMultiLevelHierarchy"/>
    <dgm:cxn modelId="{2BD4902A-D5EF-4913-B031-E67D12C6BE6C}" type="presParOf" srcId="{97C969FA-4569-4577-B99F-D66955EDE17F}" destId="{897EFCF8-6749-4BE5-8DC1-AEDE791F2E5C}" srcOrd="0" destOrd="0" presId="urn:microsoft.com/office/officeart/2008/layout/HorizontalMultiLevelHierarchy"/>
    <dgm:cxn modelId="{047A27DB-DCCD-429C-9AFC-DE88832A55E9}" type="presParOf" srcId="{97C969FA-4569-4577-B99F-D66955EDE17F}" destId="{652765DC-4BDE-4B00-9B3D-4AE0A0EFE8F6}" srcOrd="1" destOrd="0" presId="urn:microsoft.com/office/officeart/2008/layout/HorizontalMultiLevelHierarchy"/>
    <dgm:cxn modelId="{8F75F775-B8A8-4DEF-9FE4-9524E0AD5590}" type="presParOf" srcId="{41069F06-ADB8-4B86-A7F6-4BCF9B90CAE0}" destId="{55A2CDBD-4B42-4E52-B1DC-FEDE63884560}" srcOrd="2" destOrd="0" presId="urn:microsoft.com/office/officeart/2008/layout/HorizontalMultiLevelHierarchy"/>
    <dgm:cxn modelId="{3091600F-688D-4701-83BA-8A423EDA3801}" type="presParOf" srcId="{55A2CDBD-4B42-4E52-B1DC-FEDE63884560}" destId="{932E1279-5780-42D9-8119-42D68B429A66}" srcOrd="0" destOrd="0" presId="urn:microsoft.com/office/officeart/2008/layout/HorizontalMultiLevelHierarchy"/>
    <dgm:cxn modelId="{1F83F285-F194-4F68-95CC-DE5F51EB14B6}" type="presParOf" srcId="{41069F06-ADB8-4B86-A7F6-4BCF9B90CAE0}" destId="{0E889AF7-0D6F-4E6D-B5E0-D6FECD41445B}" srcOrd="3" destOrd="0" presId="urn:microsoft.com/office/officeart/2008/layout/HorizontalMultiLevelHierarchy"/>
    <dgm:cxn modelId="{91A4FBEF-B2BE-4103-960E-51A68394DAC5}" type="presParOf" srcId="{0E889AF7-0D6F-4E6D-B5E0-D6FECD41445B}" destId="{7DDA83BE-FB23-48EF-9470-C884ABD80983}" srcOrd="0" destOrd="0" presId="urn:microsoft.com/office/officeart/2008/layout/HorizontalMultiLevelHierarchy"/>
    <dgm:cxn modelId="{242921A1-DB07-4724-AE4D-A652066FD458}" type="presParOf" srcId="{0E889AF7-0D6F-4E6D-B5E0-D6FECD41445B}" destId="{A98534B0-B560-414C-8C90-816624ADC710}" srcOrd="1" destOrd="0" presId="urn:microsoft.com/office/officeart/2008/layout/HorizontalMultiLevelHierarchy"/>
    <dgm:cxn modelId="{B0D74DA3-702C-445A-86B8-CCE302EF7A87}" type="presParOf" srcId="{41069F06-ADB8-4B86-A7F6-4BCF9B90CAE0}" destId="{2252CF3C-FDC6-433F-BDDC-690709074B4E}" srcOrd="4" destOrd="0" presId="urn:microsoft.com/office/officeart/2008/layout/HorizontalMultiLevelHierarchy"/>
    <dgm:cxn modelId="{5B06B7EA-CCDD-4E07-825C-B3432BDF8529}" type="presParOf" srcId="{2252CF3C-FDC6-433F-BDDC-690709074B4E}" destId="{2210F757-3026-4DBE-AA4E-372B189ECB0B}" srcOrd="0" destOrd="0" presId="urn:microsoft.com/office/officeart/2008/layout/HorizontalMultiLevelHierarchy"/>
    <dgm:cxn modelId="{CA614ED7-3D8E-4A8A-A6B3-13ACA8451C56}" type="presParOf" srcId="{41069F06-ADB8-4B86-A7F6-4BCF9B90CAE0}" destId="{6C44D887-E564-41C7-9717-F6897CC8E6D9}" srcOrd="5" destOrd="0" presId="urn:microsoft.com/office/officeart/2008/layout/HorizontalMultiLevelHierarchy"/>
    <dgm:cxn modelId="{193DD3D0-B08B-4DF3-B4A4-4B6C692755D1}" type="presParOf" srcId="{6C44D887-E564-41C7-9717-F6897CC8E6D9}" destId="{431AFE2A-5274-46E9-8739-69F49B87D5ED}" srcOrd="0" destOrd="0" presId="urn:microsoft.com/office/officeart/2008/layout/HorizontalMultiLevelHierarchy"/>
    <dgm:cxn modelId="{90BC284E-80DE-479F-974C-5287085F6F79}" type="presParOf" srcId="{6C44D887-E564-41C7-9717-F6897CC8E6D9}" destId="{1A011D6D-DB0B-410D-AAC6-0CA4DE52E5EE}" srcOrd="1" destOrd="0" presId="urn:microsoft.com/office/officeart/2008/layout/HorizontalMultiLevelHierarchy"/>
    <dgm:cxn modelId="{8EFDCC1F-3904-4A2F-A3AB-299794C6604E}" type="presParOf" srcId="{1A011D6D-DB0B-410D-AAC6-0CA4DE52E5EE}" destId="{7058A1E5-5199-4F17-A74C-5C412FD3F8AA}" srcOrd="0" destOrd="0" presId="urn:microsoft.com/office/officeart/2008/layout/HorizontalMultiLevelHierarchy"/>
    <dgm:cxn modelId="{0E592CB1-B1F4-4283-AA2A-FE84B9FC0A2B}" type="presParOf" srcId="{7058A1E5-5199-4F17-A74C-5C412FD3F8AA}" destId="{F7405F78-5C97-474C-9013-A1700D237485}" srcOrd="0" destOrd="0" presId="urn:microsoft.com/office/officeart/2008/layout/HorizontalMultiLevelHierarchy"/>
    <dgm:cxn modelId="{8B493FB0-C343-4A9F-BF17-4C3038FF12FC}" type="presParOf" srcId="{1A011D6D-DB0B-410D-AAC6-0CA4DE52E5EE}" destId="{1F9853EC-246F-4EE4-8D27-48A37D99C90B}" srcOrd="1" destOrd="0" presId="urn:microsoft.com/office/officeart/2008/layout/HorizontalMultiLevelHierarchy"/>
    <dgm:cxn modelId="{2808178F-6447-4C7A-B620-D76405EC3C9D}" type="presParOf" srcId="{1F9853EC-246F-4EE4-8D27-48A37D99C90B}" destId="{9F787E00-561F-4A66-8959-E2E8F261A8C1}" srcOrd="0" destOrd="0" presId="urn:microsoft.com/office/officeart/2008/layout/HorizontalMultiLevelHierarchy"/>
    <dgm:cxn modelId="{6CEE5F70-43BF-44C0-924A-7DB3FC6F502F}" type="presParOf" srcId="{1F9853EC-246F-4EE4-8D27-48A37D99C90B}" destId="{AAC074EF-D36C-4E3A-95A5-F7AFC3D51BBF}" srcOrd="1" destOrd="0" presId="urn:microsoft.com/office/officeart/2008/layout/HorizontalMultiLevelHierarchy"/>
    <dgm:cxn modelId="{3A7C6DAC-2CD9-4A8C-B8C0-FD351F47EB2A}" type="presParOf" srcId="{1A011D6D-DB0B-410D-AAC6-0CA4DE52E5EE}" destId="{5953705B-07D6-4322-81EA-F4BFF5C42505}" srcOrd="2" destOrd="0" presId="urn:microsoft.com/office/officeart/2008/layout/HorizontalMultiLevelHierarchy"/>
    <dgm:cxn modelId="{F2D701DE-C622-4B8B-B4E7-FD75F337C110}" type="presParOf" srcId="{5953705B-07D6-4322-81EA-F4BFF5C42505}" destId="{A4753947-ABB0-409B-B052-9211CF8A1B5C}" srcOrd="0" destOrd="0" presId="urn:microsoft.com/office/officeart/2008/layout/HorizontalMultiLevelHierarchy"/>
    <dgm:cxn modelId="{FE6E014A-9B63-4C19-ADAF-25639FC4D359}" type="presParOf" srcId="{1A011D6D-DB0B-410D-AAC6-0CA4DE52E5EE}" destId="{9FF22E02-7EF4-40CD-B127-2DDFFF99646E}" srcOrd="3" destOrd="0" presId="urn:microsoft.com/office/officeart/2008/layout/HorizontalMultiLevelHierarchy"/>
    <dgm:cxn modelId="{AB172FB7-F5DF-4E8D-BF63-D76EDE01181A}" type="presParOf" srcId="{9FF22E02-7EF4-40CD-B127-2DDFFF99646E}" destId="{B3F8A2F8-76BC-41D5-ABE5-C1DC5923FCC9}" srcOrd="0" destOrd="0" presId="urn:microsoft.com/office/officeart/2008/layout/HorizontalMultiLevelHierarchy"/>
    <dgm:cxn modelId="{2A1FB62A-34CE-46D6-AA42-D8C9500C49D4}" type="presParOf" srcId="{9FF22E02-7EF4-40CD-B127-2DDFFF99646E}" destId="{0BE6C883-BDB2-46A5-BD35-D801B306BEAA}" srcOrd="1" destOrd="0" presId="urn:microsoft.com/office/officeart/2008/layout/HorizontalMultiLevelHierarchy"/>
    <dgm:cxn modelId="{C94661DC-79F2-4832-8D17-45DD87050930}" type="presParOf" srcId="{0BE6C883-BDB2-46A5-BD35-D801B306BEAA}" destId="{092E85CE-2289-4FB4-9664-506F5BA58048}" srcOrd="0" destOrd="0" presId="urn:microsoft.com/office/officeart/2008/layout/HorizontalMultiLevelHierarchy"/>
    <dgm:cxn modelId="{7C685A5C-8C7E-4CE8-B688-03E75C3A3BF9}" type="presParOf" srcId="{092E85CE-2289-4FB4-9664-506F5BA58048}" destId="{CAB41ABC-179F-465F-8101-34425550C4D2}" srcOrd="0" destOrd="0" presId="urn:microsoft.com/office/officeart/2008/layout/HorizontalMultiLevelHierarchy"/>
    <dgm:cxn modelId="{C377AF92-ADF6-49CD-93B1-5049EF0A0ED5}" type="presParOf" srcId="{0BE6C883-BDB2-46A5-BD35-D801B306BEAA}" destId="{5B2B6350-4F00-4B33-865E-43ECCD5B650D}" srcOrd="1" destOrd="0" presId="urn:microsoft.com/office/officeart/2008/layout/HorizontalMultiLevelHierarchy"/>
    <dgm:cxn modelId="{6803E31A-2186-42AD-9C64-7B4550C5A8B7}" type="presParOf" srcId="{5B2B6350-4F00-4B33-865E-43ECCD5B650D}" destId="{7FFED584-6DA8-4259-987A-A2343E3A1DB4}" srcOrd="0" destOrd="0" presId="urn:microsoft.com/office/officeart/2008/layout/HorizontalMultiLevelHierarchy"/>
    <dgm:cxn modelId="{F18D6CD7-E98F-4F8C-A059-9E389E12122E}" type="presParOf" srcId="{5B2B6350-4F00-4B33-865E-43ECCD5B650D}" destId="{7C2D74A2-D355-496A-BF3E-3C201CDBC860}" srcOrd="1" destOrd="0" presId="urn:microsoft.com/office/officeart/2008/layout/HorizontalMultiLevelHierarchy"/>
    <dgm:cxn modelId="{2C2BE648-AD1A-41C0-8E90-9A32BECBC156}" type="presParOf" srcId="{0BE6C883-BDB2-46A5-BD35-D801B306BEAA}" destId="{6084008E-86FD-4219-891E-3C68AA25EF3D}" srcOrd="2" destOrd="0" presId="urn:microsoft.com/office/officeart/2008/layout/HorizontalMultiLevelHierarchy"/>
    <dgm:cxn modelId="{3170D20E-562C-4FF8-B397-F35921CB12E8}" type="presParOf" srcId="{6084008E-86FD-4219-891E-3C68AA25EF3D}" destId="{85F7D8F5-8B90-4F9B-B084-AE5F5375A074}" srcOrd="0" destOrd="0" presId="urn:microsoft.com/office/officeart/2008/layout/HorizontalMultiLevelHierarchy"/>
    <dgm:cxn modelId="{49B8417E-2774-450C-80B2-E8A0A3EAE83A}" type="presParOf" srcId="{0BE6C883-BDB2-46A5-BD35-D801B306BEAA}" destId="{C34694CF-C488-490F-9196-6B7755044373}" srcOrd="3" destOrd="0" presId="urn:microsoft.com/office/officeart/2008/layout/HorizontalMultiLevelHierarchy"/>
    <dgm:cxn modelId="{5E0BE97F-2548-4440-A6DF-22E0C5700079}" type="presParOf" srcId="{C34694CF-C488-490F-9196-6B7755044373}" destId="{7734381A-E78C-4C67-AE52-19EB4F7A16AD}" srcOrd="0" destOrd="0" presId="urn:microsoft.com/office/officeart/2008/layout/HorizontalMultiLevelHierarchy"/>
    <dgm:cxn modelId="{128AE288-9A6C-49EA-A985-8A383D9F841B}" type="presParOf" srcId="{C34694CF-C488-490F-9196-6B7755044373}" destId="{479544B6-8AC3-4F58-BCC8-450D386406B4}" srcOrd="1" destOrd="0" presId="urn:microsoft.com/office/officeart/2008/layout/HorizontalMultiLevelHierarchy"/>
    <dgm:cxn modelId="{9F7FE7AD-AE7B-4EBC-A10D-20F09463AD1E}" type="presParOf" srcId="{0BE6C883-BDB2-46A5-BD35-D801B306BEAA}" destId="{CA9B12D6-FC16-4E66-BCF7-9319077AD832}" srcOrd="4" destOrd="0" presId="urn:microsoft.com/office/officeart/2008/layout/HorizontalMultiLevelHierarchy"/>
    <dgm:cxn modelId="{3B2C8325-2228-4C3D-B829-93EA061A8954}" type="presParOf" srcId="{CA9B12D6-FC16-4E66-BCF7-9319077AD832}" destId="{F7F02F55-3EE1-4133-9340-0419067114B9}" srcOrd="0" destOrd="0" presId="urn:microsoft.com/office/officeart/2008/layout/HorizontalMultiLevelHierarchy"/>
    <dgm:cxn modelId="{80C99F17-2E97-475D-A4DC-B10B473F6A04}" type="presParOf" srcId="{0BE6C883-BDB2-46A5-BD35-D801B306BEAA}" destId="{260716FC-8B7C-437A-BCEC-E586D0B2B79D}" srcOrd="5" destOrd="0" presId="urn:microsoft.com/office/officeart/2008/layout/HorizontalMultiLevelHierarchy"/>
    <dgm:cxn modelId="{35440ED4-1988-4A10-8B87-57785F900E6C}" type="presParOf" srcId="{260716FC-8B7C-437A-BCEC-E586D0B2B79D}" destId="{705C481E-98DF-488E-8C0F-17111C0F1C21}" srcOrd="0" destOrd="0" presId="urn:microsoft.com/office/officeart/2008/layout/HorizontalMultiLevelHierarchy"/>
    <dgm:cxn modelId="{E19FA51C-12D1-401E-AE79-99CE841FE301}" type="presParOf" srcId="{260716FC-8B7C-437A-BCEC-E586D0B2B79D}" destId="{4202BEB8-1881-4F8F-B6D5-491F7EBD2B22}" srcOrd="1" destOrd="0" presId="urn:microsoft.com/office/officeart/2008/layout/HorizontalMultiLevelHierarchy"/>
    <dgm:cxn modelId="{686C2050-EF92-4ED1-8763-E6CA4D8EC8BF}" type="presParOf" srcId="{1A011D6D-DB0B-410D-AAC6-0CA4DE52E5EE}" destId="{8970EAFF-0463-424D-B0AF-4F6E3834B89B}" srcOrd="4" destOrd="0" presId="urn:microsoft.com/office/officeart/2008/layout/HorizontalMultiLevelHierarchy"/>
    <dgm:cxn modelId="{903F9202-D314-4EDC-95C3-7346340D5F4F}" type="presParOf" srcId="{8970EAFF-0463-424D-B0AF-4F6E3834B89B}" destId="{BC2FFD43-1298-4035-A749-E7BAC24C063A}" srcOrd="0" destOrd="0" presId="urn:microsoft.com/office/officeart/2008/layout/HorizontalMultiLevelHierarchy"/>
    <dgm:cxn modelId="{71C5736F-3202-4D51-8E92-DD88D332F1A8}" type="presParOf" srcId="{1A011D6D-DB0B-410D-AAC6-0CA4DE52E5EE}" destId="{646D27AE-145E-493F-80F8-B1639C506E8D}" srcOrd="5" destOrd="0" presId="urn:microsoft.com/office/officeart/2008/layout/HorizontalMultiLevelHierarchy"/>
    <dgm:cxn modelId="{17A88968-5991-450D-AA18-8AB9114506B3}" type="presParOf" srcId="{646D27AE-145E-493F-80F8-B1639C506E8D}" destId="{7B4B51F1-8368-4748-AAA6-85C1B11FAEF2}" srcOrd="0" destOrd="0" presId="urn:microsoft.com/office/officeart/2008/layout/HorizontalMultiLevelHierarchy"/>
    <dgm:cxn modelId="{1B1F3D49-1759-49F4-99B9-6C464847E2FC}" type="presParOf" srcId="{646D27AE-145E-493F-80F8-B1639C506E8D}" destId="{93DDA6CC-2F6D-452A-B933-07AFEEBF62A3}" srcOrd="1" destOrd="0" presId="urn:microsoft.com/office/officeart/2008/layout/HorizontalMultiLevelHierarchy"/>
    <dgm:cxn modelId="{2611B02E-AD13-4699-979A-C0B9100B57A5}" type="presParOf" srcId="{93DDA6CC-2F6D-452A-B933-07AFEEBF62A3}" destId="{AAF4E093-CF28-4C00-A1FD-524B46BC8B3C}" srcOrd="0" destOrd="0" presId="urn:microsoft.com/office/officeart/2008/layout/HorizontalMultiLevelHierarchy"/>
    <dgm:cxn modelId="{44EB0922-887B-4C3E-B168-FE986C923739}" type="presParOf" srcId="{AAF4E093-CF28-4C00-A1FD-524B46BC8B3C}" destId="{B3F9A21F-7B62-4AE3-B415-644D29E25FEA}" srcOrd="0" destOrd="0" presId="urn:microsoft.com/office/officeart/2008/layout/HorizontalMultiLevelHierarchy"/>
    <dgm:cxn modelId="{C614FAAB-3D32-4FB6-9F63-B13EC861779C}" type="presParOf" srcId="{93DDA6CC-2F6D-452A-B933-07AFEEBF62A3}" destId="{5C9AEBC8-AB20-4F13-A468-45D14A3C11CF}" srcOrd="1" destOrd="0" presId="urn:microsoft.com/office/officeart/2008/layout/HorizontalMultiLevelHierarchy"/>
    <dgm:cxn modelId="{363BBEBD-A10B-44AE-A3EF-4814AF3D7804}" type="presParOf" srcId="{5C9AEBC8-AB20-4F13-A468-45D14A3C11CF}" destId="{4723E439-93A4-4238-8CAC-CDEA16B1E921}" srcOrd="0" destOrd="0" presId="urn:microsoft.com/office/officeart/2008/layout/HorizontalMultiLevelHierarchy"/>
    <dgm:cxn modelId="{9EF8A768-5723-432E-8B20-50675D177D6D}" type="presParOf" srcId="{5C9AEBC8-AB20-4F13-A468-45D14A3C11CF}" destId="{74D75DF8-29F7-4B37-8E9F-01B813B8EBBE}" srcOrd="1" destOrd="0" presId="urn:microsoft.com/office/officeart/2008/layout/HorizontalMultiLevelHierarchy"/>
    <dgm:cxn modelId="{4473B742-1252-4838-852B-4710D17939D7}" type="presParOf" srcId="{93DDA6CC-2F6D-452A-B933-07AFEEBF62A3}" destId="{213CFF09-7FCE-4794-B0AA-73769812F4A1}" srcOrd="2" destOrd="0" presId="urn:microsoft.com/office/officeart/2008/layout/HorizontalMultiLevelHierarchy"/>
    <dgm:cxn modelId="{2B4B5324-7B3C-462F-A875-B7536E0D75F9}" type="presParOf" srcId="{213CFF09-7FCE-4794-B0AA-73769812F4A1}" destId="{D3382D15-A839-4217-8EBA-01CAE4172993}" srcOrd="0" destOrd="0" presId="urn:microsoft.com/office/officeart/2008/layout/HorizontalMultiLevelHierarchy"/>
    <dgm:cxn modelId="{5F9D44AA-D96D-4FA1-94E6-3783EFE3285D}" type="presParOf" srcId="{93DDA6CC-2F6D-452A-B933-07AFEEBF62A3}" destId="{C4BFDFFD-716F-44CA-B462-97BC2E1216AF}" srcOrd="3" destOrd="0" presId="urn:microsoft.com/office/officeart/2008/layout/HorizontalMultiLevelHierarchy"/>
    <dgm:cxn modelId="{7FB37D10-4BCE-4396-A999-77C56BDC51D5}" type="presParOf" srcId="{C4BFDFFD-716F-44CA-B462-97BC2E1216AF}" destId="{74A5FC34-D39F-4273-8428-579BD5000EBF}" srcOrd="0" destOrd="0" presId="urn:microsoft.com/office/officeart/2008/layout/HorizontalMultiLevelHierarchy"/>
    <dgm:cxn modelId="{95016823-1667-46F7-91A7-DD70676FEF51}" type="presParOf" srcId="{C4BFDFFD-716F-44CA-B462-97BC2E1216AF}" destId="{6AAE1DFE-F509-44E3-A881-78C5B580CDA9}" srcOrd="1" destOrd="0" presId="urn:microsoft.com/office/officeart/2008/layout/HorizontalMultiLevelHierarchy"/>
    <dgm:cxn modelId="{ACB4CF00-5886-49DE-98CF-F46DAA838640}" type="presParOf" srcId="{93DDA6CC-2F6D-452A-B933-07AFEEBF62A3}" destId="{33B4B3A9-01E9-45FB-82D4-992733FEC3B7}" srcOrd="4" destOrd="0" presId="urn:microsoft.com/office/officeart/2008/layout/HorizontalMultiLevelHierarchy"/>
    <dgm:cxn modelId="{44337258-D846-4AB4-8F68-2812A833F2AD}" type="presParOf" srcId="{33B4B3A9-01E9-45FB-82D4-992733FEC3B7}" destId="{65730D2D-C846-4FDB-9A46-2D0056A3F55E}" srcOrd="0" destOrd="0" presId="urn:microsoft.com/office/officeart/2008/layout/HorizontalMultiLevelHierarchy"/>
    <dgm:cxn modelId="{7F915E89-C05E-4C15-9F99-ADB80D9EBBE4}" type="presParOf" srcId="{93DDA6CC-2F6D-452A-B933-07AFEEBF62A3}" destId="{B3889E56-B613-4F3D-9DE3-A02B1B22E33E}" srcOrd="5" destOrd="0" presId="urn:microsoft.com/office/officeart/2008/layout/HorizontalMultiLevelHierarchy"/>
    <dgm:cxn modelId="{CC09D9DF-F7BB-4923-B4C5-EE22D8674D11}" type="presParOf" srcId="{B3889E56-B613-4F3D-9DE3-A02B1B22E33E}" destId="{395B710F-F7C8-4004-99AE-9C46192CC00E}" srcOrd="0" destOrd="0" presId="urn:microsoft.com/office/officeart/2008/layout/HorizontalMultiLevelHierarchy"/>
    <dgm:cxn modelId="{2DD17991-55AF-4DAB-86E9-2046BA304879}" type="presParOf" srcId="{B3889E56-B613-4F3D-9DE3-A02B1B22E33E}" destId="{14498025-89E9-4846-AD77-CF161E68E4BE}" srcOrd="1" destOrd="0" presId="urn:microsoft.com/office/officeart/2008/layout/HorizontalMultiLevelHierarchy"/>
    <dgm:cxn modelId="{FFA5C6AC-C537-4C03-A75E-4391220ABD69}" type="presParOf" srcId="{41069F06-ADB8-4B86-A7F6-4BCF9B90CAE0}" destId="{A81A0AB6-A6D3-4E06-8954-C177AD4F039E}" srcOrd="6" destOrd="0" presId="urn:microsoft.com/office/officeart/2008/layout/HorizontalMultiLevelHierarchy"/>
    <dgm:cxn modelId="{FE49E195-DA18-4E50-889D-F10BC96C7727}" type="presParOf" srcId="{A81A0AB6-A6D3-4E06-8954-C177AD4F039E}" destId="{8DA53D01-CD7F-4B4D-9B74-53B736A1EA62}" srcOrd="0" destOrd="0" presId="urn:microsoft.com/office/officeart/2008/layout/HorizontalMultiLevelHierarchy"/>
    <dgm:cxn modelId="{82DDE688-4AB7-41E3-9E22-79FF272BD743}" type="presParOf" srcId="{41069F06-ADB8-4B86-A7F6-4BCF9B90CAE0}" destId="{BB6F16CB-9E36-447C-8682-A7597D7AEAE0}" srcOrd="7" destOrd="0" presId="urn:microsoft.com/office/officeart/2008/layout/HorizontalMultiLevelHierarchy"/>
    <dgm:cxn modelId="{97FE184E-B07B-4BA5-A664-3649D994208A}" type="presParOf" srcId="{BB6F16CB-9E36-447C-8682-A7597D7AEAE0}" destId="{647D54DA-8181-4144-B4B4-CA3019C4FF1F}" srcOrd="0" destOrd="0" presId="urn:microsoft.com/office/officeart/2008/layout/HorizontalMultiLevelHierarchy"/>
    <dgm:cxn modelId="{B2784070-157E-4A49-B6B4-95D11E17A925}" type="presParOf" srcId="{BB6F16CB-9E36-447C-8682-A7597D7AEAE0}" destId="{08FACD93-9A68-4658-A528-117E89D3D1B1}" srcOrd="1" destOrd="0" presId="urn:microsoft.com/office/officeart/2008/layout/HorizontalMultiLevelHierarchy"/>
    <dgm:cxn modelId="{C5E4AE6D-DA8C-46A5-9104-D6D8C5EE67BF}" type="presParOf" srcId="{08FACD93-9A68-4658-A528-117E89D3D1B1}" destId="{6A5505F0-9133-49A0-995B-96FC0B7C293A}" srcOrd="0" destOrd="0" presId="urn:microsoft.com/office/officeart/2008/layout/HorizontalMultiLevelHierarchy"/>
    <dgm:cxn modelId="{F15FBA93-5EF9-4E05-9098-A0218964DA44}" type="presParOf" srcId="{6A5505F0-9133-49A0-995B-96FC0B7C293A}" destId="{9AAACFD1-3E5B-42E0-A81F-0155360F5730}" srcOrd="0" destOrd="0" presId="urn:microsoft.com/office/officeart/2008/layout/HorizontalMultiLevelHierarchy"/>
    <dgm:cxn modelId="{54B78068-BD58-4691-BE1A-D9C505DF465B}" type="presParOf" srcId="{08FACD93-9A68-4658-A528-117E89D3D1B1}" destId="{30F791AD-45A2-46E4-AA1F-EE9DFACDF932}" srcOrd="1" destOrd="0" presId="urn:microsoft.com/office/officeart/2008/layout/HorizontalMultiLevelHierarchy"/>
    <dgm:cxn modelId="{4AA8745C-8196-40D8-908E-70365DB267DD}" type="presParOf" srcId="{30F791AD-45A2-46E4-AA1F-EE9DFACDF932}" destId="{7BCE51F3-6CA5-46CB-B176-0B9D5A5F5C5D}" srcOrd="0" destOrd="0" presId="urn:microsoft.com/office/officeart/2008/layout/HorizontalMultiLevelHierarchy"/>
    <dgm:cxn modelId="{E5A6D106-9588-436C-AD24-E84EA7D30362}" type="presParOf" srcId="{30F791AD-45A2-46E4-AA1F-EE9DFACDF932}" destId="{066380AD-934E-4065-BEA1-1BEC0115D7E6}" srcOrd="1" destOrd="0" presId="urn:microsoft.com/office/officeart/2008/layout/HorizontalMultiLevelHierarchy"/>
    <dgm:cxn modelId="{FA4BD466-E8B2-4824-B368-510F36476FCC}" type="presParOf" srcId="{08FACD93-9A68-4658-A528-117E89D3D1B1}" destId="{A322965F-BF08-4288-8B04-2A3A0FD5615F}" srcOrd="2" destOrd="0" presId="urn:microsoft.com/office/officeart/2008/layout/HorizontalMultiLevelHierarchy"/>
    <dgm:cxn modelId="{89A0E458-9932-4751-A8AA-A29E2D59269D}" type="presParOf" srcId="{A322965F-BF08-4288-8B04-2A3A0FD5615F}" destId="{E3E246E0-C5DA-420F-901F-EC61947D0E0C}" srcOrd="0" destOrd="0" presId="urn:microsoft.com/office/officeart/2008/layout/HorizontalMultiLevelHierarchy"/>
    <dgm:cxn modelId="{A568370D-B4F1-450B-BC69-8FE46FBB5080}" type="presParOf" srcId="{08FACD93-9A68-4658-A528-117E89D3D1B1}" destId="{B2DB5C1A-196F-4853-86DB-9FC34132E619}" srcOrd="3" destOrd="0" presId="urn:microsoft.com/office/officeart/2008/layout/HorizontalMultiLevelHierarchy"/>
    <dgm:cxn modelId="{04CFE1FD-3687-4066-9133-759B60809711}" type="presParOf" srcId="{B2DB5C1A-196F-4853-86DB-9FC34132E619}" destId="{B6217119-13FB-43E2-8136-2FF548D0C5CE}" srcOrd="0" destOrd="0" presId="urn:microsoft.com/office/officeart/2008/layout/HorizontalMultiLevelHierarchy"/>
    <dgm:cxn modelId="{C3935F0D-7DDB-4B6B-84B8-5E7B3FD3D459}" type="presParOf" srcId="{B2DB5C1A-196F-4853-86DB-9FC34132E619}" destId="{46874134-4AA4-4440-83B1-557A8E3029BD}" srcOrd="1" destOrd="0" presId="urn:microsoft.com/office/officeart/2008/layout/HorizontalMultiLevelHierarchy"/>
    <dgm:cxn modelId="{D2EB556C-DA47-40AC-8FC5-2D59CD55ECFA}" type="presParOf" srcId="{41069F06-ADB8-4B86-A7F6-4BCF9B90CAE0}" destId="{84EBA9B6-D1C3-40C1-A356-FD9D18BA268C}" srcOrd="8" destOrd="0" presId="urn:microsoft.com/office/officeart/2008/layout/HorizontalMultiLevelHierarchy"/>
    <dgm:cxn modelId="{14497080-01FC-48A3-9E9F-87F3DDE45E3A}" type="presParOf" srcId="{84EBA9B6-D1C3-40C1-A356-FD9D18BA268C}" destId="{6E5A91F7-099E-4FF7-A4CC-4650CC9F63D5}" srcOrd="0" destOrd="0" presId="urn:microsoft.com/office/officeart/2008/layout/HorizontalMultiLevelHierarchy"/>
    <dgm:cxn modelId="{2A6A9375-987A-4B0A-A402-D6482A01A4AA}" type="presParOf" srcId="{41069F06-ADB8-4B86-A7F6-4BCF9B90CAE0}" destId="{DE651127-D377-4C93-9B46-B82A63AD8FA8}" srcOrd="9" destOrd="0" presId="urn:microsoft.com/office/officeart/2008/layout/HorizontalMultiLevelHierarchy"/>
    <dgm:cxn modelId="{7D91C709-7B99-436E-BE92-8981A194153C}" type="presParOf" srcId="{DE651127-D377-4C93-9B46-B82A63AD8FA8}" destId="{B676B9DB-530C-4667-A6FF-6358C2C3D2F2}" srcOrd="0" destOrd="0" presId="urn:microsoft.com/office/officeart/2008/layout/HorizontalMultiLevelHierarchy"/>
    <dgm:cxn modelId="{E7D338AE-3F17-490D-B765-36ED84031812}" type="presParOf" srcId="{DE651127-D377-4C93-9B46-B82A63AD8FA8}" destId="{22458852-D74F-4113-A20D-0B5B681042BF}" srcOrd="1" destOrd="0" presId="urn:microsoft.com/office/officeart/2008/layout/HorizontalMultiLevelHierarchy"/>
    <dgm:cxn modelId="{3506E178-45A0-4B9B-AB12-C8353E226997}" type="presParOf" srcId="{565C58D5-D50A-4CCF-BFDB-194492164EEE}" destId="{C0C17B86-0F7B-4C2E-AD47-6615556B8EC6}" srcOrd="4" destOrd="0" presId="urn:microsoft.com/office/officeart/2008/layout/HorizontalMultiLevelHierarchy"/>
    <dgm:cxn modelId="{BDE6B49C-0B23-494B-9D33-61EC2D7F0210}" type="presParOf" srcId="{C0C17B86-0F7B-4C2E-AD47-6615556B8EC6}" destId="{65A10B49-893C-48EF-815E-C5468BCBF823}" srcOrd="0" destOrd="0" presId="urn:microsoft.com/office/officeart/2008/layout/HorizontalMultiLevelHierarchy"/>
    <dgm:cxn modelId="{5B82E161-F2BE-49DD-AD83-B2F5D7180A33}" type="presParOf" srcId="{565C58D5-D50A-4CCF-BFDB-194492164EEE}" destId="{64F1B81B-93A3-4A03-A4F7-1D9B04B907B8}" srcOrd="5" destOrd="0" presId="urn:microsoft.com/office/officeart/2008/layout/HorizontalMultiLevelHierarchy"/>
    <dgm:cxn modelId="{6D82C44C-42F7-474F-82E8-1DBC25410A54}" type="presParOf" srcId="{64F1B81B-93A3-4A03-A4F7-1D9B04B907B8}" destId="{D53CA291-81B2-4936-BC12-22C8989A9D2F}" srcOrd="0" destOrd="0" presId="urn:microsoft.com/office/officeart/2008/layout/HorizontalMultiLevelHierarchy"/>
    <dgm:cxn modelId="{E128049C-027D-4C36-85D8-F0A9FBB2F2F1}" type="presParOf" srcId="{64F1B81B-93A3-4A03-A4F7-1D9B04B907B8}" destId="{95C1C4EA-EDED-4280-848E-A46A13EB03AB}" srcOrd="1" destOrd="0" presId="urn:microsoft.com/office/officeart/2008/layout/HorizontalMultiLevelHierarchy"/>
    <dgm:cxn modelId="{917CBF13-9850-4E26-A10A-C4A27CE68ABC}" type="presParOf" srcId="{95C1C4EA-EDED-4280-848E-A46A13EB03AB}" destId="{B459CE3A-E18B-49A3-BA37-784D43ACE6C3}" srcOrd="0" destOrd="0" presId="urn:microsoft.com/office/officeart/2008/layout/HorizontalMultiLevelHierarchy"/>
    <dgm:cxn modelId="{7658E111-F894-4AF5-BE37-DF379B4C68E1}" type="presParOf" srcId="{B459CE3A-E18B-49A3-BA37-784D43ACE6C3}" destId="{19D47957-FE01-4280-8480-F879DB882973}" srcOrd="0" destOrd="0" presId="urn:microsoft.com/office/officeart/2008/layout/HorizontalMultiLevelHierarchy"/>
    <dgm:cxn modelId="{BCB72004-D7B9-4342-A097-CC3A9F82365A}" type="presParOf" srcId="{95C1C4EA-EDED-4280-848E-A46A13EB03AB}" destId="{DA445166-7B99-43B3-852A-C60F94ECC71F}" srcOrd="1" destOrd="0" presId="urn:microsoft.com/office/officeart/2008/layout/HorizontalMultiLevelHierarchy"/>
    <dgm:cxn modelId="{C036FF1A-3F10-4B36-AB68-F760BF71D4A0}" type="presParOf" srcId="{DA445166-7B99-43B3-852A-C60F94ECC71F}" destId="{D6B14F5C-61B8-4C86-BBE0-D14554FF66B4}" srcOrd="0" destOrd="0" presId="urn:microsoft.com/office/officeart/2008/layout/HorizontalMultiLevelHierarchy"/>
    <dgm:cxn modelId="{B00E0C89-7F2A-46E4-9759-2C5424580270}" type="presParOf" srcId="{DA445166-7B99-43B3-852A-C60F94ECC71F}" destId="{52C2C1A6-073B-4E60-B837-378BB3B5B50A}" srcOrd="1" destOrd="0" presId="urn:microsoft.com/office/officeart/2008/layout/HorizontalMultiLevelHierarchy"/>
    <dgm:cxn modelId="{5ACF3BB5-4E7E-4DE2-AB28-04FF1876C27B}" type="presParOf" srcId="{565C58D5-D50A-4CCF-BFDB-194492164EEE}" destId="{A18BDED0-1D99-40E7-96CA-053ACAE63666}" srcOrd="6" destOrd="0" presId="urn:microsoft.com/office/officeart/2008/layout/HorizontalMultiLevelHierarchy"/>
    <dgm:cxn modelId="{C532BA2A-F3B9-434B-8ACE-DF46E2A1435B}" type="presParOf" srcId="{A18BDED0-1D99-40E7-96CA-053ACAE63666}" destId="{0F709DEE-7E05-4260-A890-CFC493E9C0D6}" srcOrd="0" destOrd="0" presId="urn:microsoft.com/office/officeart/2008/layout/HorizontalMultiLevelHierarchy"/>
    <dgm:cxn modelId="{8BFE658E-4619-4B53-970B-33D26F86186F}" type="presParOf" srcId="{565C58D5-D50A-4CCF-BFDB-194492164EEE}" destId="{1D6295D2-5637-4872-AFDA-5D9F3969A7B9}" srcOrd="7" destOrd="0" presId="urn:microsoft.com/office/officeart/2008/layout/HorizontalMultiLevelHierarchy"/>
    <dgm:cxn modelId="{1D5D84B5-85A5-497B-880C-153A40B4274F}" type="presParOf" srcId="{1D6295D2-5637-4872-AFDA-5D9F3969A7B9}" destId="{5EA1F140-6C36-4D8F-ADB6-80D126E66F3C}" srcOrd="0" destOrd="0" presId="urn:microsoft.com/office/officeart/2008/layout/HorizontalMultiLevelHierarchy"/>
    <dgm:cxn modelId="{24285929-26C5-4990-8EE9-A385E00EA563}" type="presParOf" srcId="{1D6295D2-5637-4872-AFDA-5D9F3969A7B9}" destId="{9842F377-99B6-422E-ACBD-57F73D9205EB}" srcOrd="1" destOrd="0" presId="urn:microsoft.com/office/officeart/2008/layout/HorizontalMultiLevelHierarchy"/>
    <dgm:cxn modelId="{ACD5DE3D-0ED2-43BC-AB19-63BFC3B1BFF9}" type="presParOf" srcId="{9842F377-99B6-422E-ACBD-57F73D9205EB}" destId="{54FEAFF8-EF90-4D41-8515-FDC9068EE03B}" srcOrd="0" destOrd="0" presId="urn:microsoft.com/office/officeart/2008/layout/HorizontalMultiLevelHierarchy"/>
    <dgm:cxn modelId="{ED081634-7342-41B7-9344-95FF8AC40A3A}" type="presParOf" srcId="{54FEAFF8-EF90-4D41-8515-FDC9068EE03B}" destId="{47949FA4-B28B-4B7E-BA36-A5FDC47B9934}" srcOrd="0" destOrd="0" presId="urn:microsoft.com/office/officeart/2008/layout/HorizontalMultiLevelHierarchy"/>
    <dgm:cxn modelId="{1816A0AD-2DBA-49C2-9964-2D6ED0AEB1EF}" type="presParOf" srcId="{9842F377-99B6-422E-ACBD-57F73D9205EB}" destId="{C11A1FF4-8719-4446-BE82-7F5D4CFF9012}" srcOrd="1" destOrd="0" presId="urn:microsoft.com/office/officeart/2008/layout/HorizontalMultiLevelHierarchy"/>
    <dgm:cxn modelId="{D3071921-EBE7-47F2-A768-71D669980371}" type="presParOf" srcId="{C11A1FF4-8719-4446-BE82-7F5D4CFF9012}" destId="{700AADD6-4778-4514-BB59-698A927420BF}" srcOrd="0" destOrd="0" presId="urn:microsoft.com/office/officeart/2008/layout/HorizontalMultiLevelHierarchy"/>
    <dgm:cxn modelId="{C5CA2C8C-77D0-4201-974C-82E48867A725}" type="presParOf" srcId="{C11A1FF4-8719-4446-BE82-7F5D4CFF9012}" destId="{40048B62-7A6F-48CE-B821-73E6FF8498E8}" srcOrd="1" destOrd="0" presId="urn:microsoft.com/office/officeart/2008/layout/HorizontalMultiLevelHierarchy"/>
    <dgm:cxn modelId="{687C0E91-D488-459B-BB68-12F4D08F88CF}" type="presParOf" srcId="{9842F377-99B6-422E-ACBD-57F73D9205EB}" destId="{3B32522A-2AC4-4123-B074-DD98C6F9F485}" srcOrd="2" destOrd="0" presId="urn:microsoft.com/office/officeart/2008/layout/HorizontalMultiLevelHierarchy"/>
    <dgm:cxn modelId="{F079FDBE-4EBB-44F9-B1BB-3F8643A05435}" type="presParOf" srcId="{3B32522A-2AC4-4123-B074-DD98C6F9F485}" destId="{9074EF5C-E8A1-43A7-A6E9-4168ED87F3F3}" srcOrd="0" destOrd="0" presId="urn:microsoft.com/office/officeart/2008/layout/HorizontalMultiLevelHierarchy"/>
    <dgm:cxn modelId="{04D6C63A-8C2C-41AE-AEBC-67DC7994B890}" type="presParOf" srcId="{9842F377-99B6-422E-ACBD-57F73D9205EB}" destId="{1804AAA1-02E2-4C7D-8336-BC6D63D1A29F}" srcOrd="3" destOrd="0" presId="urn:microsoft.com/office/officeart/2008/layout/HorizontalMultiLevelHierarchy"/>
    <dgm:cxn modelId="{C3B6FAB3-E05D-444A-A410-85E9915D4B51}" type="presParOf" srcId="{1804AAA1-02E2-4C7D-8336-BC6D63D1A29F}" destId="{269145C9-2705-4F89-81A4-1233816E539D}" srcOrd="0" destOrd="0" presId="urn:microsoft.com/office/officeart/2008/layout/HorizontalMultiLevelHierarchy"/>
    <dgm:cxn modelId="{BFAC3762-5061-470A-81D8-B44DBAB3DAA2}" type="presParOf" srcId="{1804AAA1-02E2-4C7D-8336-BC6D63D1A29F}" destId="{0D4DBC61-D7CB-432B-B83A-3D3AF3EB6C63}" srcOrd="1" destOrd="0" presId="urn:microsoft.com/office/officeart/2008/layout/HorizontalMultiLevelHierarchy"/>
    <dgm:cxn modelId="{C0541171-3BCC-45E5-A557-8E1A9C94CBEE}" type="presParOf" srcId="{9842F377-99B6-422E-ACBD-57F73D9205EB}" destId="{6C98F324-F5D7-4FA5-BC8B-B4F6869DDF5F}" srcOrd="4" destOrd="0" presId="urn:microsoft.com/office/officeart/2008/layout/HorizontalMultiLevelHierarchy"/>
    <dgm:cxn modelId="{62C0B964-9712-4CAA-93C4-9DDD418BDFA8}" type="presParOf" srcId="{6C98F324-F5D7-4FA5-BC8B-B4F6869DDF5F}" destId="{CAE2E7A1-2C2E-46EB-9D35-AB61DFD1A19F}" srcOrd="0" destOrd="0" presId="urn:microsoft.com/office/officeart/2008/layout/HorizontalMultiLevelHierarchy"/>
    <dgm:cxn modelId="{B856B7DD-0D9C-407B-A15D-307E4816F622}" type="presParOf" srcId="{9842F377-99B6-422E-ACBD-57F73D9205EB}" destId="{907E62DB-A400-42BD-8125-D69DAB6EE570}" srcOrd="5" destOrd="0" presId="urn:microsoft.com/office/officeart/2008/layout/HorizontalMultiLevelHierarchy"/>
    <dgm:cxn modelId="{A0931E71-633D-4510-BDBE-2A2D1A68ADFA}" type="presParOf" srcId="{907E62DB-A400-42BD-8125-D69DAB6EE570}" destId="{A256571E-786B-4293-BF48-6BEC8EBB4E10}" srcOrd="0" destOrd="0" presId="urn:microsoft.com/office/officeart/2008/layout/HorizontalMultiLevelHierarchy"/>
    <dgm:cxn modelId="{B90FD7D7-8CB5-49ED-962A-E50730294F0D}" type="presParOf" srcId="{907E62DB-A400-42BD-8125-D69DAB6EE570}" destId="{FF617C6F-661F-41A2-B497-DF372947BCD9}" srcOrd="1" destOrd="0" presId="urn:microsoft.com/office/officeart/2008/layout/HorizontalMultiLevelHierarchy"/>
  </dgm:cxnLst>
  <dgm:bg/>
  <dgm:whole>
    <a:ln>
      <a:noFill/>
    </a:ln>
  </dgm:whole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98F324-F5D7-4FA5-BC8B-B4F6869DDF5F}">
      <dsp:nvSpPr>
        <dsp:cNvPr id="0" name=""/>
        <dsp:cNvSpPr/>
      </dsp:nvSpPr>
      <dsp:spPr>
        <a:xfrm>
          <a:off x="4116333" y="5567403"/>
          <a:ext cx="127021" cy="242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42037"/>
              </a:lnTo>
              <a:lnTo>
                <a:pt x="127021" y="24203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43172" y="5681588"/>
        <a:ext cx="273343" cy="13667"/>
      </dsp:txXfrm>
    </dsp:sp>
    <dsp:sp modelId="{3B32522A-2AC4-4123-B074-DD98C6F9F485}">
      <dsp:nvSpPr>
        <dsp:cNvPr id="0" name=""/>
        <dsp:cNvSpPr/>
      </dsp:nvSpPr>
      <dsp:spPr>
        <a:xfrm>
          <a:off x="4116333" y="5521683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21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116333" y="5564228"/>
        <a:ext cx="127021" cy="6351"/>
      </dsp:txXfrm>
    </dsp:sp>
    <dsp:sp modelId="{54FEAFF8-EF90-4D41-8515-FDC9068EE03B}">
      <dsp:nvSpPr>
        <dsp:cNvPr id="0" name=""/>
        <dsp:cNvSpPr/>
      </dsp:nvSpPr>
      <dsp:spPr>
        <a:xfrm>
          <a:off x="4116333" y="5325366"/>
          <a:ext cx="127021" cy="242037"/>
        </a:xfrm>
        <a:custGeom>
          <a:avLst/>
          <a:gdLst/>
          <a:ahLst/>
          <a:cxnLst/>
          <a:rect l="0" t="0" r="0" b="0"/>
          <a:pathLst>
            <a:path>
              <a:moveTo>
                <a:pt x="0" y="242037"/>
              </a:moveTo>
              <a:lnTo>
                <a:pt x="63510" y="242037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43172" y="5439551"/>
        <a:ext cx="273343" cy="13667"/>
      </dsp:txXfrm>
    </dsp:sp>
    <dsp:sp modelId="{A18BDED0-1D99-40E7-96CA-053ACAE63666}">
      <dsp:nvSpPr>
        <dsp:cNvPr id="0" name=""/>
        <dsp:cNvSpPr/>
      </dsp:nvSpPr>
      <dsp:spPr>
        <a:xfrm>
          <a:off x="2708990" y="4571625"/>
          <a:ext cx="127021" cy="9957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995777"/>
              </a:lnTo>
              <a:lnTo>
                <a:pt x="127021" y="99577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270577" y="5044418"/>
        <a:ext cx="1003846" cy="50192"/>
      </dsp:txXfrm>
    </dsp:sp>
    <dsp:sp modelId="{B459CE3A-E18B-49A3-BA37-784D43ACE6C3}">
      <dsp:nvSpPr>
        <dsp:cNvPr id="0" name=""/>
        <dsp:cNvSpPr/>
      </dsp:nvSpPr>
      <dsp:spPr>
        <a:xfrm>
          <a:off x="4116333" y="5011564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21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116333" y="5054108"/>
        <a:ext cx="127021" cy="6351"/>
      </dsp:txXfrm>
    </dsp:sp>
    <dsp:sp modelId="{C0C17B86-0F7B-4C2E-AD47-6615556B8EC6}">
      <dsp:nvSpPr>
        <dsp:cNvPr id="0" name=""/>
        <dsp:cNvSpPr/>
      </dsp:nvSpPr>
      <dsp:spPr>
        <a:xfrm>
          <a:off x="2708990" y="4571625"/>
          <a:ext cx="127021" cy="485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485658"/>
              </a:lnTo>
              <a:lnTo>
                <a:pt x="127021" y="485658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21503" y="4801905"/>
        <a:ext cx="501994" cy="25099"/>
      </dsp:txXfrm>
    </dsp:sp>
    <dsp:sp modelId="{84EBA9B6-D1C3-40C1-A356-FD9D18BA268C}">
      <dsp:nvSpPr>
        <dsp:cNvPr id="0" name=""/>
        <dsp:cNvSpPr/>
      </dsp:nvSpPr>
      <dsp:spPr>
        <a:xfrm>
          <a:off x="4116333" y="3874298"/>
          <a:ext cx="127021" cy="889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889550"/>
              </a:lnTo>
              <a:lnTo>
                <a:pt x="127021" y="88955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157380" y="4296609"/>
        <a:ext cx="44928" cy="44928"/>
      </dsp:txXfrm>
    </dsp:sp>
    <dsp:sp modelId="{A322965F-BF08-4288-8B04-2A3A0FD5615F}">
      <dsp:nvSpPr>
        <dsp:cNvPr id="0" name=""/>
        <dsp:cNvSpPr/>
      </dsp:nvSpPr>
      <dsp:spPr>
        <a:xfrm>
          <a:off x="5523677" y="4465237"/>
          <a:ext cx="127021" cy="136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136681"/>
              </a:lnTo>
              <a:lnTo>
                <a:pt x="127021" y="136681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493892" y="4528913"/>
        <a:ext cx="186590" cy="9329"/>
      </dsp:txXfrm>
    </dsp:sp>
    <dsp:sp modelId="{6A5505F0-9133-49A0-995B-96FC0B7C293A}">
      <dsp:nvSpPr>
        <dsp:cNvPr id="0" name=""/>
        <dsp:cNvSpPr/>
      </dsp:nvSpPr>
      <dsp:spPr>
        <a:xfrm>
          <a:off x="5523677" y="4252928"/>
          <a:ext cx="127021" cy="212309"/>
        </a:xfrm>
        <a:custGeom>
          <a:avLst/>
          <a:gdLst/>
          <a:ahLst/>
          <a:cxnLst/>
          <a:rect l="0" t="0" r="0" b="0"/>
          <a:pathLst>
            <a:path>
              <a:moveTo>
                <a:pt x="0" y="212309"/>
              </a:moveTo>
              <a:lnTo>
                <a:pt x="63510" y="212309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463485" y="4352897"/>
        <a:ext cx="247405" cy="12370"/>
      </dsp:txXfrm>
    </dsp:sp>
    <dsp:sp modelId="{A81A0AB6-A6D3-4E06-8954-C177AD4F039E}">
      <dsp:nvSpPr>
        <dsp:cNvPr id="0" name=""/>
        <dsp:cNvSpPr/>
      </dsp:nvSpPr>
      <dsp:spPr>
        <a:xfrm>
          <a:off x="4116333" y="3874298"/>
          <a:ext cx="127021" cy="5909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590939"/>
              </a:lnTo>
              <a:lnTo>
                <a:pt x="127021" y="590939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877626" y="4154657"/>
        <a:ext cx="604436" cy="30221"/>
      </dsp:txXfrm>
    </dsp:sp>
    <dsp:sp modelId="{33B4B3A9-01E9-45FB-82D4-992733FEC3B7}">
      <dsp:nvSpPr>
        <dsp:cNvPr id="0" name=""/>
        <dsp:cNvSpPr/>
      </dsp:nvSpPr>
      <dsp:spPr>
        <a:xfrm>
          <a:off x="6931020" y="3995228"/>
          <a:ext cx="127021" cy="287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87285"/>
              </a:lnTo>
              <a:lnTo>
                <a:pt x="127021" y="287285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837474" y="4131018"/>
        <a:ext cx="314113" cy="15705"/>
      </dsp:txXfrm>
    </dsp:sp>
    <dsp:sp modelId="{213CFF09-7FCE-4794-B0AA-73769812F4A1}">
      <dsp:nvSpPr>
        <dsp:cNvPr id="0" name=""/>
        <dsp:cNvSpPr/>
      </dsp:nvSpPr>
      <dsp:spPr>
        <a:xfrm>
          <a:off x="6931020" y="3949508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510" y="45720"/>
              </a:lnTo>
              <a:lnTo>
                <a:pt x="63510" y="62223"/>
              </a:lnTo>
              <a:lnTo>
                <a:pt x="127021" y="6222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930487" y="3992026"/>
        <a:ext cx="128088" cy="6404"/>
      </dsp:txXfrm>
    </dsp:sp>
    <dsp:sp modelId="{AAF4E093-CF28-4C00-A1FD-524B46BC8B3C}">
      <dsp:nvSpPr>
        <dsp:cNvPr id="0" name=""/>
        <dsp:cNvSpPr/>
      </dsp:nvSpPr>
      <dsp:spPr>
        <a:xfrm>
          <a:off x="6931020" y="3724445"/>
          <a:ext cx="127021" cy="270782"/>
        </a:xfrm>
        <a:custGeom>
          <a:avLst/>
          <a:gdLst/>
          <a:ahLst/>
          <a:cxnLst/>
          <a:rect l="0" t="0" r="0" b="0"/>
          <a:pathLst>
            <a:path>
              <a:moveTo>
                <a:pt x="0" y="270782"/>
              </a:moveTo>
              <a:lnTo>
                <a:pt x="63510" y="270782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844984" y="3852359"/>
        <a:ext cx="299094" cy="14954"/>
      </dsp:txXfrm>
    </dsp:sp>
    <dsp:sp modelId="{8970EAFF-0463-424D-B0AF-4F6E3834B89B}">
      <dsp:nvSpPr>
        <dsp:cNvPr id="0" name=""/>
        <dsp:cNvSpPr/>
      </dsp:nvSpPr>
      <dsp:spPr>
        <a:xfrm>
          <a:off x="5523677" y="3464114"/>
          <a:ext cx="127021" cy="5311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531114"/>
              </a:lnTo>
              <a:lnTo>
                <a:pt x="127021" y="53111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314141" y="3716018"/>
        <a:ext cx="546092" cy="27304"/>
      </dsp:txXfrm>
    </dsp:sp>
    <dsp:sp modelId="{CA9B12D6-FC16-4E66-BCF7-9319077AD832}">
      <dsp:nvSpPr>
        <dsp:cNvPr id="0" name=""/>
        <dsp:cNvSpPr/>
      </dsp:nvSpPr>
      <dsp:spPr>
        <a:xfrm>
          <a:off x="6931020" y="3207251"/>
          <a:ext cx="127021" cy="2586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58654"/>
              </a:lnTo>
              <a:lnTo>
                <a:pt x="127021" y="25865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850451" y="3329374"/>
        <a:ext cx="288160" cy="14408"/>
      </dsp:txXfrm>
    </dsp:sp>
    <dsp:sp modelId="{6084008E-86FD-4219-891E-3C68AA25EF3D}">
      <dsp:nvSpPr>
        <dsp:cNvPr id="0" name=""/>
        <dsp:cNvSpPr/>
      </dsp:nvSpPr>
      <dsp:spPr>
        <a:xfrm>
          <a:off x="6931020" y="3161531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21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931020" y="3204075"/>
        <a:ext cx="127021" cy="6351"/>
      </dsp:txXfrm>
    </dsp:sp>
    <dsp:sp modelId="{092E85CE-2289-4FB4-9664-506F5BA58048}">
      <dsp:nvSpPr>
        <dsp:cNvPr id="0" name=""/>
        <dsp:cNvSpPr/>
      </dsp:nvSpPr>
      <dsp:spPr>
        <a:xfrm>
          <a:off x="6931020" y="2948596"/>
          <a:ext cx="127021" cy="258654"/>
        </a:xfrm>
        <a:custGeom>
          <a:avLst/>
          <a:gdLst/>
          <a:ahLst/>
          <a:cxnLst/>
          <a:rect l="0" t="0" r="0" b="0"/>
          <a:pathLst>
            <a:path>
              <a:moveTo>
                <a:pt x="0" y="258654"/>
              </a:moveTo>
              <a:lnTo>
                <a:pt x="63510" y="258654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6850451" y="3070719"/>
        <a:ext cx="288160" cy="14408"/>
      </dsp:txXfrm>
    </dsp:sp>
    <dsp:sp modelId="{5953705B-07D6-4322-81EA-F4BFF5C42505}">
      <dsp:nvSpPr>
        <dsp:cNvPr id="0" name=""/>
        <dsp:cNvSpPr/>
      </dsp:nvSpPr>
      <dsp:spPr>
        <a:xfrm>
          <a:off x="5523677" y="3207251"/>
          <a:ext cx="127021" cy="256862"/>
        </a:xfrm>
        <a:custGeom>
          <a:avLst/>
          <a:gdLst/>
          <a:ahLst/>
          <a:cxnLst/>
          <a:rect l="0" t="0" r="0" b="0"/>
          <a:pathLst>
            <a:path>
              <a:moveTo>
                <a:pt x="0" y="256862"/>
              </a:moveTo>
              <a:lnTo>
                <a:pt x="63510" y="256862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443911" y="3328518"/>
        <a:ext cx="286553" cy="14327"/>
      </dsp:txXfrm>
    </dsp:sp>
    <dsp:sp modelId="{7058A1E5-5199-4F17-A74C-5C412FD3F8AA}">
      <dsp:nvSpPr>
        <dsp:cNvPr id="0" name=""/>
        <dsp:cNvSpPr/>
      </dsp:nvSpPr>
      <dsp:spPr>
        <a:xfrm>
          <a:off x="5523677" y="2949106"/>
          <a:ext cx="127021" cy="515007"/>
        </a:xfrm>
        <a:custGeom>
          <a:avLst/>
          <a:gdLst/>
          <a:ahLst/>
          <a:cxnLst/>
          <a:rect l="0" t="0" r="0" b="0"/>
          <a:pathLst>
            <a:path>
              <a:moveTo>
                <a:pt x="0" y="515007"/>
              </a:moveTo>
              <a:lnTo>
                <a:pt x="63510" y="515007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5321967" y="3193349"/>
        <a:ext cx="530440" cy="26522"/>
      </dsp:txXfrm>
    </dsp:sp>
    <dsp:sp modelId="{2252CF3C-FDC6-433F-BDDC-690709074B4E}">
      <dsp:nvSpPr>
        <dsp:cNvPr id="0" name=""/>
        <dsp:cNvSpPr/>
      </dsp:nvSpPr>
      <dsp:spPr>
        <a:xfrm>
          <a:off x="4116333" y="3464114"/>
          <a:ext cx="127021" cy="410184"/>
        </a:xfrm>
        <a:custGeom>
          <a:avLst/>
          <a:gdLst/>
          <a:ahLst/>
          <a:cxnLst/>
          <a:rect l="0" t="0" r="0" b="0"/>
          <a:pathLst>
            <a:path>
              <a:moveTo>
                <a:pt x="0" y="410184"/>
              </a:moveTo>
              <a:lnTo>
                <a:pt x="63510" y="410184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965143" y="3658471"/>
        <a:ext cx="429401" cy="21470"/>
      </dsp:txXfrm>
    </dsp:sp>
    <dsp:sp modelId="{55A2CDBD-4B42-4E52-B1DC-FEDE63884560}">
      <dsp:nvSpPr>
        <dsp:cNvPr id="0" name=""/>
        <dsp:cNvSpPr/>
      </dsp:nvSpPr>
      <dsp:spPr>
        <a:xfrm>
          <a:off x="4116333" y="3201432"/>
          <a:ext cx="127021" cy="672866"/>
        </a:xfrm>
        <a:custGeom>
          <a:avLst/>
          <a:gdLst/>
          <a:ahLst/>
          <a:cxnLst/>
          <a:rect l="0" t="0" r="0" b="0"/>
          <a:pathLst>
            <a:path>
              <a:moveTo>
                <a:pt x="0" y="672866"/>
              </a:moveTo>
              <a:lnTo>
                <a:pt x="63510" y="672866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837469" y="3520746"/>
        <a:ext cx="684750" cy="34237"/>
      </dsp:txXfrm>
    </dsp:sp>
    <dsp:sp modelId="{CADB72A3-9952-40F3-B5AD-642DB0D13E56}">
      <dsp:nvSpPr>
        <dsp:cNvPr id="0" name=""/>
        <dsp:cNvSpPr/>
      </dsp:nvSpPr>
      <dsp:spPr>
        <a:xfrm>
          <a:off x="4116333" y="2959394"/>
          <a:ext cx="127021" cy="914903"/>
        </a:xfrm>
        <a:custGeom>
          <a:avLst/>
          <a:gdLst/>
          <a:ahLst/>
          <a:cxnLst/>
          <a:rect l="0" t="0" r="0" b="0"/>
          <a:pathLst>
            <a:path>
              <a:moveTo>
                <a:pt x="0" y="914903"/>
              </a:moveTo>
              <a:lnTo>
                <a:pt x="63510" y="914903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718005" y="3393754"/>
        <a:ext cx="923678" cy="46183"/>
      </dsp:txXfrm>
    </dsp:sp>
    <dsp:sp modelId="{33B8A14F-9D0F-469D-8D35-F2A3E73843A3}">
      <dsp:nvSpPr>
        <dsp:cNvPr id="0" name=""/>
        <dsp:cNvSpPr/>
      </dsp:nvSpPr>
      <dsp:spPr>
        <a:xfrm>
          <a:off x="2708990" y="3874298"/>
          <a:ext cx="127021" cy="697327"/>
        </a:xfrm>
        <a:custGeom>
          <a:avLst/>
          <a:gdLst/>
          <a:ahLst/>
          <a:cxnLst/>
          <a:rect l="0" t="0" r="0" b="0"/>
          <a:pathLst>
            <a:path>
              <a:moveTo>
                <a:pt x="0" y="697327"/>
              </a:moveTo>
              <a:lnTo>
                <a:pt x="63510" y="697327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418100" y="4205241"/>
        <a:ext cx="708801" cy="35440"/>
      </dsp:txXfrm>
    </dsp:sp>
    <dsp:sp modelId="{A27C5D59-448D-454F-B74B-C72AA799677B}">
      <dsp:nvSpPr>
        <dsp:cNvPr id="0" name=""/>
        <dsp:cNvSpPr/>
      </dsp:nvSpPr>
      <dsp:spPr>
        <a:xfrm>
          <a:off x="2708990" y="3564998"/>
          <a:ext cx="127021" cy="1006626"/>
        </a:xfrm>
        <a:custGeom>
          <a:avLst/>
          <a:gdLst/>
          <a:ahLst/>
          <a:cxnLst/>
          <a:rect l="0" t="0" r="0" b="0"/>
          <a:pathLst>
            <a:path>
              <a:moveTo>
                <a:pt x="0" y="1006626"/>
              </a:moveTo>
              <a:lnTo>
                <a:pt x="63510" y="1006626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265196" y="4042947"/>
        <a:ext cx="1014609" cy="50730"/>
      </dsp:txXfrm>
    </dsp:sp>
    <dsp:sp modelId="{0526C622-56C5-4014-9975-E4089746D4FF}">
      <dsp:nvSpPr>
        <dsp:cNvPr id="0" name=""/>
        <dsp:cNvSpPr/>
      </dsp:nvSpPr>
      <dsp:spPr>
        <a:xfrm>
          <a:off x="1301646" y="2529602"/>
          <a:ext cx="127021" cy="20420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042023"/>
              </a:lnTo>
              <a:lnTo>
                <a:pt x="127021" y="2042023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>
            <a:ln w="3175">
              <a:noFill/>
            </a:ln>
          </a:endParaRPr>
        </a:p>
      </dsp:txBody>
      <dsp:txXfrm>
        <a:off x="342172" y="3499464"/>
        <a:ext cx="2045970" cy="102298"/>
      </dsp:txXfrm>
    </dsp:sp>
    <dsp:sp modelId="{9705799C-5094-4D2E-86BF-A0B7D831BFAA}">
      <dsp:nvSpPr>
        <dsp:cNvPr id="0" name=""/>
        <dsp:cNvSpPr/>
      </dsp:nvSpPr>
      <dsp:spPr>
        <a:xfrm>
          <a:off x="4116333" y="2417551"/>
          <a:ext cx="127021" cy="2998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299805"/>
              </a:lnTo>
              <a:lnTo>
                <a:pt x="127021" y="299805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17042" y="2559314"/>
        <a:ext cx="325603" cy="16280"/>
      </dsp:txXfrm>
    </dsp:sp>
    <dsp:sp modelId="{68143193-CE57-4412-9FEC-489C4F2E7A1F}">
      <dsp:nvSpPr>
        <dsp:cNvPr id="0" name=""/>
        <dsp:cNvSpPr/>
      </dsp:nvSpPr>
      <dsp:spPr>
        <a:xfrm>
          <a:off x="4116333" y="2371831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27021" y="4572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116333" y="2414376"/>
        <a:ext cx="127021" cy="6351"/>
      </dsp:txXfrm>
    </dsp:sp>
    <dsp:sp modelId="{E8D9383B-F648-4290-8926-8852C41823AA}">
      <dsp:nvSpPr>
        <dsp:cNvPr id="0" name=""/>
        <dsp:cNvSpPr/>
      </dsp:nvSpPr>
      <dsp:spPr>
        <a:xfrm>
          <a:off x="4116333" y="2117746"/>
          <a:ext cx="127021" cy="299805"/>
        </a:xfrm>
        <a:custGeom>
          <a:avLst/>
          <a:gdLst/>
          <a:ahLst/>
          <a:cxnLst/>
          <a:rect l="0" t="0" r="0" b="0"/>
          <a:pathLst>
            <a:path>
              <a:moveTo>
                <a:pt x="0" y="299805"/>
              </a:moveTo>
              <a:lnTo>
                <a:pt x="63510" y="299805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17042" y="2259508"/>
        <a:ext cx="325603" cy="16280"/>
      </dsp:txXfrm>
    </dsp:sp>
    <dsp:sp modelId="{BF58C61D-9F78-400D-B8A1-7CF5F75250AC}">
      <dsp:nvSpPr>
        <dsp:cNvPr id="0" name=""/>
        <dsp:cNvSpPr/>
      </dsp:nvSpPr>
      <dsp:spPr>
        <a:xfrm>
          <a:off x="2708990" y="1993011"/>
          <a:ext cx="127021" cy="4245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424540"/>
              </a:lnTo>
              <a:lnTo>
                <a:pt x="127021" y="42454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50933" y="2194203"/>
        <a:ext cx="443135" cy="22156"/>
      </dsp:txXfrm>
    </dsp:sp>
    <dsp:sp modelId="{515AB8A8-E0E1-442B-993A-946BE160AD8C}">
      <dsp:nvSpPr>
        <dsp:cNvPr id="0" name=""/>
        <dsp:cNvSpPr/>
      </dsp:nvSpPr>
      <dsp:spPr>
        <a:xfrm>
          <a:off x="2708990" y="1947291"/>
          <a:ext cx="127021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63510" y="45720"/>
              </a:lnTo>
              <a:lnTo>
                <a:pt x="63510" y="85223"/>
              </a:lnTo>
              <a:lnTo>
                <a:pt x="127021" y="85223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705989" y="1989686"/>
        <a:ext cx="133022" cy="6651"/>
      </dsp:txXfrm>
    </dsp:sp>
    <dsp:sp modelId="{50618AA5-0907-4654-B55E-F13037485210}">
      <dsp:nvSpPr>
        <dsp:cNvPr id="0" name=""/>
        <dsp:cNvSpPr/>
      </dsp:nvSpPr>
      <dsp:spPr>
        <a:xfrm>
          <a:off x="2708990" y="1728993"/>
          <a:ext cx="127021" cy="264018"/>
        </a:xfrm>
        <a:custGeom>
          <a:avLst/>
          <a:gdLst/>
          <a:ahLst/>
          <a:cxnLst/>
          <a:rect l="0" t="0" r="0" b="0"/>
          <a:pathLst>
            <a:path>
              <a:moveTo>
                <a:pt x="0" y="264018"/>
              </a:moveTo>
              <a:lnTo>
                <a:pt x="63510" y="264018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626008" y="1853678"/>
        <a:ext cx="292984" cy="14649"/>
      </dsp:txXfrm>
    </dsp:sp>
    <dsp:sp modelId="{3A1D86B2-9B2F-4DDC-9495-FD16CFC26FCF}">
      <dsp:nvSpPr>
        <dsp:cNvPr id="0" name=""/>
        <dsp:cNvSpPr/>
      </dsp:nvSpPr>
      <dsp:spPr>
        <a:xfrm>
          <a:off x="4116333" y="1486956"/>
          <a:ext cx="127021" cy="3702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370265"/>
              </a:lnTo>
              <a:lnTo>
                <a:pt x="127021" y="370265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984120" y="1662303"/>
        <a:ext cx="391447" cy="19572"/>
      </dsp:txXfrm>
    </dsp:sp>
    <dsp:sp modelId="{DB6C8AF2-33D8-4A91-9254-88E8AF277D6A}">
      <dsp:nvSpPr>
        <dsp:cNvPr id="0" name=""/>
        <dsp:cNvSpPr/>
      </dsp:nvSpPr>
      <dsp:spPr>
        <a:xfrm>
          <a:off x="4116333" y="1486956"/>
          <a:ext cx="127021" cy="121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121018"/>
              </a:lnTo>
              <a:lnTo>
                <a:pt x="127021" y="121018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92123" y="1543079"/>
        <a:ext cx="175441" cy="8772"/>
      </dsp:txXfrm>
    </dsp:sp>
    <dsp:sp modelId="{0C83BF86-4545-459D-A5AE-6ABB84E99777}">
      <dsp:nvSpPr>
        <dsp:cNvPr id="0" name=""/>
        <dsp:cNvSpPr/>
      </dsp:nvSpPr>
      <dsp:spPr>
        <a:xfrm>
          <a:off x="4116333" y="1358727"/>
          <a:ext cx="127021" cy="128228"/>
        </a:xfrm>
        <a:custGeom>
          <a:avLst/>
          <a:gdLst/>
          <a:ahLst/>
          <a:cxnLst/>
          <a:rect l="0" t="0" r="0" b="0"/>
          <a:pathLst>
            <a:path>
              <a:moveTo>
                <a:pt x="0" y="128228"/>
              </a:moveTo>
              <a:lnTo>
                <a:pt x="63510" y="128228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4089599" y="1418329"/>
        <a:ext cx="180490" cy="9024"/>
      </dsp:txXfrm>
    </dsp:sp>
    <dsp:sp modelId="{F71E8CE0-98CD-41A4-A62F-42C3DC712F46}">
      <dsp:nvSpPr>
        <dsp:cNvPr id="0" name=""/>
        <dsp:cNvSpPr/>
      </dsp:nvSpPr>
      <dsp:spPr>
        <a:xfrm>
          <a:off x="4116333" y="1116690"/>
          <a:ext cx="127021" cy="370265"/>
        </a:xfrm>
        <a:custGeom>
          <a:avLst/>
          <a:gdLst/>
          <a:ahLst/>
          <a:cxnLst/>
          <a:rect l="0" t="0" r="0" b="0"/>
          <a:pathLst>
            <a:path>
              <a:moveTo>
                <a:pt x="0" y="370265"/>
              </a:moveTo>
              <a:lnTo>
                <a:pt x="63510" y="370265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3984120" y="1292037"/>
        <a:ext cx="391447" cy="19572"/>
      </dsp:txXfrm>
    </dsp:sp>
    <dsp:sp modelId="{20229D38-2CF9-4E61-88BC-DF7B7D8FE745}">
      <dsp:nvSpPr>
        <dsp:cNvPr id="0" name=""/>
        <dsp:cNvSpPr/>
      </dsp:nvSpPr>
      <dsp:spPr>
        <a:xfrm>
          <a:off x="2708990" y="1486956"/>
          <a:ext cx="127021" cy="506055"/>
        </a:xfrm>
        <a:custGeom>
          <a:avLst/>
          <a:gdLst/>
          <a:ahLst/>
          <a:cxnLst/>
          <a:rect l="0" t="0" r="0" b="0"/>
          <a:pathLst>
            <a:path>
              <a:moveTo>
                <a:pt x="0" y="506055"/>
              </a:moveTo>
              <a:lnTo>
                <a:pt x="63510" y="506055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11624" y="1726940"/>
        <a:ext cx="521753" cy="26087"/>
      </dsp:txXfrm>
    </dsp:sp>
    <dsp:sp modelId="{6969EB49-BCA0-44BB-888A-02E8EDCC71A3}">
      <dsp:nvSpPr>
        <dsp:cNvPr id="0" name=""/>
        <dsp:cNvSpPr/>
      </dsp:nvSpPr>
      <dsp:spPr>
        <a:xfrm>
          <a:off x="1301646" y="1993011"/>
          <a:ext cx="127021" cy="536590"/>
        </a:xfrm>
        <a:custGeom>
          <a:avLst/>
          <a:gdLst/>
          <a:ahLst/>
          <a:cxnLst/>
          <a:rect l="0" t="0" r="0" b="0"/>
          <a:pathLst>
            <a:path>
              <a:moveTo>
                <a:pt x="0" y="536590"/>
              </a:moveTo>
              <a:lnTo>
                <a:pt x="63510" y="536590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1089447" y="2247521"/>
        <a:ext cx="551419" cy="27570"/>
      </dsp:txXfrm>
    </dsp:sp>
    <dsp:sp modelId="{DF14AB43-0993-467F-AA0C-406AB994079F}">
      <dsp:nvSpPr>
        <dsp:cNvPr id="0" name=""/>
        <dsp:cNvSpPr/>
      </dsp:nvSpPr>
      <dsp:spPr>
        <a:xfrm>
          <a:off x="2708990" y="487578"/>
          <a:ext cx="127021" cy="387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387074"/>
              </a:lnTo>
              <a:lnTo>
                <a:pt x="127021" y="387074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68809" y="670931"/>
        <a:ext cx="407383" cy="20369"/>
      </dsp:txXfrm>
    </dsp:sp>
    <dsp:sp modelId="{4D32311F-EAB0-461F-A6BE-9EC3B3868531}">
      <dsp:nvSpPr>
        <dsp:cNvPr id="0" name=""/>
        <dsp:cNvSpPr/>
      </dsp:nvSpPr>
      <dsp:spPr>
        <a:xfrm>
          <a:off x="2708990" y="487578"/>
          <a:ext cx="127021" cy="145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10" y="0"/>
              </a:lnTo>
              <a:lnTo>
                <a:pt x="63510" y="145037"/>
              </a:lnTo>
              <a:lnTo>
                <a:pt x="127021" y="145037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676103" y="555277"/>
        <a:ext cx="192795" cy="9639"/>
      </dsp:txXfrm>
    </dsp:sp>
    <dsp:sp modelId="{F72557E1-654E-47EF-9EFB-A931C15296ED}">
      <dsp:nvSpPr>
        <dsp:cNvPr id="0" name=""/>
        <dsp:cNvSpPr/>
      </dsp:nvSpPr>
      <dsp:spPr>
        <a:xfrm>
          <a:off x="2708990" y="366560"/>
          <a:ext cx="127021" cy="121018"/>
        </a:xfrm>
        <a:custGeom>
          <a:avLst/>
          <a:gdLst/>
          <a:ahLst/>
          <a:cxnLst/>
          <a:rect l="0" t="0" r="0" b="0"/>
          <a:pathLst>
            <a:path>
              <a:moveTo>
                <a:pt x="0" y="121018"/>
              </a:moveTo>
              <a:lnTo>
                <a:pt x="63510" y="121018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684779" y="422683"/>
        <a:ext cx="175441" cy="8772"/>
      </dsp:txXfrm>
    </dsp:sp>
    <dsp:sp modelId="{3C5E6C4D-DA96-441C-AFBE-8769BB1453FB}">
      <dsp:nvSpPr>
        <dsp:cNvPr id="0" name=""/>
        <dsp:cNvSpPr/>
      </dsp:nvSpPr>
      <dsp:spPr>
        <a:xfrm>
          <a:off x="2708990" y="100504"/>
          <a:ext cx="127021" cy="387074"/>
        </a:xfrm>
        <a:custGeom>
          <a:avLst/>
          <a:gdLst/>
          <a:ahLst/>
          <a:cxnLst/>
          <a:rect l="0" t="0" r="0" b="0"/>
          <a:pathLst>
            <a:path>
              <a:moveTo>
                <a:pt x="0" y="387074"/>
              </a:moveTo>
              <a:lnTo>
                <a:pt x="63510" y="387074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rgbClr r="0" g="0" b="0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>
            <a:ln w="3175">
              <a:noFill/>
            </a:ln>
          </a:endParaRPr>
        </a:p>
      </dsp:txBody>
      <dsp:txXfrm>
        <a:off x="2568809" y="283856"/>
        <a:ext cx="407383" cy="20369"/>
      </dsp:txXfrm>
    </dsp:sp>
    <dsp:sp modelId="{8B10A04D-DA3F-46BE-A274-940646D27958}">
      <dsp:nvSpPr>
        <dsp:cNvPr id="0" name=""/>
        <dsp:cNvSpPr/>
      </dsp:nvSpPr>
      <dsp:spPr>
        <a:xfrm>
          <a:off x="1301646" y="487578"/>
          <a:ext cx="127021" cy="2042023"/>
        </a:xfrm>
        <a:custGeom>
          <a:avLst/>
          <a:gdLst/>
          <a:ahLst/>
          <a:cxnLst/>
          <a:rect l="0" t="0" r="0" b="0"/>
          <a:pathLst>
            <a:path>
              <a:moveTo>
                <a:pt x="0" y="2042023"/>
              </a:moveTo>
              <a:lnTo>
                <a:pt x="63510" y="2042023"/>
              </a:lnTo>
              <a:lnTo>
                <a:pt x="63510" y="0"/>
              </a:lnTo>
              <a:lnTo>
                <a:pt x="127021" y="0"/>
              </a:lnTo>
            </a:path>
          </a:pathLst>
        </a:custGeom>
        <a:noFill/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>
            <a:ln w="3175">
              <a:noFill/>
            </a:ln>
          </a:endParaRPr>
        </a:p>
      </dsp:txBody>
      <dsp:txXfrm>
        <a:off x="342172" y="1457441"/>
        <a:ext cx="2045970" cy="102298"/>
      </dsp:txXfrm>
    </dsp:sp>
    <dsp:sp modelId="{5E4566AC-4CA1-43F3-B17A-FA1C5A83BA32}">
      <dsp:nvSpPr>
        <dsp:cNvPr id="0" name=""/>
        <dsp:cNvSpPr/>
      </dsp:nvSpPr>
      <dsp:spPr>
        <a:xfrm rot="16200000">
          <a:off x="598064" y="2335571"/>
          <a:ext cx="1019104" cy="388061"/>
        </a:xfrm>
        <a:prstGeom prst="rect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Расход топлива</a:t>
          </a:r>
          <a:r>
            <a:rPr lang="en-US" sz="800" kern="1200">
              <a:ln w="3175">
                <a:noFill/>
              </a:ln>
            </a:rPr>
            <a:t>,</a:t>
          </a:r>
          <a:r>
            <a:rPr lang="en-US" sz="800" b="1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r>
                <a:rPr lang="en-US" sz="800" b="1" i="1" kern="1200">
                  <a:ln w="3175">
                    <a:noFill/>
                  </a:ln>
                  <a:latin typeface="Cambria Math"/>
                </a:rPr>
                <m:t>𝑩</m:t>
              </m:r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598064" y="2335571"/>
        <a:ext cx="1019104" cy="388061"/>
      </dsp:txXfrm>
    </dsp:sp>
    <dsp:sp modelId="{92AC7CD9-B211-4DB7-8A11-1D8D04C0C85A}">
      <dsp:nvSpPr>
        <dsp:cNvPr id="0" name=""/>
        <dsp:cNvSpPr/>
      </dsp:nvSpPr>
      <dsp:spPr>
        <a:xfrm>
          <a:off x="1428668" y="390763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Тепловая нагрузка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бр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1438120" y="400215"/>
        <a:ext cx="1261418" cy="174725"/>
      </dsp:txXfrm>
    </dsp:sp>
    <dsp:sp modelId="{91F93B9D-AB1D-4B07-B4A2-F8181A0A46CC}">
      <dsp:nvSpPr>
        <dsp:cNvPr id="0" name=""/>
        <dsp:cNvSpPr/>
      </dsp:nvSpPr>
      <dsp:spPr>
        <a:xfrm>
          <a:off x="2836011" y="3689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2845463" y="13141"/>
        <a:ext cx="1261418" cy="174725"/>
      </dsp:txXfrm>
    </dsp:sp>
    <dsp:sp modelId="{084F557F-78FC-4E73-9D9C-C04F17455D07}">
      <dsp:nvSpPr>
        <dsp:cNvPr id="0" name=""/>
        <dsp:cNvSpPr/>
      </dsp:nvSpPr>
      <dsp:spPr>
        <a:xfrm>
          <a:off x="2836011" y="245726"/>
          <a:ext cx="1280322" cy="241667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Теплосодержание перегретого пара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𝒏𝒆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7808" y="257523"/>
        <a:ext cx="1256728" cy="218073"/>
      </dsp:txXfrm>
    </dsp:sp>
    <dsp:sp modelId="{5DC6771F-CBD2-4834-8AFB-EAAE3B615AC5}">
      <dsp:nvSpPr>
        <dsp:cNvPr id="0" name=""/>
        <dsp:cNvSpPr/>
      </dsp:nvSpPr>
      <dsp:spPr>
        <a:xfrm>
          <a:off x="2836011" y="53580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Теплосодержание питательной воды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𝒏</m:t>
                  </m:r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5463" y="545253"/>
        <a:ext cx="1261418" cy="174725"/>
      </dsp:txXfrm>
    </dsp:sp>
    <dsp:sp modelId="{09F5B56F-5BC3-44E1-A32F-F5AE67BA777A}">
      <dsp:nvSpPr>
        <dsp:cNvPr id="0" name=""/>
        <dsp:cNvSpPr/>
      </dsp:nvSpPr>
      <dsp:spPr>
        <a:xfrm>
          <a:off x="2836011" y="777838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Теплосодержание котловой воды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5463" y="787290"/>
        <a:ext cx="1261418" cy="174725"/>
      </dsp:txXfrm>
    </dsp:sp>
    <dsp:sp modelId="{1C5C0225-1FCF-4C5E-B4BD-24DEF5FC7528}">
      <dsp:nvSpPr>
        <dsp:cNvPr id="0" name=""/>
        <dsp:cNvSpPr/>
      </dsp:nvSpPr>
      <dsp:spPr>
        <a:xfrm>
          <a:off x="1428668" y="1896196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КПД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𝜼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бр</m:t>
                  </m:r>
                </m:sup>
              </m:sSubSup>
            </m:oMath>
          </a14:m>
          <a:r>
            <a:rPr lang="en-US" sz="800" b="1" kern="1200">
              <a:ln w="3175">
                <a:noFill/>
              </a:ln>
            </a:rPr>
            <a:t> </a:t>
          </a:r>
          <a:endParaRPr lang="ru-RU" sz="800" b="1" kern="1200">
            <a:ln w="3175">
              <a:noFill/>
            </a:ln>
          </a:endParaRPr>
        </a:p>
      </dsp:txBody>
      <dsp:txXfrm>
        <a:off x="1438120" y="1905648"/>
        <a:ext cx="1261418" cy="174725"/>
      </dsp:txXfrm>
    </dsp:sp>
    <dsp:sp modelId="{B8728E8F-1B0E-44E9-AAB1-9CC35FE1E718}">
      <dsp:nvSpPr>
        <dsp:cNvPr id="0" name=""/>
        <dsp:cNvSpPr/>
      </dsp:nvSpPr>
      <dsp:spPr>
        <a:xfrm>
          <a:off x="2836011" y="139014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Потери тепла с уходящими газами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𝟐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5463" y="1399593"/>
        <a:ext cx="1261418" cy="174725"/>
      </dsp:txXfrm>
    </dsp:sp>
    <dsp:sp modelId="{949433A1-6E85-4D41-B0B8-AEA259E7C4EC}">
      <dsp:nvSpPr>
        <dsp:cNvPr id="0" name=""/>
        <dsp:cNvSpPr/>
      </dsp:nvSpPr>
      <dsp:spPr>
        <a:xfrm>
          <a:off x="4243355" y="1019875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Температура уходящих газов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ух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1029327"/>
        <a:ext cx="1261418" cy="174725"/>
      </dsp:txXfrm>
    </dsp:sp>
    <dsp:sp modelId="{40024D19-B42B-4876-8526-50554D81B1A5}">
      <dsp:nvSpPr>
        <dsp:cNvPr id="0" name=""/>
        <dsp:cNvSpPr/>
      </dsp:nvSpPr>
      <dsp:spPr>
        <a:xfrm>
          <a:off x="4243355" y="1261913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Коэф-т избытка воздуха в уходящих газах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𝒂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ух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1271365"/>
        <a:ext cx="1261418" cy="174725"/>
      </dsp:txXfrm>
    </dsp:sp>
    <dsp:sp modelId="{78013CA5-9A02-4BDB-B5AA-DE3ACFBF9261}">
      <dsp:nvSpPr>
        <dsp:cNvPr id="0" name=""/>
        <dsp:cNvSpPr/>
      </dsp:nvSpPr>
      <dsp:spPr>
        <a:xfrm>
          <a:off x="4243355" y="1503950"/>
          <a:ext cx="1280322" cy="20804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Низшая теплота сгорания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p>
              </m:sSubSup>
            </m:oMath>
          </a14:m>
          <a:r>
            <a:rPr lang="en-US" sz="800" b="1" kern="1200">
              <a:ln w="3175">
                <a:noFill/>
              </a:ln>
            </a:rPr>
            <a:t> </a:t>
          </a:r>
          <a:endParaRPr lang="ru-RU" sz="800" b="1" kern="1200">
            <a:ln w="3175">
              <a:noFill/>
            </a:ln>
          </a:endParaRPr>
        </a:p>
      </dsp:txBody>
      <dsp:txXfrm>
        <a:off x="4253511" y="1514106"/>
        <a:ext cx="1260010" cy="187737"/>
      </dsp:txXfrm>
    </dsp:sp>
    <dsp:sp modelId="{E847812E-5E8C-40DC-B495-E5BF90E1A4D9}">
      <dsp:nvSpPr>
        <dsp:cNvPr id="0" name=""/>
        <dsp:cNvSpPr/>
      </dsp:nvSpPr>
      <dsp:spPr>
        <a:xfrm>
          <a:off x="4243355" y="1760407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Влажность топлива на рабочую массу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𝑾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4252807" y="1769859"/>
        <a:ext cx="1261418" cy="174725"/>
      </dsp:txXfrm>
    </dsp:sp>
    <dsp:sp modelId="{42FB9118-D0FD-49CB-9914-D76833088B73}">
      <dsp:nvSpPr>
        <dsp:cNvPr id="0" name=""/>
        <dsp:cNvSpPr/>
      </dsp:nvSpPr>
      <dsp:spPr>
        <a:xfrm>
          <a:off x="2836011" y="1632178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Потери тепла с хим. недожогом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𝟑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5463" y="1641630"/>
        <a:ext cx="1261418" cy="174725"/>
      </dsp:txXfrm>
    </dsp:sp>
    <dsp:sp modelId="{15D2EFCC-4209-442D-8C50-1DEE8499C18D}">
      <dsp:nvSpPr>
        <dsp:cNvPr id="0" name=""/>
        <dsp:cNvSpPr/>
      </dsp:nvSpPr>
      <dsp:spPr>
        <a:xfrm>
          <a:off x="2836011" y="1874215"/>
          <a:ext cx="1280322" cy="316598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Потери тепла от мех. неполноты сгорания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𝟒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51466" y="1889670"/>
        <a:ext cx="1249412" cy="285688"/>
      </dsp:txXfrm>
    </dsp:sp>
    <dsp:sp modelId="{FE853071-3C8C-4121-A4E3-B87CEADC847C}">
      <dsp:nvSpPr>
        <dsp:cNvPr id="0" name=""/>
        <dsp:cNvSpPr/>
      </dsp:nvSpPr>
      <dsp:spPr>
        <a:xfrm>
          <a:off x="2836011" y="2239221"/>
          <a:ext cx="1280322" cy="356660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Пореря тепла в окружающую среду за счет конвекции и излучения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𝟓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53422" y="2256632"/>
        <a:ext cx="1245500" cy="321838"/>
      </dsp:txXfrm>
    </dsp:sp>
    <dsp:sp modelId="{33E072DB-5D67-4004-9C04-7545B53BAA4F}">
      <dsp:nvSpPr>
        <dsp:cNvPr id="0" name=""/>
        <dsp:cNvSpPr/>
      </dsp:nvSpPr>
      <dsp:spPr>
        <a:xfrm>
          <a:off x="4243355" y="202093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Нормативные потери тепла корпусом котла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𝒒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𝟓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2030383"/>
        <a:ext cx="1261418" cy="174725"/>
      </dsp:txXfrm>
    </dsp:sp>
    <dsp:sp modelId="{E09553F9-FBF9-4619-9C8A-FFA9F3425459}">
      <dsp:nvSpPr>
        <dsp:cNvPr id="0" name=""/>
        <dsp:cNvSpPr/>
      </dsp:nvSpPr>
      <dsp:spPr>
        <a:xfrm>
          <a:off x="4243355" y="2262968"/>
          <a:ext cx="1280322" cy="309166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Номинальная паропроизводительность котла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8447" y="2278060"/>
        <a:ext cx="1250138" cy="278982"/>
      </dsp:txXfrm>
    </dsp:sp>
    <dsp:sp modelId="{937D819A-4DDE-442E-9A23-FF6A13133734}">
      <dsp:nvSpPr>
        <dsp:cNvPr id="0" name=""/>
        <dsp:cNvSpPr/>
      </dsp:nvSpPr>
      <dsp:spPr>
        <a:xfrm>
          <a:off x="4243355" y="2620542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2629994"/>
        <a:ext cx="1261418" cy="174725"/>
      </dsp:txXfrm>
    </dsp:sp>
    <dsp:sp modelId="{9128274D-2612-4E8E-9E25-5B820396EB07}">
      <dsp:nvSpPr>
        <dsp:cNvPr id="0" name=""/>
        <dsp:cNvSpPr/>
      </dsp:nvSpPr>
      <dsp:spPr>
        <a:xfrm>
          <a:off x="1428668" y="4474810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Располагаемое тепло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1438120" y="4484262"/>
        <a:ext cx="1261418" cy="174725"/>
      </dsp:txXfrm>
    </dsp:sp>
    <dsp:sp modelId="{A711717C-649B-41A4-AF92-39A6869367F4}">
      <dsp:nvSpPr>
        <dsp:cNvPr id="0" name=""/>
        <dsp:cNvSpPr/>
      </dsp:nvSpPr>
      <dsp:spPr>
        <a:xfrm>
          <a:off x="2836011" y="3440322"/>
          <a:ext cx="1280322" cy="249352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Низшая теплота сгорания топлива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8183" y="3452494"/>
        <a:ext cx="1255978" cy="225008"/>
      </dsp:txXfrm>
    </dsp:sp>
    <dsp:sp modelId="{AD734A0A-42DE-4D5E-ABC6-0CFCB84EC804}">
      <dsp:nvSpPr>
        <dsp:cNvPr id="0" name=""/>
        <dsp:cNvSpPr/>
      </dsp:nvSpPr>
      <dsp:spPr>
        <a:xfrm>
          <a:off x="2836011" y="3738082"/>
          <a:ext cx="1280322" cy="27243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Тепло, вносимое в котел воздухом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9310" y="3751381"/>
        <a:ext cx="1253724" cy="245833"/>
      </dsp:txXfrm>
    </dsp:sp>
    <dsp:sp modelId="{897EFCF8-6749-4BE5-8DC1-AEDE791F2E5C}">
      <dsp:nvSpPr>
        <dsp:cNvPr id="0" name=""/>
        <dsp:cNvSpPr/>
      </dsp:nvSpPr>
      <dsp:spPr>
        <a:xfrm>
          <a:off x="4243355" y="2862579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Объемная теплоемкость воздуха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𝑪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В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4252807" y="2872031"/>
        <a:ext cx="1261418" cy="174725"/>
      </dsp:txXfrm>
    </dsp:sp>
    <dsp:sp modelId="{7DDA83BE-FB23-48EF-9470-C884ABD80983}">
      <dsp:nvSpPr>
        <dsp:cNvPr id="0" name=""/>
        <dsp:cNvSpPr/>
      </dsp:nvSpPr>
      <dsp:spPr>
        <a:xfrm>
          <a:off x="4243355" y="3104617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Теоретич. необходимый объем сухого воздуха, </a:t>
          </a: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𝑽</m:t>
                  </m:r>
                </m:e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𝟎</m:t>
                  </m:r>
                </m:sup>
              </m:s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3114069"/>
        <a:ext cx="1261418" cy="174725"/>
      </dsp:txXfrm>
    </dsp:sp>
    <dsp:sp modelId="{431AFE2A-5274-46E9-8739-69F49B87D5ED}">
      <dsp:nvSpPr>
        <dsp:cNvPr id="0" name=""/>
        <dsp:cNvSpPr/>
      </dsp:nvSpPr>
      <dsp:spPr>
        <a:xfrm>
          <a:off x="4243355" y="3346654"/>
          <a:ext cx="1280322" cy="23491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Коэф-т избытка воздуха на входе в в</a:t>
          </a:r>
          <a:r>
            <a:rPr lang="en-US" sz="800" kern="1200">
              <a:ln w="3175">
                <a:noFill/>
              </a:ln>
            </a:rPr>
            <a:t>/</a:t>
          </a:r>
          <a:r>
            <a:rPr lang="ru-RU" sz="800" kern="1200">
              <a:ln w="3175">
                <a:noFill/>
              </a:ln>
            </a:rPr>
            <a:t>подогрев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𝒂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вп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4823" y="3358122"/>
        <a:ext cx="1257386" cy="211983"/>
      </dsp:txXfrm>
    </dsp:sp>
    <dsp:sp modelId="{9F787E00-561F-4A66-8959-E2E8F261A8C1}">
      <dsp:nvSpPr>
        <dsp:cNvPr id="0" name=""/>
        <dsp:cNvSpPr/>
      </dsp:nvSpPr>
      <dsp:spPr>
        <a:xfrm>
          <a:off x="5650698" y="2836184"/>
          <a:ext cx="1280322" cy="225843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Коэф-т избытка воздуха в режимном сечении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𝒂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𝒑𝒄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5661723" y="2847209"/>
        <a:ext cx="1258272" cy="203793"/>
      </dsp:txXfrm>
    </dsp:sp>
    <dsp:sp modelId="{B3F8A2F8-76BC-41D5-ABE5-C1DC5923FCC9}">
      <dsp:nvSpPr>
        <dsp:cNvPr id="0" name=""/>
        <dsp:cNvSpPr/>
      </dsp:nvSpPr>
      <dsp:spPr>
        <a:xfrm>
          <a:off x="5650698" y="3110436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Присосы воздуха в топку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p>
                <m:s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p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e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𝑻</m:t>
                  </m:r>
                </m:sup>
              </m:sSup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5660150" y="3119888"/>
        <a:ext cx="1261418" cy="174725"/>
      </dsp:txXfrm>
    </dsp:sp>
    <dsp:sp modelId="{7FFED584-6DA8-4259-987A-A2343E3A1DB4}">
      <dsp:nvSpPr>
        <dsp:cNvPr id="0" name=""/>
        <dsp:cNvSpPr/>
      </dsp:nvSpPr>
      <dsp:spPr>
        <a:xfrm>
          <a:off x="7058041" y="285178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Норма присосов в топку,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𝑻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67493" y="2861233"/>
        <a:ext cx="1261418" cy="174725"/>
      </dsp:txXfrm>
    </dsp:sp>
    <dsp:sp modelId="{7734381A-E78C-4C67-AE52-19EB4F7A16AD}">
      <dsp:nvSpPr>
        <dsp:cNvPr id="0" name=""/>
        <dsp:cNvSpPr/>
      </dsp:nvSpPr>
      <dsp:spPr>
        <a:xfrm>
          <a:off x="7058041" y="3093818"/>
          <a:ext cx="1280322" cy="226864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Номинальная паропроизводительность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69116" y="3104893"/>
        <a:ext cx="1258172" cy="204714"/>
      </dsp:txXfrm>
    </dsp:sp>
    <dsp:sp modelId="{705C481E-98DF-488E-8C0F-17111C0F1C21}">
      <dsp:nvSpPr>
        <dsp:cNvPr id="0" name=""/>
        <dsp:cNvSpPr/>
      </dsp:nvSpPr>
      <dsp:spPr>
        <a:xfrm>
          <a:off x="7058041" y="3369090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67493" y="3378542"/>
        <a:ext cx="1261418" cy="174725"/>
      </dsp:txXfrm>
    </dsp:sp>
    <dsp:sp modelId="{7B4B51F1-8368-4748-AAA6-85C1B11FAEF2}">
      <dsp:nvSpPr>
        <dsp:cNvPr id="0" name=""/>
        <dsp:cNvSpPr/>
      </dsp:nvSpPr>
      <dsp:spPr>
        <a:xfrm>
          <a:off x="5650698" y="3898413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Присосы воздуха в газовый тракт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r>
                <a:rPr lang="el-GR" sz="800" b="1" i="1" kern="1200">
                  <a:ln w="3175">
                    <a:noFill/>
                  </a:ln>
                  <a:latin typeface="Cambria Math"/>
                  <a:ea typeface="Cambria Math"/>
                </a:rPr>
                <m:t>𝜟</m:t>
              </m:r>
              <m:r>
                <a:rPr lang="en-US" sz="800" b="1" i="1" kern="1200">
                  <a:ln w="3175">
                    <a:noFill/>
                  </a:ln>
                  <a:latin typeface="Cambria Math"/>
                  <a:ea typeface="Cambria Math"/>
                </a:rPr>
                <m:t>𝒂</m:t>
              </m:r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5660150" y="3907865"/>
        <a:ext cx="1261418" cy="174725"/>
      </dsp:txXfrm>
    </dsp:sp>
    <dsp:sp modelId="{4723E439-93A4-4238-8CAC-CDEA16B1E921}">
      <dsp:nvSpPr>
        <dsp:cNvPr id="0" name=""/>
        <dsp:cNvSpPr/>
      </dsp:nvSpPr>
      <dsp:spPr>
        <a:xfrm>
          <a:off x="7058041" y="3611127"/>
          <a:ext cx="1280322" cy="226635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Норма присосов в газовый тракт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𝒂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𝑻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69104" y="3622190"/>
        <a:ext cx="1258196" cy="204509"/>
      </dsp:txXfrm>
    </dsp:sp>
    <dsp:sp modelId="{74A5FC34-D39F-4273-8428-579BD5000EBF}">
      <dsp:nvSpPr>
        <dsp:cNvPr id="0" name=""/>
        <dsp:cNvSpPr/>
      </dsp:nvSpPr>
      <dsp:spPr>
        <a:xfrm>
          <a:off x="7058041" y="3886171"/>
          <a:ext cx="1280322" cy="251120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Номинальная паропроизводительность</a:t>
          </a:r>
          <a:r>
            <a:rPr lang="en-US" sz="800" b="1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7070300" y="3898430"/>
        <a:ext cx="1255804" cy="226602"/>
      </dsp:txXfrm>
    </dsp:sp>
    <dsp:sp modelId="{395B710F-F7C8-4004-99AE-9C46192CC00E}">
      <dsp:nvSpPr>
        <dsp:cNvPr id="0" name=""/>
        <dsp:cNvSpPr/>
      </dsp:nvSpPr>
      <dsp:spPr>
        <a:xfrm>
          <a:off x="7058041" y="4185699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Паровая нагрузка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𝑫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𝑲</m:t>
                  </m:r>
                </m:sub>
              </m:sSub>
            </m:oMath>
          </a14:m>
          <a:r>
            <a:rPr lang="ru-RU" sz="800" kern="1200">
              <a:ln w="3175">
                <a:noFill/>
              </a:ln>
            </a:rPr>
            <a:t> </a:t>
          </a:r>
        </a:p>
      </dsp:txBody>
      <dsp:txXfrm>
        <a:off x="7067493" y="4195151"/>
        <a:ext cx="1261418" cy="174725"/>
      </dsp:txXfrm>
    </dsp:sp>
    <dsp:sp modelId="{647D54DA-8181-4144-B4B4-CA3019C4FF1F}">
      <dsp:nvSpPr>
        <dsp:cNvPr id="0" name=""/>
        <dsp:cNvSpPr/>
      </dsp:nvSpPr>
      <dsp:spPr>
        <a:xfrm>
          <a:off x="4243355" y="4337201"/>
          <a:ext cx="1280322" cy="25607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Темп-ра воздуха перед воздухоподогревателем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5855" y="4349701"/>
        <a:ext cx="1255322" cy="231071"/>
      </dsp:txXfrm>
    </dsp:sp>
    <dsp:sp modelId="{7BCE51F3-6CA5-46CB-B176-0B9D5A5F5C5D}">
      <dsp:nvSpPr>
        <dsp:cNvPr id="0" name=""/>
        <dsp:cNvSpPr/>
      </dsp:nvSpPr>
      <dsp:spPr>
        <a:xfrm>
          <a:off x="5650698" y="4140450"/>
          <a:ext cx="1280322" cy="224955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Темп-ра воздуха на всосе дутьевого вентил-ра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х.в.</m:t>
                  </m:r>
                </m:sub>
              </m:sSub>
            </m:oMath>
          </a14:m>
          <a:r>
            <a:rPr lang="en-US" sz="800" kern="1200">
              <a:ln w="3175">
                <a:noFill/>
              </a:ln>
            </a:rPr>
            <a:t> </a:t>
          </a:r>
          <a:endParaRPr lang="ru-RU" sz="800" kern="1200">
            <a:ln w="3175">
              <a:noFill/>
            </a:ln>
          </a:endParaRPr>
        </a:p>
      </dsp:txBody>
      <dsp:txXfrm>
        <a:off x="5661679" y="4151431"/>
        <a:ext cx="1258360" cy="202993"/>
      </dsp:txXfrm>
    </dsp:sp>
    <dsp:sp modelId="{B6217119-13FB-43E2-8136-2FF548D0C5CE}">
      <dsp:nvSpPr>
        <dsp:cNvPr id="0" name=""/>
        <dsp:cNvSpPr/>
      </dsp:nvSpPr>
      <dsp:spPr>
        <a:xfrm>
          <a:off x="5650698" y="4413813"/>
          <a:ext cx="1280322" cy="376211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Поправки на измен. темп-ры воздуха в вентил-рах за счет его сжатия,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l-GR" sz="800" b="1" i="1" kern="1200">
                      <a:ln w="3175">
                        <a:noFill/>
                      </a:ln>
                      <a:latin typeface="Cambria Math"/>
                      <a:ea typeface="Cambria Math"/>
                    </a:rPr>
                    <m:t>𝜟</m:t>
                  </m:r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дв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5669063" y="4432178"/>
        <a:ext cx="1243592" cy="339481"/>
      </dsp:txXfrm>
    </dsp:sp>
    <dsp:sp modelId="{B676B9DB-530C-4667-A6FF-6358C2C3D2F2}">
      <dsp:nvSpPr>
        <dsp:cNvPr id="0" name=""/>
        <dsp:cNvSpPr/>
      </dsp:nvSpPr>
      <dsp:spPr>
        <a:xfrm>
          <a:off x="4243355" y="4641680"/>
          <a:ext cx="1268414" cy="244335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Температура воздуха после воздухоподогревареля,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кф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5282" y="4653607"/>
        <a:ext cx="1244560" cy="220481"/>
      </dsp:txXfrm>
    </dsp:sp>
    <dsp:sp modelId="{D53CA291-81B2-4936-BC12-22C8989A9D2F}">
      <dsp:nvSpPr>
        <dsp:cNvPr id="0" name=""/>
        <dsp:cNvSpPr/>
      </dsp:nvSpPr>
      <dsp:spPr>
        <a:xfrm>
          <a:off x="2836011" y="4913786"/>
          <a:ext cx="1280322" cy="286994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Тепло, вносимое в котел мазутом</a:t>
          </a:r>
          <a:r>
            <a:rPr lang="en-US" sz="800" kern="1200">
              <a:ln w="3175">
                <a:noFill/>
              </a:ln>
            </a:rPr>
            <a:t>,</a:t>
          </a:r>
          <a:r>
            <a:rPr lang="ru-RU" sz="800" kern="1200">
              <a:ln w="3175">
                <a:noFill/>
              </a:ln>
            </a:rPr>
            <a:t>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𝒎</m:t>
                  </m:r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л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50021" y="4927796"/>
        <a:ext cx="1252302" cy="258974"/>
      </dsp:txXfrm>
    </dsp:sp>
    <dsp:sp modelId="{D6B14F5C-61B8-4C86-BBE0-D14554FF66B4}">
      <dsp:nvSpPr>
        <dsp:cNvPr id="0" name=""/>
        <dsp:cNvSpPr/>
      </dsp:nvSpPr>
      <dsp:spPr>
        <a:xfrm>
          <a:off x="4243355" y="4934423"/>
          <a:ext cx="1280322" cy="245720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Темп-ра поступающего в топку котла мазута,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𝒕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𝒎</m:t>
                  </m:r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л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5350" y="4946418"/>
        <a:ext cx="1256332" cy="221730"/>
      </dsp:txXfrm>
    </dsp:sp>
    <dsp:sp modelId="{5EA1F140-6C36-4D8F-ADB6-80D126E66F3C}">
      <dsp:nvSpPr>
        <dsp:cNvPr id="0" name=""/>
        <dsp:cNvSpPr/>
      </dsp:nvSpPr>
      <dsp:spPr>
        <a:xfrm>
          <a:off x="2836011" y="5431878"/>
          <a:ext cx="1280322" cy="271050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800" kern="1200">
              <a:ln w="3175">
                <a:noFill/>
              </a:ln>
            </a:rPr>
            <a:t>Тепло, вносимое в топку форсуночным паром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Sup>
                <m:sSubSup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Sup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𝑸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ф</m:t>
                  </m:r>
                </m:sub>
                <m:sup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′</m:t>
                  </m:r>
                </m:sup>
              </m:sSubSup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2849243" y="5445110"/>
        <a:ext cx="1253858" cy="244586"/>
      </dsp:txXfrm>
    </dsp:sp>
    <dsp:sp modelId="{700AADD6-4778-4514-BB59-698A927420BF}">
      <dsp:nvSpPr>
        <dsp:cNvPr id="0" name=""/>
        <dsp:cNvSpPr/>
      </dsp:nvSpPr>
      <dsp:spPr>
        <a:xfrm>
          <a:off x="4243355" y="5228551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Удельный раход пара на распыливание мазута, </a:t>
          </a:r>
          <a:r>
            <a:rPr lang="en-US" sz="800" b="1" i="1" kern="1200">
              <a:ln w="3175">
                <a:noFill/>
              </a:ln>
            </a:rPr>
            <a:t>d</a:t>
          </a:r>
          <a:endParaRPr lang="ru-RU" sz="800" b="1" i="1" kern="1200">
            <a:ln w="3175">
              <a:noFill/>
            </a:ln>
          </a:endParaRPr>
        </a:p>
      </dsp:txBody>
      <dsp:txXfrm>
        <a:off x="4252807" y="5238003"/>
        <a:ext cx="1261418" cy="174725"/>
      </dsp:txXfrm>
    </dsp:sp>
    <dsp:sp modelId="{269145C9-2705-4F89-81A4-1233816E539D}">
      <dsp:nvSpPr>
        <dsp:cNvPr id="0" name=""/>
        <dsp:cNvSpPr/>
      </dsp:nvSpPr>
      <dsp:spPr>
        <a:xfrm>
          <a:off x="4243355" y="5470588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Теплосодержание пара, поступ. на распыливание</a:t>
          </a:r>
          <a:r>
            <a:rPr lang="en-US" sz="800" kern="1200">
              <a:ln w="3175">
                <a:noFill/>
              </a:ln>
            </a:rPr>
            <a:t>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ru-RU" sz="800" b="1" i="1" kern="1200">
                      <a:ln w="3175">
                        <a:noFill/>
                      </a:ln>
                      <a:latin typeface="Cambria Math"/>
                    </a:rPr>
                    <m:t>ф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5480040"/>
        <a:ext cx="1261418" cy="174725"/>
      </dsp:txXfrm>
    </dsp:sp>
    <dsp:sp modelId="{A256571E-786B-4293-BF48-6BEC8EBB4E10}">
      <dsp:nvSpPr>
        <dsp:cNvPr id="0" name=""/>
        <dsp:cNvSpPr/>
      </dsp:nvSpPr>
      <dsp:spPr>
        <a:xfrm>
          <a:off x="4243355" y="5712625"/>
          <a:ext cx="1280322" cy="193629"/>
        </a:xfrm>
        <a:prstGeom prst="bracketPair">
          <a:avLst/>
        </a:prstGeom>
        <a:solidFill>
          <a:schemeClr val="bg2"/>
        </a:solidFill>
        <a:ln w="3175" cap="flat" cmpd="sng" algn="ctr">
          <a:solidFill>
            <a:schemeClr val="dk1"/>
          </a:solidFill>
          <a:prstDash val="solid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6000" tIns="36000" rIns="36000" bIns="3600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700" kern="1200">
              <a:ln w="3175">
                <a:noFill/>
              </a:ln>
            </a:rPr>
            <a:t>Теплосодерж. пара при давл. и темп. ух. газов, </a:t>
          </a:r>
          <a14:m xmlns:a14="http://schemas.microsoft.com/office/drawing/2010/main">
            <m:oMath xmlns:m="http://schemas.openxmlformats.org/officeDocument/2006/math">
              <m:sSub>
                <m:sSubPr>
                  <m:ctrlP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</m:ctrlPr>
                </m:sSubPr>
                <m:e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𝒊</m:t>
                  </m:r>
                </m:e>
                <m:sub>
                  <m:r>
                    <a:rPr lang="en-US" sz="800" b="1" i="1" kern="1200">
                      <a:ln w="3175">
                        <a:noFill/>
                      </a:ln>
                      <a:latin typeface="Cambria Math"/>
                    </a:rPr>
                    <m:t>𝑯</m:t>
                  </m:r>
                </m:sub>
              </m:sSub>
            </m:oMath>
          </a14:m>
          <a:endParaRPr lang="ru-RU" sz="800" b="1" kern="1200">
            <a:ln w="3175">
              <a:noFill/>
            </a:ln>
          </a:endParaRPr>
        </a:p>
      </dsp:txBody>
      <dsp:txXfrm>
        <a:off x="4252807" y="5722077"/>
        <a:ext cx="1261418" cy="1747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D3"/>
    <w:rsid w:val="00FE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2CD3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2CD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7154BF-740A-4392-A01F-0BDB6A165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Шаблон_new.dotx</Template>
  <TotalTime>455</TotalTime>
  <Pages>54</Pages>
  <Words>7984</Words>
  <Characters>45509</Characters>
  <Application>Microsoft Office Word</Application>
  <DocSecurity>0</DocSecurity>
  <Lines>379</Lines>
  <Paragraphs>106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53387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ArKuzmin</dc:creator>
  <cp:lastModifiedBy>ArKuzmin</cp:lastModifiedBy>
  <cp:revision>229</cp:revision>
  <dcterms:created xsi:type="dcterms:W3CDTF">2014-04-07T15:26:00Z</dcterms:created>
  <dcterms:modified xsi:type="dcterms:W3CDTF">2014-04-13T09:23:00Z</dcterms:modified>
</cp:coreProperties>
</file>